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3DE3D" w14:textId="45652606" w:rsidR="001007E2" w:rsidDel="00144385" w:rsidRDefault="001007E2" w:rsidP="00F67888">
      <w:pPr>
        <w:pStyle w:val="Title"/>
        <w:pBdr>
          <w:bottom w:val="none" w:sz="0" w:space="0" w:color="auto"/>
        </w:pBdr>
        <w:rPr>
          <w:del w:id="0" w:author="DANIEL JESUS COLOMA BAIGES" w:date="2016-02-23T00:47:00Z"/>
          <w:rFonts w:ascii="Roboto Slab Regular" w:hAnsi="Roboto Slab Regular"/>
          <w:noProof/>
          <w:color w:val="1EB9D6"/>
          <w:sz w:val="44"/>
        </w:rPr>
      </w:pPr>
    </w:p>
    <w:p w14:paraId="18C5E147" w14:textId="77777777" w:rsidR="006D316D" w:rsidRDefault="00E66423" w:rsidP="001926B2">
      <w:pPr>
        <w:pStyle w:val="Title"/>
        <w:pBdr>
          <w:bottom w:val="single" w:sz="4" w:space="9" w:color="7F7F7F" w:themeColor="text1" w:themeTint="80"/>
        </w:pBdr>
        <w:rPr>
          <w:ins w:id="1" w:author="nikos" w:date="2016-02-23T17:32:00Z"/>
          <w:rFonts w:ascii="Roboto Slab Regular" w:hAnsi="Roboto Slab Regular"/>
          <w:noProof/>
          <w:color w:val="1EB9D6"/>
          <w:sz w:val="44"/>
        </w:rPr>
      </w:pPr>
      <w:r>
        <w:rPr>
          <w:rFonts w:ascii="Roboto Slab Regular" w:hAnsi="Roboto Slab Regular"/>
          <w:noProof/>
          <w:color w:val="1EB9D6"/>
          <w:sz w:val="44"/>
        </w:rPr>
        <w:t>Da</w:t>
      </w:r>
      <w:bookmarkStart w:id="2" w:name="_GoBack"/>
      <w:bookmarkEnd w:id="2"/>
      <w:r>
        <w:rPr>
          <w:rFonts w:ascii="Roboto Slab Regular" w:hAnsi="Roboto Slab Regular"/>
          <w:noProof/>
          <w:color w:val="1EB9D6"/>
          <w:sz w:val="44"/>
        </w:rPr>
        <w:t>ta Transparency Lab</w:t>
      </w:r>
      <w:del w:id="3" w:author="nikos" w:date="2016-02-23T17:32:00Z">
        <w:r w:rsidDel="006D316D">
          <w:rPr>
            <w:rFonts w:ascii="Roboto Slab Regular" w:hAnsi="Roboto Slab Regular"/>
            <w:noProof/>
            <w:color w:val="1EB9D6"/>
            <w:sz w:val="44"/>
          </w:rPr>
          <w:delText>:</w:delText>
        </w:r>
      </w:del>
      <w:r>
        <w:rPr>
          <w:rFonts w:ascii="Roboto Slab Regular" w:hAnsi="Roboto Slab Regular"/>
          <w:noProof/>
          <w:color w:val="1EB9D6"/>
          <w:sz w:val="44"/>
        </w:rPr>
        <w:t xml:space="preserve"> </w:t>
      </w:r>
    </w:p>
    <w:p w14:paraId="1C3A45E1" w14:textId="1E6A4498" w:rsidR="001926B2" w:rsidRPr="001926B2" w:rsidRDefault="001926B2" w:rsidP="001926B2">
      <w:pPr>
        <w:pStyle w:val="Title"/>
        <w:pBdr>
          <w:bottom w:val="single" w:sz="4" w:space="9" w:color="7F7F7F" w:themeColor="text1" w:themeTint="80"/>
        </w:pBdr>
        <w:rPr>
          <w:rFonts w:ascii="Roboto Slab Regular" w:hAnsi="Roboto Slab Regular"/>
          <w:noProof/>
          <w:color w:val="76923C" w:themeColor="accent3" w:themeShade="BF"/>
          <w:sz w:val="44"/>
        </w:rPr>
      </w:pPr>
      <w:del w:id="4" w:author="nikos" w:date="2016-02-23T17:33:00Z">
        <w:r w:rsidDel="006D316D">
          <w:rPr>
            <w:rFonts w:ascii="Roboto Slab Regular" w:hAnsi="Roboto Slab Regular"/>
            <w:noProof/>
            <w:color w:val="76923C" w:themeColor="accent3" w:themeShade="BF"/>
            <w:sz w:val="44"/>
          </w:rPr>
          <w:delText xml:space="preserve">A new approach to </w:delText>
        </w:r>
        <w:commentRangeStart w:id="5"/>
        <w:r w:rsidR="00196795" w:rsidDel="006D316D">
          <w:rPr>
            <w:rFonts w:ascii="Roboto Slab Regular" w:hAnsi="Roboto Slab Regular"/>
            <w:noProof/>
            <w:color w:val="76923C" w:themeColor="accent3" w:themeShade="BF"/>
            <w:sz w:val="44"/>
          </w:rPr>
          <w:delText>data</w:delText>
        </w:r>
      </w:del>
      <w:ins w:id="6" w:author="nikos" w:date="2016-02-23T17:33:00Z">
        <w:r w:rsidR="006D316D">
          <w:rPr>
            <w:rFonts w:ascii="Roboto Slab Regular" w:hAnsi="Roboto Slab Regular"/>
            <w:noProof/>
            <w:color w:val="76923C" w:themeColor="accent3" w:themeShade="BF"/>
            <w:sz w:val="44"/>
          </w:rPr>
          <w:t>S</w:t>
        </w:r>
      </w:ins>
      <w:del w:id="7" w:author="nikos" w:date="2016-02-23T17:34:00Z">
        <w:r w:rsidR="00196795" w:rsidDel="006D316D">
          <w:rPr>
            <w:rFonts w:ascii="Roboto Slab Regular" w:hAnsi="Roboto Slab Regular"/>
            <w:noProof/>
            <w:color w:val="76923C" w:themeColor="accent3" w:themeShade="BF"/>
            <w:sz w:val="44"/>
          </w:rPr>
          <w:delText xml:space="preserve"> s</w:delText>
        </w:r>
      </w:del>
      <w:r w:rsidR="00196795">
        <w:rPr>
          <w:rFonts w:ascii="Roboto Slab Regular" w:hAnsi="Roboto Slab Regular"/>
          <w:noProof/>
          <w:color w:val="76923C" w:themeColor="accent3" w:themeShade="BF"/>
          <w:sz w:val="44"/>
        </w:rPr>
        <w:t>haring</w:t>
      </w:r>
      <w:commentRangeEnd w:id="5"/>
      <w:ins w:id="8" w:author="DANIEL JESUS COLOMA BAIGES" w:date="2016-02-23T00:30:00Z">
        <w:r w:rsidR="008303D0">
          <w:rPr>
            <w:rFonts w:ascii="Roboto Slab Regular" w:hAnsi="Roboto Slab Regular"/>
            <w:noProof/>
            <w:color w:val="76923C" w:themeColor="accent3" w:themeShade="BF"/>
            <w:sz w:val="44"/>
          </w:rPr>
          <w:t xml:space="preserve"> </w:t>
        </w:r>
      </w:ins>
      <w:ins w:id="9" w:author="nikos" w:date="2016-02-23T17:33:00Z">
        <w:r w:rsidR="006D316D">
          <w:rPr>
            <w:rFonts w:ascii="Roboto Slab Regular" w:hAnsi="Roboto Slab Regular"/>
            <w:noProof/>
            <w:color w:val="76923C" w:themeColor="accent3" w:themeShade="BF"/>
            <w:sz w:val="44"/>
          </w:rPr>
          <w:t xml:space="preserve">data </w:t>
        </w:r>
      </w:ins>
      <w:ins w:id="10" w:author="nikos" w:date="2016-02-23T17:34:00Z">
        <w:r w:rsidR="006D316D">
          <w:rPr>
            <w:rFonts w:ascii="Roboto Slab Regular" w:hAnsi="Roboto Slab Regular"/>
            <w:noProof/>
            <w:color w:val="76923C" w:themeColor="accent3" w:themeShade="BF"/>
            <w:sz w:val="44"/>
          </w:rPr>
          <w:t xml:space="preserve">safely for </w:t>
        </w:r>
      </w:ins>
      <w:ins w:id="11" w:author="DANIEL JESUS COLOMA BAIGES" w:date="2016-02-23T00:30:00Z">
        <w:del w:id="12" w:author="nikos" w:date="2016-02-23T17:33:00Z">
          <w:r w:rsidR="008303D0" w:rsidDel="006D316D">
            <w:rPr>
              <w:rFonts w:ascii="Roboto Slab Regular" w:hAnsi="Roboto Slab Regular"/>
              <w:noProof/>
              <w:color w:val="76923C" w:themeColor="accent3" w:themeShade="BF"/>
              <w:sz w:val="44"/>
            </w:rPr>
            <w:delText xml:space="preserve">for </w:delText>
          </w:r>
        </w:del>
        <w:r w:rsidR="008303D0">
          <w:rPr>
            <w:rFonts w:ascii="Roboto Slab Regular" w:hAnsi="Roboto Slab Regular"/>
            <w:noProof/>
            <w:color w:val="76923C" w:themeColor="accent3" w:themeShade="BF"/>
            <w:sz w:val="44"/>
          </w:rPr>
          <w:t>privacy analysis</w:t>
        </w:r>
      </w:ins>
      <w:ins w:id="13" w:author="nikos" w:date="2016-02-23T17:34:00Z">
        <w:r w:rsidR="006D316D">
          <w:rPr>
            <w:rFonts w:ascii="Roboto Slab Regular" w:hAnsi="Roboto Slab Regular"/>
            <w:noProof/>
            <w:color w:val="76923C" w:themeColor="accent3" w:themeShade="BF"/>
            <w:sz w:val="44"/>
          </w:rPr>
          <w:t xml:space="preserve"> purposes</w:t>
        </w:r>
      </w:ins>
      <w:ins w:id="14" w:author="nikos" w:date="2016-02-23T17:35:00Z">
        <w:r w:rsidR="006D316D">
          <w:rPr>
            <w:rFonts w:ascii="Roboto Slab Regular" w:hAnsi="Roboto Slab Regular"/>
            <w:noProof/>
            <w:color w:val="76923C" w:themeColor="accent3" w:themeShade="BF"/>
            <w:sz w:val="44"/>
          </w:rPr>
          <w:t>:</w:t>
        </w:r>
      </w:ins>
      <w:r w:rsidR="006B7B8A">
        <w:rPr>
          <w:rStyle w:val="CommentReference"/>
          <w:rFonts w:ascii="Open Sans Light" w:eastAsiaTheme="minorHAnsi" w:hAnsi="Open Sans Light" w:cstheme="minorBidi"/>
          <w:color w:val="auto"/>
          <w:spacing w:val="0"/>
          <w:kern w:val="0"/>
        </w:rPr>
        <w:commentReference w:id="5"/>
      </w:r>
      <w:del w:id="15" w:author="nikos" w:date="2016-02-23T17:35:00Z">
        <w:r w:rsidDel="006D316D">
          <w:rPr>
            <w:rFonts w:ascii="Roboto Slab Regular" w:hAnsi="Roboto Slab Regular"/>
            <w:noProof/>
            <w:color w:val="76923C" w:themeColor="accent3" w:themeShade="BF"/>
            <w:sz w:val="44"/>
          </w:rPr>
          <w:delText xml:space="preserve">, </w:delText>
        </w:r>
      </w:del>
      <w:ins w:id="16" w:author="nikos" w:date="2016-02-23T17:35:00Z">
        <w:r w:rsidR="006D316D">
          <w:rPr>
            <w:rFonts w:ascii="Roboto Slab Regular" w:hAnsi="Roboto Slab Regular"/>
            <w:noProof/>
            <w:color w:val="76923C" w:themeColor="accent3" w:themeShade="BF"/>
            <w:sz w:val="44"/>
          </w:rPr>
          <w:t xml:space="preserve"> The </w:t>
        </w:r>
      </w:ins>
      <w:r>
        <w:rPr>
          <w:rFonts w:ascii="Roboto Slab Regular" w:hAnsi="Roboto Slab Regular"/>
          <w:noProof/>
          <w:color w:val="76923C" w:themeColor="accent3" w:themeShade="BF"/>
          <w:sz w:val="44"/>
        </w:rPr>
        <w:t xml:space="preserve">Aircloak trial </w:t>
      </w:r>
      <w:del w:id="17" w:author="nikos" w:date="2016-02-23T17:35:00Z">
        <w:r w:rsidDel="006D316D">
          <w:rPr>
            <w:rFonts w:ascii="Roboto Slab Regular" w:hAnsi="Roboto Slab Regular"/>
            <w:noProof/>
            <w:color w:val="76923C" w:themeColor="accent3" w:themeShade="BF"/>
            <w:sz w:val="44"/>
          </w:rPr>
          <w:delText>based on</w:delText>
        </w:r>
      </w:del>
      <w:ins w:id="18" w:author="nikos" w:date="2016-02-23T17:35:00Z">
        <w:r w:rsidR="006D316D">
          <w:rPr>
            <w:rFonts w:ascii="Roboto Slab Regular" w:hAnsi="Roboto Slab Regular"/>
            <w:noProof/>
            <w:color w:val="76923C" w:themeColor="accent3" w:themeShade="BF"/>
            <w:sz w:val="44"/>
          </w:rPr>
          <w:t>for releasing</w:t>
        </w:r>
      </w:ins>
      <w:r>
        <w:rPr>
          <w:rFonts w:ascii="Roboto Slab Regular" w:hAnsi="Roboto Slab Regular"/>
          <w:noProof/>
          <w:color w:val="76923C" w:themeColor="accent3" w:themeShade="BF"/>
          <w:sz w:val="44"/>
        </w:rPr>
        <w:t xml:space="preserve"> </w:t>
      </w:r>
      <w:ins w:id="19" w:author="nikos" w:date="2016-02-23T17:36:00Z">
        <w:r w:rsidR="006D316D">
          <w:rPr>
            <w:rFonts w:ascii="Roboto Slab Regular" w:hAnsi="Roboto Slab Regular"/>
            <w:noProof/>
            <w:color w:val="76923C" w:themeColor="accent3" w:themeShade="BF"/>
            <w:sz w:val="44"/>
          </w:rPr>
          <w:t xml:space="preserve">data from </w:t>
        </w:r>
      </w:ins>
      <w:r>
        <w:rPr>
          <w:rFonts w:ascii="Roboto Slab Regular" w:hAnsi="Roboto Slab Regular"/>
          <w:noProof/>
          <w:color w:val="76923C" w:themeColor="accent3" w:themeShade="BF"/>
          <w:sz w:val="44"/>
        </w:rPr>
        <w:t>Floodwatch</w:t>
      </w:r>
      <w:del w:id="20" w:author="nikos" w:date="2016-02-23T17:36:00Z">
        <w:r w:rsidDel="006D316D">
          <w:rPr>
            <w:rFonts w:ascii="Roboto Slab Regular" w:hAnsi="Roboto Slab Regular"/>
            <w:noProof/>
            <w:color w:val="76923C" w:themeColor="accent3" w:themeShade="BF"/>
            <w:sz w:val="44"/>
          </w:rPr>
          <w:delText xml:space="preserve"> data</w:delText>
        </w:r>
      </w:del>
    </w:p>
    <w:p w14:paraId="6321EB36" w14:textId="2A5466D7" w:rsidR="00DC50FD" w:rsidRPr="00607A1D" w:rsidRDefault="009248C3" w:rsidP="00F67888">
      <w:r w:rsidRPr="009248C3">
        <w:rPr>
          <w:rFonts w:ascii="Open Sans Semibold" w:hAnsi="Open Sans Semibold"/>
          <w:bCs/>
          <w:iCs/>
          <w:color w:val="7F7F7F" w:themeColor="text1" w:themeTint="80"/>
          <w:sz w:val="24"/>
        </w:rPr>
        <w:t>Summary</w:t>
      </w:r>
    </w:p>
    <w:p w14:paraId="15D40CC4" w14:textId="7435B472" w:rsidR="008303D0" w:rsidRPr="008303D0" w:rsidRDefault="008303D0" w:rsidP="009248C3">
      <w:pPr>
        <w:rPr>
          <w:ins w:id="21" w:author="DANIEL JESUS COLOMA BAIGES" w:date="2016-02-23T00:33:00Z"/>
          <w:lang w:val="en-GB"/>
          <w:rPrChange w:id="22" w:author="DANIEL JESUS COLOMA BAIGES" w:date="2016-02-23T00:33:00Z">
            <w:rPr>
              <w:ins w:id="23" w:author="DANIEL JESUS COLOMA BAIGES" w:date="2016-02-23T00:33:00Z"/>
            </w:rPr>
          </w:rPrChange>
        </w:rPr>
      </w:pPr>
      <w:ins w:id="24" w:author="DANIEL JESUS COLOMA BAIGES" w:date="2016-02-23T00:31:00Z">
        <w:r>
          <w:rPr>
            <w:lang w:val="en-GB"/>
          </w:rPr>
          <w:t>Sharing personal data has always been risky and difficult</w:t>
        </w:r>
      </w:ins>
      <w:ins w:id="25" w:author="nikos" w:date="2016-02-23T17:36:00Z">
        <w:r w:rsidR="006D316D">
          <w:rPr>
            <w:lang w:val="en-GB"/>
          </w:rPr>
          <w:t>, even when it is done for a good purpose such as searching and auditing systems for leakage of private information</w:t>
        </w:r>
      </w:ins>
      <w:ins w:id="26" w:author="DANIEL JESUS COLOMA BAIGES" w:date="2016-02-23T00:31:00Z">
        <w:r>
          <w:rPr>
            <w:lang w:val="en-GB"/>
          </w:rPr>
          <w:t xml:space="preserve">.  Traditional strong anonymization techniques like K-anonymity </w:t>
        </w:r>
      </w:ins>
      <w:ins w:id="27" w:author="nikos" w:date="2016-02-23T17:37:00Z">
        <w:r w:rsidR="006D316D">
          <w:rPr>
            <w:lang w:val="en-GB"/>
          </w:rPr>
          <w:t xml:space="preserve">often </w:t>
        </w:r>
      </w:ins>
      <w:ins w:id="28" w:author="DANIEL JESUS COLOMA BAIGES" w:date="2016-02-23T00:31:00Z">
        <w:r>
          <w:rPr>
            <w:lang w:val="en-GB"/>
          </w:rPr>
          <w:t xml:space="preserve">distort </w:t>
        </w:r>
      </w:ins>
      <w:ins w:id="29" w:author="nikos" w:date="2016-02-23T17:37:00Z">
        <w:r w:rsidR="006D316D">
          <w:rPr>
            <w:lang w:val="en-GB"/>
          </w:rPr>
          <w:t xml:space="preserve">the raw </w:t>
        </w:r>
      </w:ins>
      <w:ins w:id="30" w:author="DANIEL JESUS COLOMA BAIGES" w:date="2016-02-23T00:31:00Z">
        <w:r>
          <w:rPr>
            <w:lang w:val="en-GB"/>
          </w:rPr>
          <w:t>data too much, so typically data is shared after simple de-identification (removing personally identifying data like names and account numbers).  However, the risk of re-identification remains.</w:t>
        </w:r>
        <w:r w:rsidRPr="000A7B62">
          <w:rPr>
            <w:lang w:val="en-GB"/>
          </w:rPr>
          <w:t xml:space="preserve"> </w:t>
        </w:r>
      </w:ins>
    </w:p>
    <w:p w14:paraId="196DA542" w14:textId="62B4FAC2" w:rsidR="00144385" w:rsidRDefault="008303D0" w:rsidP="009248C3">
      <w:pPr>
        <w:rPr>
          <w:ins w:id="31" w:author="DANIEL JESUS COLOMA BAIGES" w:date="2016-02-23T00:44:00Z"/>
          <w:lang w:val="en-GB"/>
        </w:rPr>
      </w:pPr>
      <w:ins w:id="32" w:author="DANIEL JESUS COLOMA BAIGES" w:date="2016-02-23T00:33:00Z">
        <w:r>
          <w:rPr>
            <w:lang w:val="en-GB"/>
          </w:rPr>
          <w:t>To overcome these limitations, DTL is</w:t>
        </w:r>
        <w:r w:rsidRPr="000A7B62">
          <w:rPr>
            <w:lang w:val="en-GB"/>
          </w:rPr>
          <w:t xml:space="preserve"> exploring </w:t>
        </w:r>
        <w:r>
          <w:rPr>
            <w:lang w:val="en-GB"/>
          </w:rPr>
          <w:t>new</w:t>
        </w:r>
        <w:r w:rsidRPr="000A7B62">
          <w:rPr>
            <w:lang w:val="en-GB"/>
          </w:rPr>
          <w:t xml:space="preserve"> techniques that allow researchers to </w:t>
        </w:r>
        <w:r>
          <w:rPr>
            <w:lang w:val="en-GB"/>
          </w:rPr>
          <w:t>share</w:t>
        </w:r>
        <w:r w:rsidRPr="000A7B62">
          <w:rPr>
            <w:lang w:val="en-GB"/>
          </w:rPr>
          <w:t xml:space="preserve"> datasets </w:t>
        </w:r>
        <w:r>
          <w:rPr>
            <w:lang w:val="en-GB"/>
          </w:rPr>
          <w:t xml:space="preserve">quickly, easily, and broadly with </w:t>
        </w:r>
        <w:del w:id="33" w:author="nikos" w:date="2016-02-23T17:38:00Z">
          <w:r w:rsidDel="006D316D">
            <w:rPr>
              <w:lang w:val="en-GB"/>
            </w:rPr>
            <w:delText>negligible</w:delText>
          </w:r>
        </w:del>
      </w:ins>
      <w:ins w:id="34" w:author="nikos" w:date="2016-02-23T17:38:00Z">
        <w:r w:rsidR="006D316D">
          <w:rPr>
            <w:lang w:val="en-GB"/>
          </w:rPr>
          <w:t>little</w:t>
        </w:r>
      </w:ins>
      <w:ins w:id="35" w:author="DANIEL JESUS COLOMA BAIGES" w:date="2016-02-23T00:33:00Z">
        <w:r>
          <w:rPr>
            <w:lang w:val="en-GB"/>
          </w:rPr>
          <w:t xml:space="preserve"> risk of re-identification.  </w:t>
        </w:r>
      </w:ins>
      <w:ins w:id="36" w:author="DANIEL JESUS COLOMA BAIGES" w:date="2016-02-23T00:35:00Z">
        <w:r>
          <w:rPr>
            <w:lang w:val="en-GB"/>
          </w:rPr>
          <w:t>In particular, a trial</w:t>
        </w:r>
      </w:ins>
      <w:ins w:id="37" w:author="DANIEL JESUS COLOMA BAIGES" w:date="2016-02-23T00:33:00Z">
        <w:r w:rsidRPr="000A7B62">
          <w:rPr>
            <w:lang w:val="en-GB"/>
          </w:rPr>
          <w:t xml:space="preserve"> </w:t>
        </w:r>
        <w:r>
          <w:rPr>
            <w:lang w:val="en-GB"/>
          </w:rPr>
          <w:t xml:space="preserve">is </w:t>
        </w:r>
        <w:del w:id="38" w:author="nikos" w:date="2016-02-23T17:38:00Z">
          <w:r w:rsidDel="006D316D">
            <w:rPr>
              <w:lang w:val="en-GB"/>
            </w:rPr>
            <w:delText>being</w:delText>
          </w:r>
        </w:del>
      </w:ins>
      <w:ins w:id="39" w:author="nikos" w:date="2016-02-23T17:38:00Z">
        <w:r w:rsidR="006D316D">
          <w:rPr>
            <w:lang w:val="en-GB"/>
          </w:rPr>
          <w:t>currently</w:t>
        </w:r>
      </w:ins>
      <w:ins w:id="40" w:author="DANIEL JESUS COLOMA BAIGES" w:date="2016-02-23T00:33:00Z">
        <w:r w:rsidRPr="000A7B62">
          <w:rPr>
            <w:lang w:val="en-GB"/>
          </w:rPr>
          <w:t xml:space="preserve"> </w:t>
        </w:r>
        <w:del w:id="41" w:author="nikos" w:date="2016-02-23T17:39:00Z">
          <w:r w:rsidRPr="000A7B62" w:rsidDel="006D316D">
            <w:rPr>
              <w:lang w:val="en-GB"/>
            </w:rPr>
            <w:delText>done</w:delText>
          </w:r>
        </w:del>
      </w:ins>
      <w:ins w:id="42" w:author="nikos" w:date="2016-02-23T17:39:00Z">
        <w:r w:rsidR="006D316D">
          <w:rPr>
            <w:lang w:val="en-GB"/>
          </w:rPr>
          <w:t>underway</w:t>
        </w:r>
      </w:ins>
      <w:ins w:id="43" w:author="DANIEL JESUS COLOMA BAIGES" w:date="2016-02-23T00:33:00Z">
        <w:r w:rsidRPr="000A7B62">
          <w:rPr>
            <w:lang w:val="en-GB"/>
          </w:rPr>
          <w:t xml:space="preserve"> in cooperation with two companies: The Office for Creative Research </w:t>
        </w:r>
        <w:r>
          <w:rPr>
            <w:lang w:val="en-GB"/>
          </w:rPr>
          <w:t>(OCR</w:t>
        </w:r>
      </w:ins>
      <w:ins w:id="44" w:author="DANIEL JESUS COLOMA BAIGES" w:date="2016-02-23T00:35:00Z">
        <w:r>
          <w:rPr>
            <w:lang w:val="en-GB"/>
          </w:rPr>
          <w:t>)</w:t>
        </w:r>
      </w:ins>
      <w:ins w:id="45" w:author="DANIEL JESUS COLOMA BAIGES" w:date="2016-02-23T00:33:00Z">
        <w:r w:rsidRPr="000A7B62">
          <w:rPr>
            <w:lang w:val="en-GB"/>
          </w:rPr>
          <w:t xml:space="preserve"> and </w:t>
        </w:r>
        <w:proofErr w:type="spellStart"/>
        <w:r w:rsidRPr="000A7B62">
          <w:rPr>
            <w:lang w:val="en-GB"/>
          </w:rPr>
          <w:t>Aircloak</w:t>
        </w:r>
        <w:proofErr w:type="spellEnd"/>
        <w:r>
          <w:rPr>
            <w:lang w:val="en-GB"/>
          </w:rPr>
          <w:t>, a spin-off of the Max Planck Institute for Software Systems</w:t>
        </w:r>
        <w:r w:rsidRPr="000A7B62">
          <w:rPr>
            <w:lang w:val="en-GB"/>
          </w:rPr>
          <w:t>.</w:t>
        </w:r>
      </w:ins>
      <w:ins w:id="46" w:author="DANIEL JESUS COLOMA BAIGES" w:date="2016-02-23T00:36:00Z">
        <w:r>
          <w:rPr>
            <w:lang w:val="en-GB"/>
          </w:rPr>
          <w:t xml:space="preserve"> </w:t>
        </w:r>
      </w:ins>
    </w:p>
    <w:p w14:paraId="08EFD318" w14:textId="77D5E22C" w:rsidR="008303D0" w:rsidRPr="00144385" w:rsidRDefault="00144385" w:rsidP="009248C3">
      <w:pPr>
        <w:rPr>
          <w:ins w:id="47" w:author="DANIEL JESUS COLOMA BAIGES" w:date="2016-02-23T00:41:00Z"/>
          <w:lang w:val="en-GB"/>
          <w:rPrChange w:id="48" w:author="DANIEL JESUS COLOMA BAIGES" w:date="2016-02-23T00:45:00Z">
            <w:rPr>
              <w:ins w:id="49" w:author="DANIEL JESUS COLOMA BAIGES" w:date="2016-02-23T00:41:00Z"/>
            </w:rPr>
          </w:rPrChange>
        </w:rPr>
      </w:pPr>
      <w:ins w:id="50" w:author="DANIEL JESUS COLOMA BAIGES" w:date="2016-02-23T00:42:00Z">
        <w:r>
          <w:rPr>
            <w:lang w:val="en-GB"/>
          </w:rPr>
          <w:t xml:space="preserve">The specific question the trial was intended to answer is whether we </w:t>
        </w:r>
        <w:del w:id="51" w:author="nikos" w:date="2016-02-23T17:39:00Z">
          <w:r w:rsidDel="006D316D">
            <w:rPr>
              <w:lang w:val="en-GB"/>
            </w:rPr>
            <w:delText>could</w:delText>
          </w:r>
        </w:del>
      </w:ins>
      <w:ins w:id="52" w:author="nikos" w:date="2016-02-23T17:39:00Z">
        <w:r w:rsidR="006D316D">
          <w:rPr>
            <w:lang w:val="en-GB"/>
          </w:rPr>
          <w:t>can</w:t>
        </w:r>
      </w:ins>
      <w:ins w:id="53" w:author="DANIEL JESUS COLOMA BAIGES" w:date="2016-02-23T00:42:00Z">
        <w:r>
          <w:rPr>
            <w:lang w:val="en-GB"/>
          </w:rPr>
          <w:t xml:space="preserve"> use </w:t>
        </w:r>
        <w:proofErr w:type="spellStart"/>
        <w:r>
          <w:rPr>
            <w:lang w:val="en-GB"/>
          </w:rPr>
          <w:t>Aircloak</w:t>
        </w:r>
        <w:proofErr w:type="spellEnd"/>
        <w:r>
          <w:rPr>
            <w:lang w:val="en-GB"/>
          </w:rPr>
          <w:t xml:space="preserve"> technology to release datasets gathered by OCR in a way that is useful for privacy analysts but secure for users in view of cross-correlation and other de-anonymization attacks.</w:t>
        </w:r>
      </w:ins>
      <w:ins w:id="54" w:author="DANIEL JESUS COLOMA BAIGES" w:date="2016-02-23T00:45:00Z">
        <w:r>
          <w:rPr>
            <w:lang w:val="en-GB"/>
          </w:rPr>
          <w:t xml:space="preserve"> </w:t>
        </w:r>
      </w:ins>
      <w:r w:rsidR="00461E03">
        <w:t xml:space="preserve">This document reports </w:t>
      </w:r>
      <w:del w:id="55" w:author="DANIEL JESUS COLOMA BAIGES" w:date="2016-02-23T00:36:00Z">
        <w:r w:rsidR="00461E03" w:rsidDel="008303D0">
          <w:delText xml:space="preserve">on the Floodwatch </w:delText>
        </w:r>
        <w:r w:rsidR="007B6535" w:rsidDel="008303D0">
          <w:delText xml:space="preserve">proof-of-concept (PoC) </w:delText>
        </w:r>
        <w:commentRangeStart w:id="56"/>
        <w:r w:rsidR="00941700" w:rsidDel="008303D0">
          <w:delText>trial</w:delText>
        </w:r>
        <w:r w:rsidR="00312F6E" w:rsidDel="008303D0">
          <w:delText xml:space="preserve"> </w:delText>
        </w:r>
        <w:commentRangeEnd w:id="56"/>
        <w:r w:rsidR="006B7B8A" w:rsidDel="008303D0">
          <w:rPr>
            <w:rStyle w:val="CommentReference"/>
          </w:rPr>
          <w:commentReference w:id="56"/>
        </w:r>
        <w:r w:rsidR="00312F6E" w:rsidDel="008303D0">
          <w:delText>that has been performed by Aircloak and supported by the Data Transparency Lab</w:delText>
        </w:r>
      </w:del>
      <w:ins w:id="57" w:author="DANIEL JESUS COLOMA BAIGES" w:date="2016-02-23T00:36:00Z">
        <w:r w:rsidR="008303D0">
          <w:t xml:space="preserve">the results </w:t>
        </w:r>
      </w:ins>
      <w:ins w:id="58" w:author="nikos" w:date="2016-02-23T17:39:00Z">
        <w:r w:rsidR="006D316D">
          <w:t xml:space="preserve">and findings </w:t>
        </w:r>
      </w:ins>
      <w:ins w:id="59" w:author="DANIEL JESUS COLOMA BAIGES" w:date="2016-02-23T00:36:00Z">
        <w:r w:rsidR="008303D0">
          <w:t xml:space="preserve">of </w:t>
        </w:r>
        <w:del w:id="60" w:author="nikos" w:date="2016-02-23T17:39:00Z">
          <w:r w:rsidR="008303D0" w:rsidDel="006D316D">
            <w:delText>that</w:delText>
          </w:r>
        </w:del>
      </w:ins>
      <w:ins w:id="61" w:author="nikos" w:date="2016-02-23T17:39:00Z">
        <w:r w:rsidR="006D316D">
          <w:t>such a</w:t>
        </w:r>
      </w:ins>
      <w:ins w:id="62" w:author="DANIEL JESUS COLOMA BAIGES" w:date="2016-02-23T00:36:00Z">
        <w:r w:rsidR="008303D0">
          <w:t xml:space="preserve"> trial</w:t>
        </w:r>
      </w:ins>
      <w:r w:rsidR="00461E03">
        <w:t>.</w:t>
      </w:r>
    </w:p>
    <w:p w14:paraId="71165B0B" w14:textId="010F5A42" w:rsidR="00DA6601" w:rsidRDefault="00461E03" w:rsidP="009248C3">
      <w:del w:id="63" w:author="DANIEL JESUS COLOMA BAIGES" w:date="2016-02-23T00:36:00Z">
        <w:r w:rsidDel="008303D0">
          <w:delText xml:space="preserve"> </w:delText>
        </w:r>
      </w:del>
      <w:r w:rsidR="00780854">
        <w:t xml:space="preserve">The main conclusions of this report </w:t>
      </w:r>
      <w:r w:rsidR="00941700">
        <w:t>are two-fold.  First, the trial</w:t>
      </w:r>
      <w:r w:rsidR="00780854">
        <w:t xml:space="preserve"> show</w:t>
      </w:r>
      <w:r w:rsidR="00941700">
        <w:t>s</w:t>
      </w:r>
      <w:r w:rsidR="00780854">
        <w:t xml:space="preserve"> that the </w:t>
      </w:r>
      <w:proofErr w:type="spellStart"/>
      <w:r w:rsidR="00780854">
        <w:t>Aircloak</w:t>
      </w:r>
      <w:proofErr w:type="spellEnd"/>
      <w:r w:rsidR="00780854">
        <w:t xml:space="preserve"> system </w:t>
      </w:r>
      <w:r w:rsidR="00DA6601">
        <w:t xml:space="preserve">(cloak) </w:t>
      </w:r>
      <w:r w:rsidR="00780854">
        <w:t xml:space="preserve">can accurately answer </w:t>
      </w:r>
      <w:del w:id="64" w:author="nikos" w:date="2016-02-23T17:39:00Z">
        <w:r w:rsidR="00780854" w:rsidDel="006D316D">
          <w:delText xml:space="preserve">the </w:delText>
        </w:r>
      </w:del>
      <w:ins w:id="65" w:author="nikos" w:date="2016-02-23T17:39:00Z">
        <w:r w:rsidR="006D316D">
          <w:t xml:space="preserve">a magnitude of </w:t>
        </w:r>
      </w:ins>
      <w:r w:rsidR="00780854">
        <w:t xml:space="preserve">queries </w:t>
      </w:r>
      <w:del w:id="66" w:author="nikos" w:date="2016-02-23T17:40:00Z">
        <w:r w:rsidR="00780854" w:rsidDel="006D316D">
          <w:delText>posed</w:delText>
        </w:r>
      </w:del>
      <w:ins w:id="67" w:author="nikos" w:date="2016-02-23T17:40:00Z">
        <w:r w:rsidR="006D316D">
          <w:t>of different types</w:t>
        </w:r>
      </w:ins>
      <w:r w:rsidR="00780854">
        <w:t xml:space="preserve">.  </w:t>
      </w:r>
      <w:ins w:id="68" w:author="DANIEL JESUS COLOMA BAIGES" w:date="2016-02-23T00:37:00Z">
        <w:r w:rsidR="008303D0">
          <w:t xml:space="preserve">A cloak is a database that instead of exposing directly all the data it </w:t>
        </w:r>
      </w:ins>
      <w:ins w:id="69" w:author="DANIEL JESUS COLOMA BAIGES" w:date="2016-02-23T00:39:00Z">
        <w:r w:rsidR="008303D0">
          <w:t>contains</w:t>
        </w:r>
      </w:ins>
      <w:ins w:id="70" w:author="DANIEL JESUS COLOMA BAIGES" w:date="2016-02-23T00:37:00Z">
        <w:r w:rsidR="008303D0">
          <w:t xml:space="preserve"> it just respond</w:t>
        </w:r>
      </w:ins>
      <w:ins w:id="71" w:author="DANIEL JESUS COLOMA BAIGES" w:date="2016-02-23T00:39:00Z">
        <w:r w:rsidR="008303D0">
          <w:t>s</w:t>
        </w:r>
      </w:ins>
      <w:ins w:id="72" w:author="DANIEL JESUS COLOMA BAIGES" w:date="2016-02-23T00:37:00Z">
        <w:r w:rsidR="008303D0">
          <w:t xml:space="preserve"> to specific questions about the amount of entries in the database that satisfy some criteria. </w:t>
        </w:r>
      </w:ins>
      <w:r w:rsidR="00DA6601">
        <w:t xml:space="preserve">Within the constraints imposed by the need for anonymization, </w:t>
      </w:r>
      <w:ins w:id="73" w:author="DANIEL JESUS COLOMA BAIGES" w:date="2016-02-23T00:39:00Z">
        <w:r w:rsidR="008303D0">
          <w:t xml:space="preserve">the trial concluded that </w:t>
        </w:r>
      </w:ins>
      <w:r w:rsidR="00DA6601">
        <w:t xml:space="preserve">the </w:t>
      </w:r>
      <w:commentRangeStart w:id="74"/>
      <w:r w:rsidR="00DA6601">
        <w:t xml:space="preserve">cloak </w:t>
      </w:r>
      <w:commentRangeEnd w:id="74"/>
      <w:r w:rsidR="006B7B8A">
        <w:rPr>
          <w:rStyle w:val="CommentReference"/>
        </w:rPr>
        <w:commentReference w:id="74"/>
      </w:r>
      <w:r w:rsidR="00DA6601">
        <w:t>could answer all of the questions posed with adequate accuracy.</w:t>
      </w:r>
    </w:p>
    <w:p w14:paraId="27495A80" w14:textId="38E9C31D" w:rsidR="001007E2" w:rsidRDefault="00DA6601" w:rsidP="00DA6601">
      <w:r>
        <w:t>Second, our experience showed that the analyst must always keep in mind that the answers given by the cloak are necessarily missing certain information, and that in some cases this information may substantially distort answers.  In the questions that we posed, this was not a problem so long as the analyst understands how to interpret the answers given.  In all cases, we could identify roughly how much distortion exists.  The distortion comes in two forms:</w:t>
      </w:r>
    </w:p>
    <w:p w14:paraId="6BFF36E4" w14:textId="45165DEF" w:rsidR="00DA6601" w:rsidRDefault="00FF6096" w:rsidP="00DA6601">
      <w:pPr>
        <w:pStyle w:val="ListParagraph"/>
        <w:numPr>
          <w:ilvl w:val="0"/>
          <w:numId w:val="18"/>
        </w:numPr>
      </w:pPr>
      <w:r>
        <w:t>Unique data objects that don’t aggregate.</w:t>
      </w:r>
    </w:p>
    <w:p w14:paraId="25249E5D" w14:textId="05B25D1F" w:rsidR="00FF6096" w:rsidRDefault="00FF6096" w:rsidP="00DA6601">
      <w:pPr>
        <w:pStyle w:val="ListParagraph"/>
        <w:numPr>
          <w:ilvl w:val="0"/>
          <w:numId w:val="18"/>
        </w:numPr>
      </w:pPr>
      <w:r>
        <w:t>Outlier users.</w:t>
      </w:r>
    </w:p>
    <w:p w14:paraId="6B1E5511" w14:textId="6A9ED15F" w:rsidR="00FF6096" w:rsidRDefault="00FF6096" w:rsidP="00FF6096">
      <w:r>
        <w:t xml:space="preserve">An example of a unique data object in this study is an advertisement that is sent only to one or two users.  The majority of ads in the data set are of this type.  An example of an outlier user is a user that receives far more ads than other users.  </w:t>
      </w:r>
      <w:r w:rsidR="00D6402E">
        <w:t xml:space="preserve">These two distortions had a strong effect on queries that look at numbers of ads. </w:t>
      </w:r>
      <w:r w:rsidR="00312F6E">
        <w:t>As</w:t>
      </w:r>
      <w:r w:rsidR="00D6402E">
        <w:t xml:space="preserve"> an analyst that does not </w:t>
      </w:r>
      <w:r w:rsidR="00D6402E">
        <w:lastRenderedPageBreak/>
        <w:t xml:space="preserve">keep in mind these distortions can </w:t>
      </w:r>
      <w:ins w:id="75" w:author="nikos" w:date="2016-02-22T14:40:00Z">
        <w:r w:rsidR="005456E8">
          <w:t xml:space="preserve">reach wrong conclusions </w:t>
        </w:r>
      </w:ins>
      <w:del w:id="76" w:author="nikos" w:date="2016-02-22T14:40:00Z">
        <w:r w:rsidR="00D6402E" w:rsidDel="005456E8">
          <w:delText>obtain inaccura</w:delText>
        </w:r>
        <w:r w:rsidR="00312F6E" w:rsidDel="005456E8">
          <w:delText xml:space="preserve">te results </w:delText>
        </w:r>
      </w:del>
      <w:r w:rsidR="00312F6E">
        <w:t>without realizing it, the report describes how he could discover and accommodate these distortions</w:t>
      </w:r>
    </w:p>
    <w:p w14:paraId="442198D9" w14:textId="7F7A2C7B" w:rsidR="004A3556" w:rsidRDefault="00941700" w:rsidP="004A3556">
      <w:pPr>
        <w:pStyle w:val="Heading1"/>
      </w:pPr>
      <w:r>
        <w:t>Description of the Trial</w:t>
      </w:r>
    </w:p>
    <w:p w14:paraId="5564EA8C" w14:textId="77777777" w:rsidR="00CE70B8" w:rsidRDefault="00CE70B8" w:rsidP="00CE70B8">
      <w:pPr>
        <w:pStyle w:val="Heading2"/>
        <w:rPr>
          <w:ins w:id="77" w:author="DANIEL JESUS COLOMA BAIGES" w:date="2016-02-23T00:57:00Z"/>
        </w:rPr>
      </w:pPr>
      <w:proofErr w:type="spellStart"/>
      <w:ins w:id="78" w:author="DANIEL JESUS COLOMA BAIGES" w:date="2016-02-23T00:57:00Z">
        <w:r>
          <w:t>Aircloak</w:t>
        </w:r>
        <w:proofErr w:type="spellEnd"/>
      </w:ins>
    </w:p>
    <w:p w14:paraId="66152CCF" w14:textId="21208918" w:rsidR="00CE70B8" w:rsidRDefault="00CE70B8">
      <w:pPr>
        <w:rPr>
          <w:ins w:id="79" w:author="DANIEL JESUS COLOMA BAIGES" w:date="2016-02-23T00:57:00Z"/>
        </w:rPr>
        <w:pPrChange w:id="80" w:author="DANIEL JESUS COLOMA BAIGES" w:date="2016-02-23T00:57:00Z">
          <w:pPr>
            <w:pStyle w:val="Heading2"/>
          </w:pPr>
        </w:pPrChange>
      </w:pPr>
      <w:proofErr w:type="spellStart"/>
      <w:ins w:id="81" w:author="DANIEL JESUS COLOMA BAIGES" w:date="2016-02-23T00:57:00Z">
        <w:r>
          <w:t>Aircloak</w:t>
        </w:r>
        <w:proofErr w:type="spellEnd"/>
        <w:r>
          <w:t xml:space="preserve"> is a spin-off of the Max Planck Institute for Software Systems that has implemented an analytics system with a different approach to anonymization. </w:t>
        </w:r>
        <w:proofErr w:type="spellStart"/>
        <w:r>
          <w:t>Aircloak</w:t>
        </w:r>
        <w:proofErr w:type="spellEnd"/>
        <w:r>
          <w:t xml:space="preserve"> system allows the raw data to be available in a database (a “cloak”). However, thanks to the technology used by </w:t>
        </w:r>
        <w:proofErr w:type="spellStart"/>
        <w:r>
          <w:t>Aircloak</w:t>
        </w:r>
        <w:proofErr w:type="spellEnd"/>
        <w:r>
          <w:t xml:space="preserve">, none can view the raw data once is inserted in the cloak. The only way to access the information in the cloak is via a query language that enforces anonymity. </w:t>
        </w:r>
      </w:ins>
    </w:p>
    <w:p w14:paraId="79E4CD05" w14:textId="0AA60C9B" w:rsidR="008D786B" w:rsidRDefault="008D786B" w:rsidP="008D786B">
      <w:pPr>
        <w:pStyle w:val="Heading2"/>
      </w:pPr>
      <w:proofErr w:type="spellStart"/>
      <w:r>
        <w:t>Floodwatch</w:t>
      </w:r>
      <w:proofErr w:type="spellEnd"/>
    </w:p>
    <w:p w14:paraId="73CC0BF2" w14:textId="77777777" w:rsidR="008D786B" w:rsidRDefault="008D786B" w:rsidP="008D786B">
      <w:proofErr w:type="spellStart"/>
      <w:r>
        <w:t>Floodwatch</w:t>
      </w:r>
      <w:proofErr w:type="spellEnd"/>
      <w:r>
        <w:t xml:space="preserve"> is a browser application made by the Office for Creative Research (</w:t>
      </w:r>
      <w:hyperlink r:id="rId10" w:history="1">
        <w:r w:rsidRPr="000F74E8">
          <w:rPr>
            <w:rStyle w:val="Hyperlink"/>
          </w:rPr>
          <w:t>https://floodwatch.o-c-r.org/</w:t>
        </w:r>
      </w:hyperlink>
      <w:r>
        <w:t xml:space="preserve">).  </w:t>
      </w:r>
      <w:proofErr w:type="spellStart"/>
      <w:r>
        <w:t>Floodwatch</w:t>
      </w:r>
      <w:proofErr w:type="spellEnd"/>
      <w:r>
        <w:t xml:space="preserve"> records the ads that users see on their browsers, and provides a visual collage of the ads back to the user.  OCR wishes to make this data available to researchers so as to better understand the online advertising ecosystem.  </w:t>
      </w:r>
    </w:p>
    <w:p w14:paraId="4916813C" w14:textId="77777777" w:rsidR="00CE70B8" w:rsidRDefault="008D786B" w:rsidP="008D786B">
      <w:pPr>
        <w:rPr>
          <w:ins w:id="82" w:author="DANIEL JESUS COLOMA BAIGES" w:date="2016-02-23T00:58:00Z"/>
        </w:rPr>
      </w:pPr>
      <w:r>
        <w:t xml:space="preserve">OCR released an initial version of </w:t>
      </w:r>
      <w:proofErr w:type="spellStart"/>
      <w:r>
        <w:t>Floodwatch</w:t>
      </w:r>
      <w:proofErr w:type="spellEnd"/>
      <w:r>
        <w:t>, and gathered advertising data on</w:t>
      </w:r>
      <w:r w:rsidR="001162CE">
        <w:t xml:space="preserve"> thousands of users</w:t>
      </w:r>
      <w:r>
        <w:t xml:space="preserve">. </w:t>
      </w:r>
      <w:r w:rsidR="001A0F26">
        <w:t xml:space="preserve"> Among other things, t</w:t>
      </w:r>
      <w:r>
        <w:t xml:space="preserve">his data includes: </w:t>
      </w:r>
      <w:r w:rsidR="001A0F26">
        <w:t>a non-identifying user ID, an</w:t>
      </w:r>
      <w:r>
        <w:t xml:space="preserve"> identifier for the ad’s image, the page on which the ad was seen, and the time when the ad was viewed.</w:t>
      </w:r>
      <w:r w:rsidR="007B6535">
        <w:t xml:space="preserve"> </w:t>
      </w:r>
    </w:p>
    <w:p w14:paraId="73A36219" w14:textId="77777777" w:rsidR="00CE70B8" w:rsidRDefault="00CE70B8" w:rsidP="00CE70B8">
      <w:pPr>
        <w:pStyle w:val="Heading2"/>
        <w:rPr>
          <w:ins w:id="83" w:author="DANIEL JESUS COLOMA BAIGES" w:date="2016-02-23T00:58:00Z"/>
        </w:rPr>
      </w:pPr>
      <w:ins w:id="84" w:author="DANIEL JESUS COLOMA BAIGES" w:date="2016-02-23T00:58:00Z">
        <w:r>
          <w:t>Target</w:t>
        </w:r>
      </w:ins>
    </w:p>
    <w:p w14:paraId="4F0C2466" w14:textId="1E2F1459" w:rsidR="00CE70B8" w:rsidRDefault="00CE70B8">
      <w:pPr>
        <w:rPr>
          <w:ins w:id="85" w:author="DANIEL JESUS COLOMA BAIGES" w:date="2016-02-23T00:52:00Z"/>
        </w:rPr>
        <w:pPrChange w:id="86" w:author="DANIEL JESUS COLOMA BAIGES" w:date="2016-02-23T00:50:00Z">
          <w:pPr>
            <w:pStyle w:val="Heading2"/>
          </w:pPr>
        </w:pPrChange>
      </w:pPr>
      <w:ins w:id="87" w:author="DANIEL JESUS COLOMA BAIGES" w:date="2016-02-23T00:58:00Z">
        <w:r>
          <w:t xml:space="preserve">The target of this trial is determining if an analyst could use </w:t>
        </w:r>
        <w:proofErr w:type="spellStart"/>
        <w:r>
          <w:t>Aircloak</w:t>
        </w:r>
        <w:proofErr w:type="spellEnd"/>
        <w:r>
          <w:t xml:space="preserve"> to retrieve useful information from the </w:t>
        </w:r>
        <w:proofErr w:type="spellStart"/>
        <w:r>
          <w:t>Floodwatch</w:t>
        </w:r>
        <w:proofErr w:type="spellEnd"/>
        <w:r>
          <w:t xml:space="preserve"> dataset in a secure way for users.</w:t>
        </w:r>
      </w:ins>
      <w:ins w:id="88" w:author="DANIEL JESUS COLOMA BAIGES" w:date="2016-02-23T01:00:00Z">
        <w:r>
          <w:t xml:space="preserve"> In order to do so, </w:t>
        </w:r>
      </w:ins>
      <w:del w:id="89" w:author="DANIEL JESUS COLOMA BAIGES" w:date="2016-02-23T01:00:00Z">
        <w:r w:rsidR="007B6535" w:rsidDel="00CE70B8">
          <w:delText xml:space="preserve"> </w:delText>
        </w:r>
        <w:r w:rsidR="00941700" w:rsidDel="00CE70B8">
          <w:delText>T</w:delText>
        </w:r>
      </w:del>
      <w:ins w:id="90" w:author="DANIEL JESUS COLOMA BAIGES" w:date="2016-02-23T01:00:00Z">
        <w:r>
          <w:t>t</w:t>
        </w:r>
      </w:ins>
      <w:r w:rsidR="00941700">
        <w:t>his data</w:t>
      </w:r>
      <w:ins w:id="91" w:author="DANIEL JESUS COLOMA BAIGES" w:date="2016-02-23T01:00:00Z">
        <w:r>
          <w:t>set</w:t>
        </w:r>
      </w:ins>
      <w:r w:rsidR="00941700">
        <w:t xml:space="preserve"> was</w:t>
      </w:r>
      <w:r w:rsidR="00F542EB">
        <w:t xml:space="preserve"> loaded into both the </w:t>
      </w:r>
      <w:proofErr w:type="spellStart"/>
      <w:r w:rsidR="00F542EB">
        <w:t>Aircloak</w:t>
      </w:r>
      <w:proofErr w:type="spellEnd"/>
      <w:r w:rsidR="00F542EB">
        <w:t xml:space="preserve"> system (Cloaks), and a (non-anonymized) relational database system.  </w:t>
      </w:r>
      <w:proofErr w:type="spellStart"/>
      <w:r w:rsidR="00F542EB">
        <w:t>Aircloak</w:t>
      </w:r>
      <w:proofErr w:type="spellEnd"/>
      <w:r w:rsidR="00F542EB">
        <w:t xml:space="preserve"> ran a number of basic queries over the data on both systems, and compared the results.</w:t>
      </w:r>
    </w:p>
    <w:p w14:paraId="159B2C3F" w14:textId="5949A0B8" w:rsidR="00144385" w:rsidDel="00CE70B8" w:rsidRDefault="00144385" w:rsidP="008D786B">
      <w:pPr>
        <w:rPr>
          <w:del w:id="92" w:author="DANIEL JESUS COLOMA BAIGES" w:date="2016-02-23T00:56:00Z"/>
        </w:rPr>
      </w:pPr>
    </w:p>
    <w:p w14:paraId="2D42196C" w14:textId="7F10BE10" w:rsidR="00CA7942" w:rsidRDefault="004A03E4" w:rsidP="00CA7942">
      <w:pPr>
        <w:pStyle w:val="Heading1"/>
      </w:pPr>
      <w:r>
        <w:t>Analysis</w:t>
      </w:r>
    </w:p>
    <w:p w14:paraId="0770E843" w14:textId="1BC4679C" w:rsidR="00354104" w:rsidRPr="00354104" w:rsidRDefault="00354104" w:rsidP="00354104">
      <w:pPr>
        <w:pStyle w:val="Heading2"/>
      </w:pPr>
      <w:r>
        <w:t>Data Format</w:t>
      </w:r>
    </w:p>
    <w:p w14:paraId="00BE8647" w14:textId="4FC919B3" w:rsidR="004A03E4" w:rsidRDefault="004A03E4" w:rsidP="004A03E4">
      <w:r>
        <w:t xml:space="preserve">The </w:t>
      </w:r>
      <w:commentRangeStart w:id="93"/>
      <w:proofErr w:type="spellStart"/>
      <w:r>
        <w:t>floodwatch</w:t>
      </w:r>
      <w:proofErr w:type="spellEnd"/>
      <w:r>
        <w:t xml:space="preserve"> </w:t>
      </w:r>
      <w:commentRangeEnd w:id="93"/>
      <w:r w:rsidR="00DB449A">
        <w:rPr>
          <w:rStyle w:val="CommentReference"/>
        </w:rPr>
        <w:commentReference w:id="93"/>
      </w:r>
      <w:r>
        <w:t xml:space="preserve">data is split over 14 distinct SQL tables.  Of these, </w:t>
      </w:r>
      <w:r w:rsidR="0018083F">
        <w:t xml:space="preserve">we focused on tables that contained data about users and their activities.  We </w:t>
      </w:r>
      <w:r w:rsidR="006A178C">
        <w:t>reformatted</w:t>
      </w:r>
      <w:r w:rsidR="0018083F">
        <w:t xml:space="preserve"> </w:t>
      </w:r>
      <w:r w:rsidR="006A178C">
        <w:t>two</w:t>
      </w:r>
      <w:r w:rsidR="0018083F">
        <w:t xml:space="preserve"> of the </w:t>
      </w:r>
      <w:proofErr w:type="spellStart"/>
      <w:r w:rsidR="0018083F">
        <w:t>floodwatch</w:t>
      </w:r>
      <w:proofErr w:type="spellEnd"/>
      <w:r w:rsidR="0018083F">
        <w:t xml:space="preserve"> tables into two tables and loaded these into cl</w:t>
      </w:r>
      <w:r w:rsidR="003A0E0E">
        <w:t xml:space="preserve">oaks, as shown in </w:t>
      </w:r>
      <w:r w:rsidR="003A0E0E">
        <w:fldChar w:fldCharType="begin"/>
      </w:r>
      <w:r w:rsidR="003A0E0E">
        <w:instrText xml:space="preserve"> REF _Ref436135181 \h </w:instrText>
      </w:r>
      <w:r w:rsidR="003A0E0E">
        <w:fldChar w:fldCharType="separate"/>
      </w:r>
      <w:r w:rsidR="007D37CC">
        <w:t xml:space="preserve">Figure </w:t>
      </w:r>
      <w:r w:rsidR="007D37CC">
        <w:rPr>
          <w:noProof/>
        </w:rPr>
        <w:t>1</w:t>
      </w:r>
      <w:r w:rsidR="003A0E0E">
        <w:fldChar w:fldCharType="end"/>
      </w:r>
      <w:r w:rsidR="003A0E0E">
        <w:t>.</w:t>
      </w:r>
      <w:r w:rsidR="00354104">
        <w:t xml:space="preserve">  </w:t>
      </w:r>
      <w:r w:rsidR="0037574A">
        <w:t xml:space="preserve">An important </w:t>
      </w:r>
      <w:proofErr w:type="spellStart"/>
      <w:r w:rsidR="0037574A">
        <w:t>floodwatch</w:t>
      </w:r>
      <w:proofErr w:type="spellEnd"/>
      <w:r w:rsidR="0037574A">
        <w:t xml:space="preserve"> table attribute that was not included in the cloak data is the image itself.  Strictly speaking, the image table does not have to be in cloaks: the image IDs output by cloak queries could then be accessed from a database outside the cloak.</w:t>
      </w:r>
      <w:r w:rsidR="005D049A">
        <w:t xml:space="preserve">  </w:t>
      </w:r>
    </w:p>
    <w:p w14:paraId="0B56EF4A" w14:textId="77777777" w:rsidR="00D6402E" w:rsidRDefault="00D6402E" w:rsidP="00D6402E">
      <w:r>
        <w:t xml:space="preserve">We separately loaded the </w:t>
      </w:r>
      <w:proofErr w:type="spellStart"/>
      <w:r>
        <w:t>floodwatch</w:t>
      </w:r>
      <w:proofErr w:type="spellEnd"/>
      <w:r>
        <w:t xml:space="preserve"> data into a standard SQL database.  This allows us to query both the cloaked and un-cloaked databases and compare the results.</w:t>
      </w:r>
    </w:p>
    <w:p w14:paraId="2B488E1C" w14:textId="77777777" w:rsidR="006A178C" w:rsidRDefault="006A178C" w:rsidP="004A03E4"/>
    <w:p w14:paraId="1B74B0AF" w14:textId="77777777" w:rsidR="006A178C" w:rsidRDefault="006A178C" w:rsidP="006A178C">
      <w:pPr>
        <w:keepNext/>
      </w:pPr>
      <w:r>
        <w:rPr>
          <w:noProof/>
        </w:rPr>
        <w:lastRenderedPageBreak/>
        <w:drawing>
          <wp:inline distT="0" distB="0" distL="0" distR="0" wp14:anchorId="482FD2A7" wp14:editId="4A75F04D">
            <wp:extent cx="3111500" cy="2748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odwatch.jpeg"/>
                    <pic:cNvPicPr/>
                  </pic:nvPicPr>
                  <pic:blipFill>
                    <a:blip r:embed="rId11">
                      <a:extLst>
                        <a:ext uri="{28A0092B-C50C-407E-A947-70E740481C1C}">
                          <a14:useLocalDpi xmlns:a14="http://schemas.microsoft.com/office/drawing/2010/main" val="0"/>
                        </a:ext>
                      </a:extLst>
                    </a:blip>
                    <a:stretch>
                      <a:fillRect/>
                    </a:stretch>
                  </pic:blipFill>
                  <pic:spPr>
                    <a:xfrm>
                      <a:off x="0" y="0"/>
                      <a:ext cx="3124860" cy="2760734"/>
                    </a:xfrm>
                    <a:prstGeom prst="rect">
                      <a:avLst/>
                    </a:prstGeom>
                  </pic:spPr>
                </pic:pic>
              </a:graphicData>
            </a:graphic>
          </wp:inline>
        </w:drawing>
      </w:r>
    </w:p>
    <w:p w14:paraId="29909071" w14:textId="6DFF9FE4" w:rsidR="006A178C" w:rsidRDefault="006A178C" w:rsidP="007478B8">
      <w:pPr>
        <w:pStyle w:val="Caption"/>
      </w:pPr>
      <w:bookmarkStart w:id="94" w:name="_Ref436135181"/>
      <w:r>
        <w:t xml:space="preserve">Figure </w:t>
      </w:r>
      <w:r w:rsidR="003D453F">
        <w:fldChar w:fldCharType="begin"/>
      </w:r>
      <w:r w:rsidR="003D453F">
        <w:instrText xml:space="preserve"> SEQ Figure \* ARABIC </w:instrText>
      </w:r>
      <w:r w:rsidR="003D453F">
        <w:fldChar w:fldCharType="separate"/>
      </w:r>
      <w:r w:rsidR="007D37CC">
        <w:rPr>
          <w:noProof/>
        </w:rPr>
        <w:t>1</w:t>
      </w:r>
      <w:r w:rsidR="003D453F">
        <w:rPr>
          <w:noProof/>
        </w:rPr>
        <w:fldChar w:fldCharType="end"/>
      </w:r>
      <w:bookmarkEnd w:id="94"/>
      <w:r>
        <w:t xml:space="preserve">:  </w:t>
      </w:r>
      <w:proofErr w:type="spellStart"/>
      <w:r>
        <w:t>Floodwatch</w:t>
      </w:r>
      <w:proofErr w:type="spellEnd"/>
      <w:r>
        <w:t xml:space="preserve"> and Cloak Tables</w:t>
      </w:r>
    </w:p>
    <w:p w14:paraId="1E1E3AB1" w14:textId="7CE092DF" w:rsidR="003A0E0E" w:rsidRDefault="00354104" w:rsidP="00354104">
      <w:pPr>
        <w:pStyle w:val="Heading2"/>
      </w:pPr>
      <w:r>
        <w:t>Queries</w:t>
      </w:r>
    </w:p>
    <w:p w14:paraId="58C79D0B" w14:textId="232FC28D" w:rsidR="00354104" w:rsidRDefault="00650989" w:rsidP="00354104">
      <w:r>
        <w:t xml:space="preserve">In our </w:t>
      </w:r>
      <w:r w:rsidR="005B6F32">
        <w:t xml:space="preserve">simple </w:t>
      </w:r>
      <w:r>
        <w:t xml:space="preserve">analysis we </w:t>
      </w:r>
      <w:r w:rsidR="00CE3F75">
        <w:t>queried for the following data</w:t>
      </w:r>
      <w:r w:rsidR="008D1479">
        <w:t xml:space="preserve"> (in three groups, focused on</w:t>
      </w:r>
      <w:del w:id="95" w:author="DANIEL JESUS COLOMA BAIGES" w:date="2016-02-23T01:05:00Z">
        <w:r w:rsidR="008D1479" w:rsidDel="00210742">
          <w:delText xml:space="preserve"> </w:delText>
        </w:r>
      </w:del>
      <w:r>
        <w:t>:</w:t>
      </w:r>
    </w:p>
    <w:p w14:paraId="1C21D073" w14:textId="2453095D" w:rsidR="00312F6E" w:rsidRPr="00354104" w:rsidRDefault="00312F6E" w:rsidP="00354104">
      <w:r>
        <w:t>1a. Number of active users over time.</w:t>
      </w:r>
    </w:p>
    <w:p w14:paraId="076DA33A" w14:textId="751D1DDC" w:rsidR="00CE3F75" w:rsidRDefault="00C636A6" w:rsidP="00457BCE">
      <w:r>
        <w:t>1</w:t>
      </w:r>
      <w:r w:rsidR="00312F6E">
        <w:t>b</w:t>
      </w:r>
      <w:r w:rsidR="00457BCE">
        <w:t xml:space="preserve">. </w:t>
      </w:r>
      <w:r w:rsidR="008F21EB">
        <w:t>Histogram and s</w:t>
      </w:r>
      <w:r w:rsidR="002600A8">
        <w:t>tatistics for the n</w:t>
      </w:r>
      <w:r w:rsidR="00CE3F75">
        <w:t>umber of ads received by each user</w:t>
      </w:r>
      <w:r w:rsidR="00457BCE">
        <w:t xml:space="preserve"> (total ads, and distinct ads)</w:t>
      </w:r>
      <w:r w:rsidR="00CE3F75">
        <w:t>.</w:t>
      </w:r>
    </w:p>
    <w:p w14:paraId="141B9B19" w14:textId="5ED188B9" w:rsidR="00CE3F75" w:rsidRDefault="00C636A6" w:rsidP="00457BCE">
      <w:r>
        <w:t>1</w:t>
      </w:r>
      <w:r w:rsidR="00312F6E">
        <w:t>c</w:t>
      </w:r>
      <w:r w:rsidR="00457BCE">
        <w:t xml:space="preserve">. </w:t>
      </w:r>
      <w:r w:rsidR="001473E2">
        <w:t>Statistics for</w:t>
      </w:r>
      <w:r w:rsidR="00457BCE">
        <w:t xml:space="preserve"> the number of distinct websites over which each user received ads.</w:t>
      </w:r>
    </w:p>
    <w:p w14:paraId="45843BC9" w14:textId="2C6D524E" w:rsidR="00457BCE" w:rsidRDefault="00C636A6" w:rsidP="00457BCE">
      <w:r>
        <w:t>2a</w:t>
      </w:r>
      <w:r w:rsidR="00457BCE">
        <w:t>. List of the ads seen by the most distinct users.</w:t>
      </w:r>
    </w:p>
    <w:p w14:paraId="6314D2D8" w14:textId="21C51475" w:rsidR="00457BCE" w:rsidRDefault="00C636A6" w:rsidP="00457BCE">
      <w:r>
        <w:t>2b</w:t>
      </w:r>
      <w:r w:rsidR="00457BCE">
        <w:t>. List of the ads most frequently delivered.</w:t>
      </w:r>
    </w:p>
    <w:p w14:paraId="59DCE603" w14:textId="62312930" w:rsidR="00457BCE" w:rsidRDefault="00C636A6" w:rsidP="00457BCE">
      <w:commentRangeStart w:id="96"/>
      <w:r>
        <w:t>3a</w:t>
      </w:r>
      <w:r w:rsidR="00457BCE">
        <w:t>. Number of ads delivered by each ad network.</w:t>
      </w:r>
      <w:commentRangeEnd w:id="96"/>
      <w:r w:rsidR="00DB449A">
        <w:rPr>
          <w:rStyle w:val="CommentReference"/>
        </w:rPr>
        <w:commentReference w:id="96"/>
      </w:r>
    </w:p>
    <w:p w14:paraId="0F2C6F4E" w14:textId="289B4B75" w:rsidR="00210742" w:rsidRDefault="00210742" w:rsidP="00457BCE">
      <w:pPr>
        <w:rPr>
          <w:ins w:id="97" w:author="DANIEL JESUS COLOMA BAIGES" w:date="2016-02-23T01:01:00Z"/>
        </w:rPr>
      </w:pPr>
      <w:ins w:id="98" w:author="DANIEL JESUS COLOMA BAIGES" w:date="2016-02-23T01:05:00Z">
        <w:r>
          <w:t xml:space="preserve">If the </w:t>
        </w:r>
      </w:ins>
      <w:ins w:id="99" w:author="DANIEL JESUS COLOMA BAIGES" w:date="2016-02-23T01:04:00Z">
        <w:r>
          <w:t xml:space="preserve">cloak </w:t>
        </w:r>
      </w:ins>
      <w:ins w:id="100" w:author="DANIEL JESUS COLOMA BAIGES" w:date="2016-02-23T01:05:00Z">
        <w:r>
          <w:t xml:space="preserve">can properly answer these questions, a privacy analyst could check </w:t>
        </w:r>
      </w:ins>
      <w:ins w:id="101" w:author="DANIEL JESUS COLOMA BAIGES" w:date="2016-02-23T01:06:00Z">
        <w:r>
          <w:t>the</w:t>
        </w:r>
      </w:ins>
      <w:ins w:id="102" w:author="DANIEL JESUS COLOMA BAIGES" w:date="2016-02-23T01:05:00Z">
        <w:r>
          <w:t xml:space="preserve"> </w:t>
        </w:r>
      </w:ins>
      <w:ins w:id="103" w:author="DANIEL JESUS COLOMA BAIGES" w:date="2016-02-23T01:06:00Z">
        <w:r>
          <w:t xml:space="preserve">type and amount of ads shown to different audiences based in </w:t>
        </w:r>
      </w:ins>
      <w:ins w:id="104" w:author="DANIEL JESUS COLOMA BAIGES" w:date="2016-02-23T01:07:00Z">
        <w:r>
          <w:t xml:space="preserve">geographical and </w:t>
        </w:r>
      </w:ins>
      <w:ins w:id="105" w:author="DANIEL JESUS COLOMA BAIGES" w:date="2016-02-23T01:06:00Z">
        <w:r>
          <w:t>ethnographical information (city, age, etc.).</w:t>
        </w:r>
      </w:ins>
    </w:p>
    <w:p w14:paraId="43992C0F" w14:textId="6C254ABD" w:rsidR="00AA5539" w:rsidRDefault="008D1479" w:rsidP="00457BCE">
      <w:r>
        <w:t>The results are described in the following subsections.</w:t>
      </w:r>
    </w:p>
    <w:p w14:paraId="0A9D441E" w14:textId="3F02F6F9" w:rsidR="00DF1F6A" w:rsidRDefault="00DF1F6A" w:rsidP="00DF1F6A">
      <w:pPr>
        <w:pStyle w:val="Heading2"/>
      </w:pPr>
      <w:r>
        <w:t>General Workflow</w:t>
      </w:r>
    </w:p>
    <w:p w14:paraId="48A00C41" w14:textId="6D159DEC" w:rsidR="00DF1F6A" w:rsidRDefault="00FF22D5" w:rsidP="00DF1F6A">
      <w:r>
        <w:fldChar w:fldCharType="begin"/>
      </w:r>
      <w:r>
        <w:instrText xml:space="preserve"> REF _Ref437937092 \h </w:instrText>
      </w:r>
      <w:r>
        <w:fldChar w:fldCharType="separate"/>
      </w:r>
      <w:r w:rsidR="007D37CC">
        <w:t xml:space="preserve">Figure </w:t>
      </w:r>
      <w:r w:rsidR="007D37CC">
        <w:rPr>
          <w:noProof/>
        </w:rPr>
        <w:t>2</w:t>
      </w:r>
      <w:r>
        <w:fldChar w:fldCharType="end"/>
      </w:r>
      <w:r>
        <w:t xml:space="preserve"> shows the general workflow for analysts.  All interactions with the cloak are via a REST API (HTTPS and JSON).</w:t>
      </w:r>
    </w:p>
    <w:p w14:paraId="06242A56" w14:textId="77777777" w:rsidR="00FF22D5" w:rsidRDefault="00FF22D5" w:rsidP="00DF1F6A"/>
    <w:p w14:paraId="411CCECC" w14:textId="77777777" w:rsidR="00FF22D5" w:rsidRDefault="00FF22D5" w:rsidP="00FF22D5">
      <w:pPr>
        <w:keepNext/>
      </w:pPr>
      <w:r>
        <w:rPr>
          <w:noProof/>
        </w:rPr>
        <w:lastRenderedPageBreak/>
        <w:drawing>
          <wp:inline distT="0" distB="0" distL="0" distR="0" wp14:anchorId="4C2F73EE" wp14:editId="069A638B">
            <wp:extent cx="4572000" cy="2425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flow.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425065"/>
                    </a:xfrm>
                    <a:prstGeom prst="rect">
                      <a:avLst/>
                    </a:prstGeom>
                  </pic:spPr>
                </pic:pic>
              </a:graphicData>
            </a:graphic>
          </wp:inline>
        </w:drawing>
      </w:r>
    </w:p>
    <w:p w14:paraId="3478D19A" w14:textId="4AAB4F7E" w:rsidR="00FF22D5" w:rsidRPr="00DF1F6A" w:rsidRDefault="00FF22D5" w:rsidP="00FF22D5">
      <w:pPr>
        <w:pStyle w:val="Caption"/>
      </w:pPr>
      <w:bookmarkStart w:id="106" w:name="_Ref437937092"/>
      <w:r>
        <w:t xml:space="preserve">Figure </w:t>
      </w:r>
      <w:r w:rsidR="003D453F">
        <w:fldChar w:fldCharType="begin"/>
      </w:r>
      <w:r w:rsidR="003D453F">
        <w:instrText xml:space="preserve"> SEQ Figure \* ARABIC </w:instrText>
      </w:r>
      <w:r w:rsidR="003D453F">
        <w:fldChar w:fldCharType="separate"/>
      </w:r>
      <w:r w:rsidR="007D37CC">
        <w:rPr>
          <w:noProof/>
        </w:rPr>
        <w:t>2</w:t>
      </w:r>
      <w:r w:rsidR="003D453F">
        <w:rPr>
          <w:noProof/>
        </w:rPr>
        <w:fldChar w:fldCharType="end"/>
      </w:r>
      <w:bookmarkEnd w:id="106"/>
      <w:r>
        <w:t xml:space="preserve">: General Analyst workflow.  Analyst may interact directly with cloaks, or via a </w:t>
      </w:r>
      <w:proofErr w:type="spellStart"/>
      <w:r>
        <w:t>Aircloak</w:t>
      </w:r>
      <w:proofErr w:type="spellEnd"/>
      <w:r>
        <w:t xml:space="preserve"> web service ("Air")</w:t>
      </w:r>
    </w:p>
    <w:p w14:paraId="3BCE922A" w14:textId="77777777" w:rsidR="00013075" w:rsidRDefault="00FF22D5">
      <w:pPr>
        <w:spacing w:after="200" w:line="276" w:lineRule="auto"/>
      </w:pPr>
      <w:r>
        <w:t xml:space="preserve">The analyst may interact directly with the cloak, for instance via analyst-written or </w:t>
      </w:r>
      <w:proofErr w:type="spellStart"/>
      <w:r>
        <w:t>Aircloak</w:t>
      </w:r>
      <w:proofErr w:type="spellEnd"/>
      <w:r>
        <w:t xml:space="preserve"> supplied scripts (</w:t>
      </w:r>
      <w:r w:rsidR="00340255">
        <w:t>Ruby</w:t>
      </w:r>
      <w:r>
        <w:t xml:space="preserve">).  </w:t>
      </w:r>
      <w:r w:rsidR="00340255">
        <w:t xml:space="preserve">Alternatively, the analyst may interact with cloaks via an </w:t>
      </w:r>
      <w:proofErr w:type="spellStart"/>
      <w:r w:rsidR="00340255">
        <w:t>Aircloak</w:t>
      </w:r>
      <w:proofErr w:type="spellEnd"/>
      <w:r w:rsidR="00340255">
        <w:t>-provided web service which we refer to as the “Air” component.  This user-friendly interface lets the analyst compose queries, submit them, view the results which are stored in the Air, and export the results in csv format.</w:t>
      </w:r>
    </w:p>
    <w:p w14:paraId="7CA62FC6" w14:textId="77777777" w:rsidR="00F618F3" w:rsidRDefault="00013075">
      <w:pPr>
        <w:spacing w:after="200" w:line="276" w:lineRule="auto"/>
      </w:pPr>
      <w:r>
        <w:t>The output provided by cloaks is limited to “noisy counts of users”, which we refer to as “buckets”.  Sometimes this output is of direct interest to the analyst, but often the analyst needs to post-process these buckets.  One reason for post-processing is to smooth the data to reduce the effect of noise.  Another is to convert a CDF (Cumulative Distribution Function) output into a histogram output.  Another is to compute statistics such as average and median from the buckets.</w:t>
      </w:r>
    </w:p>
    <w:p w14:paraId="290E5A78" w14:textId="77777777" w:rsidR="00C65222" w:rsidRDefault="00F618F3">
      <w:pPr>
        <w:spacing w:after="200" w:line="276" w:lineRule="auto"/>
      </w:pPr>
      <w:r>
        <w:t xml:space="preserve">The Air component can do much of this post-processing automatically for the analyst (see the “Compute Stats over Buckets” box of </w:t>
      </w:r>
      <w:r>
        <w:fldChar w:fldCharType="begin"/>
      </w:r>
      <w:r>
        <w:instrText xml:space="preserve"> REF _Ref437937092 \h </w:instrText>
      </w:r>
      <w:r>
        <w:fldChar w:fldCharType="separate"/>
      </w:r>
      <w:r w:rsidR="007D37CC">
        <w:t xml:space="preserve">Figure </w:t>
      </w:r>
      <w:r w:rsidR="007D37CC">
        <w:rPr>
          <w:noProof/>
        </w:rPr>
        <w:t>2</w:t>
      </w:r>
      <w:r>
        <w:fldChar w:fldCharType="end"/>
      </w:r>
      <w:r>
        <w:t>).  In so doing, the Air component displays a number of basic statistics as well as a simple histogram</w:t>
      </w:r>
      <w:r w:rsidR="00C65222">
        <w:t xml:space="preserve"> graph.</w:t>
      </w:r>
    </w:p>
    <w:p w14:paraId="4D5B5B22" w14:textId="77777777" w:rsidR="00C65222" w:rsidRDefault="00C65222">
      <w:pPr>
        <w:spacing w:after="200" w:line="276" w:lineRule="auto"/>
      </w:pPr>
      <w:r>
        <w:t>The analyst can also export the buckets from the Air in csv format.  From here, the analyst can load the buckets into any number of business intelligence tools like Excel, Tableau, etc. to further process and display the data.</w:t>
      </w:r>
    </w:p>
    <w:p w14:paraId="3C0250E8" w14:textId="6EF04A39" w:rsidR="00AA5539" w:rsidRDefault="00C65222" w:rsidP="00967839">
      <w:pPr>
        <w:spacing w:after="200" w:line="276" w:lineRule="auto"/>
      </w:pPr>
      <w:r>
        <w:t xml:space="preserve">Most of the analytics done for this report was via the Air web GUI, additionally using </w:t>
      </w:r>
      <w:r w:rsidR="00A3695B">
        <w:t>Excel and a few scripts on the csv output.</w:t>
      </w:r>
    </w:p>
    <w:p w14:paraId="592CDAB1" w14:textId="77777777" w:rsidR="00312F6E" w:rsidRDefault="00312F6E" w:rsidP="00312F6E"/>
    <w:p w14:paraId="30481612" w14:textId="77777777" w:rsidR="007478B8" w:rsidRDefault="007478B8">
      <w:pPr>
        <w:spacing w:after="200" w:line="276" w:lineRule="auto"/>
        <w:rPr>
          <w:b/>
          <w:sz w:val="22"/>
        </w:rPr>
      </w:pPr>
      <w:r>
        <w:rPr>
          <w:b/>
          <w:sz w:val="22"/>
        </w:rPr>
        <w:br w:type="page"/>
      </w:r>
    </w:p>
    <w:p w14:paraId="28CE9C08" w14:textId="02A5DE26" w:rsidR="00312F6E" w:rsidRPr="00F114E3" w:rsidRDefault="00312F6E" w:rsidP="00312F6E">
      <w:pPr>
        <w:rPr>
          <w:b/>
          <w:sz w:val="18"/>
        </w:rPr>
      </w:pPr>
      <w:r>
        <w:rPr>
          <w:b/>
          <w:sz w:val="22"/>
        </w:rPr>
        <w:lastRenderedPageBreak/>
        <w:t xml:space="preserve">1a. </w:t>
      </w:r>
      <w:r w:rsidRPr="00F114E3">
        <w:rPr>
          <w:b/>
          <w:sz w:val="22"/>
        </w:rPr>
        <w:t>Number of active users over time</w:t>
      </w:r>
    </w:p>
    <w:p w14:paraId="1944AFAE" w14:textId="77777777" w:rsidR="00312F6E" w:rsidRDefault="00312F6E" w:rsidP="00312F6E">
      <w:r>
        <w:fldChar w:fldCharType="begin"/>
      </w:r>
      <w:r>
        <w:instrText xml:space="preserve"> REF _Ref436212037 \h </w:instrText>
      </w:r>
      <w:r>
        <w:fldChar w:fldCharType="separate"/>
      </w:r>
      <w:r w:rsidR="007D37CC">
        <w:t xml:space="preserve">Figure </w:t>
      </w:r>
      <w:r w:rsidR="007D37CC">
        <w:rPr>
          <w:noProof/>
        </w:rPr>
        <w:t>3</w:t>
      </w:r>
      <w:r>
        <w:fldChar w:fldCharType="end"/>
      </w:r>
      <w:r>
        <w:t xml:space="preserve"> shows the daily counts for both the true and cloaked queries (there are roughly 8000 users in total).  The time frame (late May to late October) represents the complete data set.  </w:t>
      </w:r>
      <w:r>
        <w:fldChar w:fldCharType="begin"/>
      </w:r>
      <w:r>
        <w:instrText xml:space="preserve"> REF _Ref436212037 \h </w:instrText>
      </w:r>
      <w:r>
        <w:fldChar w:fldCharType="separate"/>
      </w:r>
      <w:r w:rsidR="007D37CC">
        <w:t xml:space="preserve">Figure </w:t>
      </w:r>
      <w:r w:rsidR="007D37CC">
        <w:rPr>
          <w:noProof/>
        </w:rPr>
        <w:t>3</w:t>
      </w:r>
      <w:r>
        <w:fldChar w:fldCharType="end"/>
      </w:r>
      <w:r>
        <w:t xml:space="preserve"> shows that the counts are very similar.  </w:t>
      </w:r>
      <w:r>
        <w:fldChar w:fldCharType="begin"/>
      </w:r>
      <w:r>
        <w:instrText xml:space="preserve"> REF _Ref436212348 \h </w:instrText>
      </w:r>
      <w:r>
        <w:fldChar w:fldCharType="separate"/>
      </w:r>
      <w:r w:rsidR="007D37CC">
        <w:t xml:space="preserve">Figure </w:t>
      </w:r>
      <w:r w:rsidR="007D37CC">
        <w:rPr>
          <w:noProof/>
        </w:rPr>
        <w:t>4</w:t>
      </w:r>
      <w:r>
        <w:fldChar w:fldCharType="end"/>
      </w:r>
      <w:r>
        <w:t xml:space="preserve"> shows the absolute difference between the cloaked and true answers.  Here we see that the noise is always within </w:t>
      </w:r>
      <w:r>
        <w:rPr>
          <w:rFonts w:ascii="Segoe UI Semilight" w:hAnsi="Segoe UI Semilight" w:cs="Segoe UI Semilight"/>
        </w:rPr>
        <w:t>±</w:t>
      </w:r>
      <w:r>
        <w:t xml:space="preserve">10.  </w:t>
      </w:r>
    </w:p>
    <w:p w14:paraId="7B1478B4" w14:textId="77777777" w:rsidR="00312F6E" w:rsidRDefault="00312F6E" w:rsidP="00312F6E">
      <w:pPr>
        <w:keepNext/>
      </w:pPr>
      <w:r>
        <w:rPr>
          <w:noProof/>
        </w:rPr>
        <w:drawing>
          <wp:inline distT="0" distB="0" distL="0" distR="0" wp14:anchorId="395F8A04" wp14:editId="213E9213">
            <wp:extent cx="4051300" cy="279400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679111" w14:textId="77777777" w:rsidR="00312F6E" w:rsidRDefault="00312F6E" w:rsidP="00312F6E">
      <w:pPr>
        <w:pStyle w:val="Caption"/>
      </w:pPr>
      <w:bookmarkStart w:id="107" w:name="_Ref436212037"/>
      <w:r>
        <w:t xml:space="preserve">Figure </w:t>
      </w:r>
      <w:fldSimple w:instr=" SEQ Figure \* ARABIC ">
        <w:r w:rsidR="007D37CC">
          <w:rPr>
            <w:noProof/>
          </w:rPr>
          <w:t>3</w:t>
        </w:r>
      </w:fldSimple>
      <w:bookmarkEnd w:id="107"/>
      <w:r>
        <w:t>:  Daily number of users for both true and cloaked queries</w:t>
      </w:r>
    </w:p>
    <w:p w14:paraId="2F3526CC" w14:textId="77777777" w:rsidR="00312F6E" w:rsidRDefault="00312F6E" w:rsidP="00312F6E">
      <w:pPr>
        <w:keepNext/>
      </w:pPr>
      <w:r>
        <w:rPr>
          <w:noProof/>
        </w:rPr>
        <w:drawing>
          <wp:inline distT="0" distB="0" distL="0" distR="0" wp14:anchorId="7876957A" wp14:editId="78515A75">
            <wp:extent cx="4083050" cy="2146300"/>
            <wp:effectExtent l="0" t="0" r="1270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1E2FFC" w14:textId="77777777" w:rsidR="00312F6E" w:rsidRDefault="00312F6E" w:rsidP="00312F6E">
      <w:pPr>
        <w:pStyle w:val="Caption"/>
      </w:pPr>
      <w:bookmarkStart w:id="108" w:name="_Ref436212348"/>
      <w:r>
        <w:t xml:space="preserve">Figure </w:t>
      </w:r>
      <w:fldSimple w:instr=" SEQ Figure \* ARABIC ">
        <w:r w:rsidR="007D37CC">
          <w:rPr>
            <w:noProof/>
          </w:rPr>
          <w:t>4</w:t>
        </w:r>
      </w:fldSimple>
      <w:bookmarkEnd w:id="108"/>
      <w:r>
        <w:t>:  Difference between true and cloaked data for daily number of users</w:t>
      </w:r>
    </w:p>
    <w:p w14:paraId="7C107035" w14:textId="58838835" w:rsidR="00312F6E" w:rsidRDefault="00312F6E" w:rsidP="007478B8">
      <w:pPr>
        <w:spacing w:after="200" w:line="276" w:lineRule="auto"/>
      </w:pPr>
      <w:r>
        <w:t>These graphs were produced using the .csv output of the air component, and then modifying the csv either within Excel, or with analyst-written scripts that run over the data.</w:t>
      </w:r>
    </w:p>
    <w:p w14:paraId="1DAD8A61" w14:textId="77777777" w:rsidR="00312F6E" w:rsidRDefault="00312F6E" w:rsidP="00312F6E">
      <w:r>
        <w:t>The cloak “task” for computing the number of users is as follows:</w:t>
      </w:r>
    </w:p>
    <w:p w14:paraId="25A27F16" w14:textId="77777777" w:rsidR="00312F6E" w:rsidRDefault="00312F6E" w:rsidP="00312F6E">
      <w:pPr>
        <w:pStyle w:val="code"/>
      </w:pPr>
      <w:r>
        <w:t xml:space="preserve">for row in </w:t>
      </w:r>
      <w:proofErr w:type="spellStart"/>
      <w:r>
        <w:t>user_table</w:t>
      </w:r>
      <w:proofErr w:type="spellEnd"/>
      <w:r>
        <w:t>("ads") do</w:t>
      </w:r>
    </w:p>
    <w:p w14:paraId="65F22C48" w14:textId="77777777" w:rsidR="00312F6E" w:rsidRDefault="00312F6E" w:rsidP="00312F6E">
      <w:pPr>
        <w:pStyle w:val="code"/>
      </w:pPr>
      <w:r>
        <w:t xml:space="preserve">  </w:t>
      </w:r>
      <w:proofErr w:type="spellStart"/>
      <w:r>
        <w:t>report_</w:t>
      </w:r>
      <w:proofErr w:type="gramStart"/>
      <w:r>
        <w:t>property</w:t>
      </w:r>
      <w:proofErr w:type="spellEnd"/>
      <w:r>
        <w:t>(</w:t>
      </w:r>
      <w:proofErr w:type="gramEnd"/>
      <w:r>
        <w:t xml:space="preserve">"time-day", </w:t>
      </w:r>
      <w:proofErr w:type="spellStart"/>
      <w:r>
        <w:t>math.floor</w:t>
      </w:r>
      <w:proofErr w:type="spellEnd"/>
      <w:r>
        <w:t>(</w:t>
      </w:r>
      <w:proofErr w:type="spellStart"/>
      <w:r>
        <w:t>row.time</w:t>
      </w:r>
      <w:proofErr w:type="spellEnd"/>
      <w:r>
        <w:t xml:space="preserve"> / (60*60*24)))</w:t>
      </w:r>
    </w:p>
    <w:p w14:paraId="1699B654" w14:textId="77777777" w:rsidR="00312F6E" w:rsidRDefault="00312F6E" w:rsidP="00312F6E">
      <w:pPr>
        <w:pStyle w:val="code"/>
      </w:pPr>
      <w:r>
        <w:t xml:space="preserve">  </w:t>
      </w:r>
      <w:proofErr w:type="spellStart"/>
      <w:r>
        <w:t>report_</w:t>
      </w:r>
      <w:proofErr w:type="gramStart"/>
      <w:r>
        <w:t>property</w:t>
      </w:r>
      <w:proofErr w:type="spellEnd"/>
      <w:r>
        <w:t>(</w:t>
      </w:r>
      <w:proofErr w:type="gramEnd"/>
      <w:r>
        <w:t xml:space="preserve">"time-week", </w:t>
      </w:r>
      <w:proofErr w:type="spellStart"/>
      <w:r>
        <w:t>math.floor</w:t>
      </w:r>
      <w:proofErr w:type="spellEnd"/>
      <w:r>
        <w:t>(</w:t>
      </w:r>
      <w:proofErr w:type="spellStart"/>
      <w:r>
        <w:t>row.time</w:t>
      </w:r>
      <w:proofErr w:type="spellEnd"/>
      <w:r>
        <w:t xml:space="preserve"> / (60*60*24*7)))</w:t>
      </w:r>
    </w:p>
    <w:p w14:paraId="21F464C6" w14:textId="77777777" w:rsidR="00312F6E" w:rsidRDefault="00312F6E" w:rsidP="00312F6E">
      <w:pPr>
        <w:pStyle w:val="code"/>
      </w:pPr>
      <w:r>
        <w:t>end</w:t>
      </w:r>
    </w:p>
    <w:p w14:paraId="37CAB282" w14:textId="77777777" w:rsidR="00312F6E" w:rsidRDefault="00312F6E" w:rsidP="00312F6E">
      <w:r>
        <w:lastRenderedPageBreak/>
        <w:t xml:space="preserve">This simply counts the user in daily and weekly “buckets” for each ad time that fits within the corresponding day or week.  </w:t>
      </w:r>
      <w:proofErr w:type="spellStart"/>
      <w:r w:rsidRPr="003A608A">
        <w:rPr>
          <w:rFonts w:ascii="Courier New" w:hAnsi="Courier New"/>
          <w:sz w:val="16"/>
        </w:rPr>
        <w:t>report_</w:t>
      </w:r>
      <w:proofErr w:type="gramStart"/>
      <w:r w:rsidRPr="003A608A">
        <w:rPr>
          <w:rFonts w:ascii="Courier New" w:hAnsi="Courier New"/>
          <w:sz w:val="16"/>
        </w:rPr>
        <w:t>property</w:t>
      </w:r>
      <w:proofErr w:type="spellEnd"/>
      <w:r w:rsidRPr="003A608A">
        <w:rPr>
          <w:rFonts w:ascii="Courier New" w:hAnsi="Courier New"/>
          <w:sz w:val="16"/>
        </w:rPr>
        <w:t>(</w:t>
      </w:r>
      <w:proofErr w:type="gramEnd"/>
      <w:r w:rsidRPr="003A608A">
        <w:rPr>
          <w:rFonts w:ascii="Courier New" w:hAnsi="Courier New"/>
          <w:sz w:val="16"/>
        </w:rPr>
        <w:t>)</w:t>
      </w:r>
      <w:r>
        <w:t xml:space="preserve"> issues the count.  Since a user can only be counted once per bucket, repeated calls to </w:t>
      </w:r>
      <w:proofErr w:type="spellStart"/>
      <w:r w:rsidRPr="003A608A">
        <w:rPr>
          <w:rFonts w:ascii="Courier New" w:hAnsi="Courier New"/>
          <w:sz w:val="16"/>
        </w:rPr>
        <w:t>report_</w:t>
      </w:r>
      <w:proofErr w:type="gramStart"/>
      <w:r w:rsidRPr="003A608A">
        <w:rPr>
          <w:rFonts w:ascii="Courier New" w:hAnsi="Courier New"/>
          <w:sz w:val="16"/>
        </w:rPr>
        <w:t>property</w:t>
      </w:r>
      <w:proofErr w:type="spellEnd"/>
      <w:r w:rsidRPr="003A608A">
        <w:rPr>
          <w:rFonts w:ascii="Courier New" w:hAnsi="Courier New"/>
          <w:sz w:val="16"/>
        </w:rPr>
        <w:t>(</w:t>
      </w:r>
      <w:proofErr w:type="gramEnd"/>
      <w:r w:rsidRPr="003A608A">
        <w:rPr>
          <w:rFonts w:ascii="Courier New" w:hAnsi="Courier New"/>
          <w:sz w:val="16"/>
        </w:rPr>
        <w:t>)</w:t>
      </w:r>
      <w:r>
        <w:rPr>
          <w:rFonts w:ascii="Courier New" w:hAnsi="Courier New"/>
          <w:sz w:val="16"/>
        </w:rPr>
        <w:t xml:space="preserve"> </w:t>
      </w:r>
      <w:r w:rsidRPr="003A608A">
        <w:t>for a given day or week will not increase the count for the user.</w:t>
      </w:r>
    </w:p>
    <w:p w14:paraId="762EF001" w14:textId="77777777" w:rsidR="00312F6E" w:rsidRDefault="00312F6E" w:rsidP="00312F6E">
      <w:r>
        <w:t>Rather than SQL, we used a simple python script to compute the equivalent results for the true data, here read from the csv file.  The script is as follows:</w:t>
      </w:r>
    </w:p>
    <w:p w14:paraId="01BA3AD9" w14:textId="77777777" w:rsidR="00312F6E" w:rsidRDefault="00312F6E" w:rsidP="00312F6E">
      <w:pPr>
        <w:pStyle w:val="code"/>
      </w:pPr>
      <w:proofErr w:type="gramStart"/>
      <w:r>
        <w:t>#!/</w:t>
      </w:r>
      <w:proofErr w:type="spellStart"/>
      <w:proofErr w:type="gramEnd"/>
      <w:r>
        <w:t>usr</w:t>
      </w:r>
      <w:proofErr w:type="spellEnd"/>
      <w:r>
        <w:t>/bin/</w:t>
      </w:r>
      <w:proofErr w:type="spellStart"/>
      <w:r>
        <w:t>env</w:t>
      </w:r>
      <w:proofErr w:type="spellEnd"/>
      <w:r>
        <w:t xml:space="preserve"> python</w:t>
      </w:r>
    </w:p>
    <w:p w14:paraId="60703A45" w14:textId="77777777" w:rsidR="00312F6E" w:rsidRDefault="00312F6E" w:rsidP="00312F6E">
      <w:pPr>
        <w:pStyle w:val="code"/>
      </w:pPr>
    </w:p>
    <w:p w14:paraId="4C78660C" w14:textId="77777777" w:rsidR="00312F6E" w:rsidRDefault="00312F6E" w:rsidP="00312F6E">
      <w:pPr>
        <w:pStyle w:val="code"/>
      </w:pPr>
      <w:r>
        <w:t># You need to have the real data and users-over-</w:t>
      </w:r>
      <w:proofErr w:type="spellStart"/>
      <w:r>
        <w:t>time.json</w:t>
      </w:r>
      <w:proofErr w:type="spellEnd"/>
      <w:r>
        <w:t xml:space="preserve"> in the</w:t>
      </w:r>
    </w:p>
    <w:p w14:paraId="41EFCA4D" w14:textId="77777777" w:rsidR="00312F6E" w:rsidRDefault="00312F6E" w:rsidP="00312F6E">
      <w:pPr>
        <w:pStyle w:val="code"/>
      </w:pPr>
      <w:r>
        <w:t># current working directory to make this work...</w:t>
      </w:r>
    </w:p>
    <w:p w14:paraId="2730D40D" w14:textId="77777777" w:rsidR="00312F6E" w:rsidRDefault="00312F6E" w:rsidP="00312F6E">
      <w:pPr>
        <w:pStyle w:val="code"/>
      </w:pPr>
    </w:p>
    <w:p w14:paraId="1743B5AA" w14:textId="77777777" w:rsidR="00312F6E" w:rsidRDefault="00312F6E" w:rsidP="00312F6E">
      <w:pPr>
        <w:pStyle w:val="code"/>
      </w:pPr>
      <w:r>
        <w:t>import sys</w:t>
      </w:r>
    </w:p>
    <w:p w14:paraId="1B9D046A" w14:textId="77777777" w:rsidR="00312F6E" w:rsidRDefault="00312F6E" w:rsidP="00312F6E">
      <w:pPr>
        <w:pStyle w:val="code"/>
      </w:pPr>
      <w:r>
        <w:t xml:space="preserve">import </w:t>
      </w:r>
      <w:proofErr w:type="spellStart"/>
      <w:r>
        <w:t>json</w:t>
      </w:r>
      <w:proofErr w:type="spellEnd"/>
    </w:p>
    <w:p w14:paraId="71BF1F30" w14:textId="77777777" w:rsidR="00312F6E" w:rsidRDefault="00312F6E" w:rsidP="00312F6E">
      <w:pPr>
        <w:pStyle w:val="code"/>
      </w:pPr>
      <w:r>
        <w:t>import time</w:t>
      </w:r>
    </w:p>
    <w:p w14:paraId="4C1C559E" w14:textId="77777777" w:rsidR="00312F6E" w:rsidRDefault="00312F6E" w:rsidP="00312F6E">
      <w:pPr>
        <w:pStyle w:val="code"/>
      </w:pPr>
    </w:p>
    <w:p w14:paraId="760D7EDD" w14:textId="77777777" w:rsidR="00312F6E" w:rsidRDefault="00312F6E" w:rsidP="00312F6E">
      <w:pPr>
        <w:pStyle w:val="code"/>
      </w:pPr>
      <w:proofErr w:type="spellStart"/>
      <w:r>
        <w:t>cloak_data</w:t>
      </w:r>
      <w:proofErr w:type="spellEnd"/>
      <w:r>
        <w:t xml:space="preserve"> = {}</w:t>
      </w:r>
    </w:p>
    <w:p w14:paraId="7EC8D6C6" w14:textId="77777777" w:rsidR="00312F6E" w:rsidRDefault="00312F6E" w:rsidP="00312F6E">
      <w:pPr>
        <w:pStyle w:val="code"/>
      </w:pPr>
      <w:proofErr w:type="spellStart"/>
      <w:r>
        <w:t>def</w:t>
      </w:r>
      <w:proofErr w:type="spellEnd"/>
      <w:r>
        <w:t xml:space="preserve"> </w:t>
      </w:r>
      <w:proofErr w:type="spellStart"/>
      <w:r>
        <w:t>read_buckets</w:t>
      </w:r>
      <w:proofErr w:type="spellEnd"/>
      <w:r>
        <w:t>(file):</w:t>
      </w:r>
    </w:p>
    <w:p w14:paraId="79E458BF" w14:textId="77777777" w:rsidR="00312F6E" w:rsidRDefault="00312F6E" w:rsidP="00312F6E">
      <w:pPr>
        <w:pStyle w:val="code"/>
      </w:pPr>
      <w:r>
        <w:t xml:space="preserve">  buckets = </w:t>
      </w:r>
      <w:proofErr w:type="spellStart"/>
      <w:proofErr w:type="gramStart"/>
      <w:r>
        <w:t>json.loads</w:t>
      </w:r>
      <w:proofErr w:type="spellEnd"/>
      <w:proofErr w:type="gramEnd"/>
      <w:r>
        <w:t>(open(file, "r").read())["results"][0]["buckets"]</w:t>
      </w:r>
    </w:p>
    <w:p w14:paraId="482D8A1A" w14:textId="77777777" w:rsidR="00312F6E" w:rsidRDefault="00312F6E" w:rsidP="00312F6E">
      <w:pPr>
        <w:pStyle w:val="code"/>
      </w:pPr>
      <w:r>
        <w:t xml:space="preserve">  for bucket in buckets:</w:t>
      </w:r>
    </w:p>
    <w:p w14:paraId="1617E4E2" w14:textId="77777777" w:rsidR="00312F6E" w:rsidRDefault="00312F6E" w:rsidP="00312F6E">
      <w:pPr>
        <w:pStyle w:val="code"/>
      </w:pPr>
      <w:r>
        <w:t xml:space="preserve">    if bucket["label"] == "time-day":</w:t>
      </w:r>
    </w:p>
    <w:p w14:paraId="2DB478FC" w14:textId="77777777" w:rsidR="00312F6E" w:rsidRDefault="00312F6E" w:rsidP="00312F6E">
      <w:pPr>
        <w:pStyle w:val="code"/>
      </w:pPr>
      <w:r>
        <w:t xml:space="preserve">      </w:t>
      </w:r>
      <w:proofErr w:type="spellStart"/>
      <w:r>
        <w:t>cloak_data</w:t>
      </w:r>
      <w:proofErr w:type="spellEnd"/>
      <w:r>
        <w:t>[</w:t>
      </w:r>
      <w:proofErr w:type="spellStart"/>
      <w:r>
        <w:t>int</w:t>
      </w:r>
      <w:proofErr w:type="spellEnd"/>
      <w:r>
        <w:t>(bucket["value"</w:t>
      </w:r>
      <w:proofErr w:type="gramStart"/>
      <w:r>
        <w:t>])*</w:t>
      </w:r>
      <w:proofErr w:type="gramEnd"/>
      <w:r>
        <w:t>60*60*24] = bucket["count"]</w:t>
      </w:r>
    </w:p>
    <w:p w14:paraId="7F922EF0" w14:textId="77777777" w:rsidR="00312F6E" w:rsidRDefault="00312F6E" w:rsidP="00312F6E">
      <w:pPr>
        <w:pStyle w:val="code"/>
      </w:pPr>
    </w:p>
    <w:p w14:paraId="261FB3C3" w14:textId="77777777" w:rsidR="00312F6E" w:rsidRDefault="00312F6E" w:rsidP="00312F6E">
      <w:pPr>
        <w:pStyle w:val="code"/>
      </w:pPr>
      <w:proofErr w:type="spellStart"/>
      <w:r>
        <w:t>read_buckets</w:t>
      </w:r>
      <w:proofErr w:type="spellEnd"/>
      <w:r>
        <w:t>("users-over-</w:t>
      </w:r>
      <w:proofErr w:type="spellStart"/>
      <w:proofErr w:type="gramStart"/>
      <w:r>
        <w:t>time.json</w:t>
      </w:r>
      <w:proofErr w:type="spellEnd"/>
      <w:proofErr w:type="gramEnd"/>
      <w:r>
        <w:t>")</w:t>
      </w:r>
    </w:p>
    <w:p w14:paraId="293FFC02" w14:textId="77777777" w:rsidR="00312F6E" w:rsidRDefault="00312F6E" w:rsidP="00312F6E">
      <w:pPr>
        <w:pStyle w:val="code"/>
      </w:pPr>
    </w:p>
    <w:p w14:paraId="16B3AD19" w14:textId="77777777" w:rsidR="00312F6E" w:rsidRDefault="00312F6E" w:rsidP="00312F6E">
      <w:pPr>
        <w:pStyle w:val="code"/>
      </w:pPr>
    </w:p>
    <w:p w14:paraId="06045FCB" w14:textId="77777777" w:rsidR="00312F6E" w:rsidRDefault="00312F6E" w:rsidP="00312F6E">
      <w:pPr>
        <w:pStyle w:val="code"/>
      </w:pPr>
      <w:r>
        <w:t xml:space="preserve">for line in </w:t>
      </w:r>
      <w:proofErr w:type="gramStart"/>
      <w:r>
        <w:t>open(</w:t>
      </w:r>
      <w:proofErr w:type="gramEnd"/>
      <w:r>
        <w:t>"users-over-time-day-real.csv", "r").</w:t>
      </w:r>
      <w:proofErr w:type="spellStart"/>
      <w:r>
        <w:t>readlines</w:t>
      </w:r>
      <w:proofErr w:type="spellEnd"/>
      <w:r>
        <w:t>():</w:t>
      </w:r>
    </w:p>
    <w:p w14:paraId="70DB9BB3" w14:textId="77777777" w:rsidR="00312F6E" w:rsidRDefault="00312F6E" w:rsidP="00312F6E">
      <w:pPr>
        <w:pStyle w:val="code"/>
      </w:pPr>
      <w:r>
        <w:t xml:space="preserve">  </w:t>
      </w:r>
      <w:proofErr w:type="spellStart"/>
      <w:r>
        <w:t>splitted</w:t>
      </w:r>
      <w:proofErr w:type="spellEnd"/>
      <w:r>
        <w:t xml:space="preserve"> = </w:t>
      </w:r>
      <w:proofErr w:type="spellStart"/>
      <w:proofErr w:type="gramStart"/>
      <w:r>
        <w:t>line.strip</w:t>
      </w:r>
      <w:proofErr w:type="spellEnd"/>
      <w:proofErr w:type="gramEnd"/>
      <w:r>
        <w:t>().split(",")</w:t>
      </w:r>
    </w:p>
    <w:p w14:paraId="33F121A2" w14:textId="77777777" w:rsidR="00312F6E" w:rsidRDefault="00312F6E" w:rsidP="00312F6E">
      <w:pPr>
        <w:pStyle w:val="code"/>
      </w:pPr>
      <w:r>
        <w:t xml:space="preserve">  date = </w:t>
      </w:r>
      <w:proofErr w:type="spellStart"/>
      <w:r>
        <w:t>int</w:t>
      </w:r>
      <w:proofErr w:type="spellEnd"/>
      <w:r>
        <w:t>(</w:t>
      </w:r>
      <w:proofErr w:type="spellStart"/>
      <w:proofErr w:type="gramStart"/>
      <w:r>
        <w:t>splitted</w:t>
      </w:r>
      <w:proofErr w:type="spellEnd"/>
      <w:r>
        <w:t>[</w:t>
      </w:r>
      <w:proofErr w:type="gramEnd"/>
      <w:r>
        <w:t>0])</w:t>
      </w:r>
    </w:p>
    <w:p w14:paraId="44A40437" w14:textId="77777777" w:rsidR="00312F6E" w:rsidRDefault="00312F6E" w:rsidP="00312F6E">
      <w:pPr>
        <w:pStyle w:val="code"/>
      </w:pPr>
      <w:r>
        <w:t xml:space="preserve">  </w:t>
      </w:r>
      <w:proofErr w:type="spellStart"/>
      <w:r>
        <w:t>ts</w:t>
      </w:r>
      <w:proofErr w:type="spellEnd"/>
      <w:r>
        <w:t xml:space="preserve"> = </w:t>
      </w:r>
      <w:proofErr w:type="spellStart"/>
      <w:proofErr w:type="gramStart"/>
      <w:r>
        <w:t>time.gmtime</w:t>
      </w:r>
      <w:proofErr w:type="spellEnd"/>
      <w:proofErr w:type="gramEnd"/>
      <w:r>
        <w:t>(date)</w:t>
      </w:r>
    </w:p>
    <w:p w14:paraId="63428CF1" w14:textId="77777777" w:rsidR="00312F6E" w:rsidRDefault="00312F6E" w:rsidP="00312F6E">
      <w:pPr>
        <w:pStyle w:val="code"/>
      </w:pPr>
      <w:r>
        <w:t xml:space="preserve">  </w:t>
      </w:r>
      <w:proofErr w:type="spellStart"/>
      <w:r>
        <w:t>date_string</w:t>
      </w:r>
      <w:proofErr w:type="spellEnd"/>
      <w:r>
        <w:t xml:space="preserve"> = </w:t>
      </w:r>
      <w:proofErr w:type="spellStart"/>
      <w:proofErr w:type="gramStart"/>
      <w:r>
        <w:t>time.strftime</w:t>
      </w:r>
      <w:proofErr w:type="spellEnd"/>
      <w:proofErr w:type="gramEnd"/>
      <w:r>
        <w:t xml:space="preserve">('%Y-%m-%d', </w:t>
      </w:r>
      <w:proofErr w:type="spellStart"/>
      <w:r>
        <w:t>ts</w:t>
      </w:r>
      <w:proofErr w:type="spellEnd"/>
      <w:r>
        <w:t>)</w:t>
      </w:r>
    </w:p>
    <w:p w14:paraId="0B25E706" w14:textId="77777777" w:rsidR="00312F6E" w:rsidRDefault="00312F6E" w:rsidP="00312F6E">
      <w:pPr>
        <w:pStyle w:val="code"/>
      </w:pPr>
      <w:r>
        <w:t xml:space="preserve">  if </w:t>
      </w:r>
      <w:proofErr w:type="spellStart"/>
      <w:r>
        <w:t>cloak_data.has_key</w:t>
      </w:r>
      <w:proofErr w:type="spellEnd"/>
      <w:r>
        <w:t>(date):</w:t>
      </w:r>
    </w:p>
    <w:p w14:paraId="481C931E" w14:textId="77777777" w:rsidR="00312F6E" w:rsidRDefault="00312F6E" w:rsidP="00312F6E">
      <w:pPr>
        <w:pStyle w:val="code"/>
      </w:pPr>
      <w:r>
        <w:t xml:space="preserve">    print "%</w:t>
      </w:r>
      <w:proofErr w:type="spellStart"/>
      <w:proofErr w:type="gramStart"/>
      <w:r>
        <w:t>s,%</w:t>
      </w:r>
      <w:proofErr w:type="gramEnd"/>
      <w:r>
        <w:t>s,%d</w:t>
      </w:r>
      <w:proofErr w:type="spellEnd"/>
      <w:r>
        <w:t>" % (</w:t>
      </w:r>
      <w:proofErr w:type="spellStart"/>
      <w:r>
        <w:t>date_string</w:t>
      </w:r>
      <w:proofErr w:type="spellEnd"/>
      <w:r>
        <w:t xml:space="preserve">, </w:t>
      </w:r>
      <w:proofErr w:type="spellStart"/>
      <w:r>
        <w:t>splitted</w:t>
      </w:r>
      <w:proofErr w:type="spellEnd"/>
      <w:r>
        <w:t xml:space="preserve">[1], </w:t>
      </w:r>
      <w:proofErr w:type="spellStart"/>
      <w:r>
        <w:t>cloak_data</w:t>
      </w:r>
      <w:proofErr w:type="spellEnd"/>
      <w:r>
        <w:t>[date])</w:t>
      </w:r>
    </w:p>
    <w:p w14:paraId="0B44B9BF" w14:textId="77777777" w:rsidR="00312F6E" w:rsidRDefault="00312F6E" w:rsidP="00312F6E">
      <w:pPr>
        <w:pStyle w:val="code"/>
      </w:pPr>
      <w:r>
        <w:t xml:space="preserve">  else:</w:t>
      </w:r>
    </w:p>
    <w:p w14:paraId="669691AD" w14:textId="77777777" w:rsidR="00312F6E" w:rsidRDefault="00312F6E" w:rsidP="00312F6E">
      <w:pPr>
        <w:pStyle w:val="code"/>
      </w:pPr>
      <w:r>
        <w:t xml:space="preserve">    print "%</w:t>
      </w:r>
      <w:proofErr w:type="gramStart"/>
      <w:r>
        <w:t>s,%</w:t>
      </w:r>
      <w:proofErr w:type="gramEnd"/>
      <w:r>
        <w:t>s,0" % (</w:t>
      </w:r>
      <w:proofErr w:type="spellStart"/>
      <w:r>
        <w:t>date_string</w:t>
      </w:r>
      <w:proofErr w:type="spellEnd"/>
      <w:r>
        <w:t xml:space="preserve">, </w:t>
      </w:r>
      <w:proofErr w:type="spellStart"/>
      <w:r>
        <w:t>splitted</w:t>
      </w:r>
      <w:proofErr w:type="spellEnd"/>
      <w:r>
        <w:t>[1])</w:t>
      </w:r>
    </w:p>
    <w:p w14:paraId="316AB899" w14:textId="77777777" w:rsidR="00312F6E" w:rsidRDefault="00312F6E" w:rsidP="00967839">
      <w:pPr>
        <w:spacing w:after="200" w:line="276" w:lineRule="auto"/>
      </w:pPr>
    </w:p>
    <w:p w14:paraId="669DC2F5" w14:textId="1DBA284E" w:rsidR="00D95104" w:rsidRDefault="00312F6E" w:rsidP="00D95104">
      <w:pPr>
        <w:rPr>
          <w:b/>
          <w:sz w:val="22"/>
        </w:rPr>
      </w:pPr>
      <w:r>
        <w:rPr>
          <w:b/>
          <w:sz w:val="22"/>
        </w:rPr>
        <w:t>1b</w:t>
      </w:r>
      <w:r w:rsidR="00D95104" w:rsidRPr="00CE6BF6">
        <w:rPr>
          <w:b/>
          <w:sz w:val="22"/>
        </w:rPr>
        <w:t xml:space="preserve">. </w:t>
      </w:r>
      <w:r w:rsidR="008F21EB">
        <w:rPr>
          <w:b/>
          <w:sz w:val="22"/>
        </w:rPr>
        <w:t>Histogram and s</w:t>
      </w:r>
      <w:r w:rsidR="00D95104">
        <w:rPr>
          <w:b/>
          <w:sz w:val="22"/>
        </w:rPr>
        <w:t>tatistics for</w:t>
      </w:r>
      <w:r w:rsidR="00D95104" w:rsidRPr="00CE6BF6">
        <w:rPr>
          <w:b/>
          <w:sz w:val="22"/>
        </w:rPr>
        <w:t xml:space="preserve"> the number of ads received by each user (total ads, and distinct ads).</w:t>
      </w:r>
    </w:p>
    <w:p w14:paraId="4ABA0E52" w14:textId="77777777" w:rsidR="00312F6E" w:rsidRDefault="00312F6E" w:rsidP="00312F6E">
      <w:r>
        <w:fldChar w:fldCharType="begin"/>
      </w:r>
      <w:r>
        <w:instrText xml:space="preserve"> REF _Ref436219845 \h </w:instrText>
      </w:r>
      <w:r>
        <w:fldChar w:fldCharType="separate"/>
      </w:r>
      <w:r w:rsidR="007D37CC">
        <w:t xml:space="preserve">Table </w:t>
      </w:r>
      <w:r w:rsidR="007D37CC">
        <w:rPr>
          <w:noProof/>
        </w:rPr>
        <w:t>1</w:t>
      </w:r>
      <w:r>
        <w:fldChar w:fldCharType="end"/>
      </w:r>
      <w:r>
        <w:t xml:space="preserve"> shows various statistics (Min, Max, Average, Median, and Std. Dev.) for the number of ads received for each user, including both total ads and distinct ads.  </w:t>
      </w:r>
    </w:p>
    <w:p w14:paraId="5EC43D39" w14:textId="77777777" w:rsidR="00312F6E" w:rsidRDefault="00312F6E" w:rsidP="00312F6E"/>
    <w:p w14:paraId="296DA0F4" w14:textId="77777777" w:rsidR="00312F6E" w:rsidRDefault="00312F6E" w:rsidP="00312F6E">
      <w:pPr>
        <w:pStyle w:val="Caption"/>
        <w:keepNext/>
      </w:pPr>
      <w:bookmarkStart w:id="109" w:name="_Ref436219845"/>
      <w:r>
        <w:t xml:space="preserve">Table </w:t>
      </w:r>
      <w:fldSimple w:instr=" SEQ Table \* ARABIC ">
        <w:r w:rsidR="007D37CC">
          <w:rPr>
            <w:noProof/>
          </w:rPr>
          <w:t>1</w:t>
        </w:r>
      </w:fldSimple>
      <w:bookmarkEnd w:id="109"/>
      <w:r>
        <w:t xml:space="preserve">: Number of ads received by each user (the max range of the </w:t>
      </w:r>
      <w:proofErr w:type="spellStart"/>
      <w:r>
        <w:t>quantize_property</w:t>
      </w:r>
      <w:proofErr w:type="spellEnd"/>
      <w:r>
        <w:t>() function was set for 25000 and 10000 for total ads and distinct ads respectively).</w:t>
      </w:r>
    </w:p>
    <w:tbl>
      <w:tblPr>
        <w:tblStyle w:val="TableGrid"/>
        <w:tblW w:w="0" w:type="auto"/>
        <w:tblLook w:val="04A0" w:firstRow="1" w:lastRow="0" w:firstColumn="1" w:lastColumn="0" w:noHBand="0" w:noVBand="1"/>
      </w:tblPr>
      <w:tblGrid>
        <w:gridCol w:w="908"/>
        <w:gridCol w:w="809"/>
        <w:gridCol w:w="809"/>
        <w:gridCol w:w="809"/>
        <w:gridCol w:w="718"/>
      </w:tblGrid>
      <w:tr w:rsidR="00312F6E" w14:paraId="52F21690" w14:textId="77777777" w:rsidTr="00D1326A">
        <w:tc>
          <w:tcPr>
            <w:tcW w:w="0" w:type="auto"/>
            <w:vMerge w:val="restart"/>
            <w:tcBorders>
              <w:top w:val="single" w:sz="4" w:space="0" w:color="FFFFFF" w:themeColor="background1"/>
              <w:left w:val="single" w:sz="4" w:space="0" w:color="FFFFFF" w:themeColor="background1"/>
            </w:tcBorders>
          </w:tcPr>
          <w:p w14:paraId="6DC48409" w14:textId="77777777" w:rsidR="00312F6E" w:rsidRPr="008C09C4" w:rsidRDefault="00312F6E" w:rsidP="00D1326A">
            <w:pPr>
              <w:rPr>
                <w:sz w:val="18"/>
              </w:rPr>
            </w:pPr>
          </w:p>
        </w:tc>
        <w:tc>
          <w:tcPr>
            <w:tcW w:w="0" w:type="auto"/>
            <w:gridSpan w:val="2"/>
          </w:tcPr>
          <w:p w14:paraId="270A2D7B" w14:textId="77777777" w:rsidR="00312F6E" w:rsidRPr="008C09C4" w:rsidRDefault="00312F6E" w:rsidP="00D1326A">
            <w:pPr>
              <w:rPr>
                <w:sz w:val="18"/>
              </w:rPr>
            </w:pPr>
            <w:r w:rsidRPr="008C09C4">
              <w:rPr>
                <w:sz w:val="18"/>
              </w:rPr>
              <w:t>Total Ads</w:t>
            </w:r>
          </w:p>
        </w:tc>
        <w:tc>
          <w:tcPr>
            <w:tcW w:w="0" w:type="auto"/>
            <w:gridSpan w:val="2"/>
          </w:tcPr>
          <w:p w14:paraId="4C7F83DA" w14:textId="77777777" w:rsidR="00312F6E" w:rsidRPr="008C09C4" w:rsidRDefault="00312F6E" w:rsidP="00D1326A">
            <w:pPr>
              <w:rPr>
                <w:sz w:val="18"/>
              </w:rPr>
            </w:pPr>
            <w:r w:rsidRPr="008C09C4">
              <w:rPr>
                <w:sz w:val="18"/>
              </w:rPr>
              <w:t>Distinct Ads</w:t>
            </w:r>
          </w:p>
        </w:tc>
      </w:tr>
      <w:tr w:rsidR="00312F6E" w14:paraId="200149DA" w14:textId="77777777" w:rsidTr="00D1326A">
        <w:tc>
          <w:tcPr>
            <w:tcW w:w="0" w:type="auto"/>
            <w:vMerge/>
            <w:tcBorders>
              <w:left w:val="single" w:sz="4" w:space="0" w:color="FFFFFF" w:themeColor="background1"/>
            </w:tcBorders>
          </w:tcPr>
          <w:p w14:paraId="2C588062" w14:textId="77777777" w:rsidR="00312F6E" w:rsidRPr="008C09C4" w:rsidRDefault="00312F6E" w:rsidP="00D1326A">
            <w:pPr>
              <w:rPr>
                <w:sz w:val="18"/>
              </w:rPr>
            </w:pPr>
          </w:p>
        </w:tc>
        <w:tc>
          <w:tcPr>
            <w:tcW w:w="0" w:type="auto"/>
          </w:tcPr>
          <w:p w14:paraId="5A4202EC" w14:textId="77777777" w:rsidR="00312F6E" w:rsidRPr="008C09C4" w:rsidRDefault="00312F6E" w:rsidP="00D1326A">
            <w:pPr>
              <w:rPr>
                <w:sz w:val="18"/>
              </w:rPr>
            </w:pPr>
            <w:r w:rsidRPr="008C09C4">
              <w:rPr>
                <w:sz w:val="18"/>
              </w:rPr>
              <w:t>True</w:t>
            </w:r>
          </w:p>
        </w:tc>
        <w:tc>
          <w:tcPr>
            <w:tcW w:w="0" w:type="auto"/>
          </w:tcPr>
          <w:p w14:paraId="3176F0FA" w14:textId="77777777" w:rsidR="00312F6E" w:rsidRPr="008C09C4" w:rsidRDefault="00312F6E" w:rsidP="00D1326A">
            <w:pPr>
              <w:rPr>
                <w:sz w:val="18"/>
              </w:rPr>
            </w:pPr>
            <w:r w:rsidRPr="008C09C4">
              <w:rPr>
                <w:sz w:val="18"/>
              </w:rPr>
              <w:t>Cloak</w:t>
            </w:r>
          </w:p>
        </w:tc>
        <w:tc>
          <w:tcPr>
            <w:tcW w:w="0" w:type="auto"/>
          </w:tcPr>
          <w:p w14:paraId="3B07671C" w14:textId="77777777" w:rsidR="00312F6E" w:rsidRPr="008C09C4" w:rsidRDefault="00312F6E" w:rsidP="00D1326A">
            <w:pPr>
              <w:rPr>
                <w:sz w:val="18"/>
              </w:rPr>
            </w:pPr>
            <w:r w:rsidRPr="008C09C4">
              <w:rPr>
                <w:sz w:val="18"/>
              </w:rPr>
              <w:t>True</w:t>
            </w:r>
          </w:p>
        </w:tc>
        <w:tc>
          <w:tcPr>
            <w:tcW w:w="0" w:type="auto"/>
          </w:tcPr>
          <w:p w14:paraId="260B712B" w14:textId="77777777" w:rsidR="00312F6E" w:rsidRPr="008C09C4" w:rsidRDefault="00312F6E" w:rsidP="00D1326A">
            <w:pPr>
              <w:rPr>
                <w:sz w:val="18"/>
              </w:rPr>
            </w:pPr>
            <w:r w:rsidRPr="008C09C4">
              <w:rPr>
                <w:sz w:val="18"/>
              </w:rPr>
              <w:t>Cloak</w:t>
            </w:r>
          </w:p>
        </w:tc>
      </w:tr>
      <w:tr w:rsidR="00312F6E" w14:paraId="26F28DCC" w14:textId="77777777" w:rsidTr="00D1326A">
        <w:tc>
          <w:tcPr>
            <w:tcW w:w="0" w:type="auto"/>
          </w:tcPr>
          <w:p w14:paraId="6C7AF1C1" w14:textId="77777777" w:rsidR="00312F6E" w:rsidRPr="008C09C4" w:rsidRDefault="00312F6E" w:rsidP="00D1326A">
            <w:pPr>
              <w:rPr>
                <w:sz w:val="18"/>
              </w:rPr>
            </w:pPr>
            <w:r w:rsidRPr="008C09C4">
              <w:rPr>
                <w:sz w:val="18"/>
              </w:rPr>
              <w:t>Min</w:t>
            </w:r>
          </w:p>
        </w:tc>
        <w:tc>
          <w:tcPr>
            <w:tcW w:w="0" w:type="auto"/>
          </w:tcPr>
          <w:p w14:paraId="439976D8" w14:textId="77777777" w:rsidR="00312F6E" w:rsidRPr="008C09C4" w:rsidRDefault="00312F6E" w:rsidP="00D1326A">
            <w:pPr>
              <w:rPr>
                <w:sz w:val="18"/>
              </w:rPr>
            </w:pPr>
            <w:r w:rsidRPr="008C09C4">
              <w:rPr>
                <w:sz w:val="18"/>
              </w:rPr>
              <w:t>1</w:t>
            </w:r>
          </w:p>
        </w:tc>
        <w:tc>
          <w:tcPr>
            <w:tcW w:w="0" w:type="auto"/>
          </w:tcPr>
          <w:p w14:paraId="71710E83" w14:textId="77777777" w:rsidR="00312F6E" w:rsidRPr="008C09C4" w:rsidRDefault="00312F6E" w:rsidP="00D1326A">
            <w:pPr>
              <w:rPr>
                <w:sz w:val="18"/>
              </w:rPr>
            </w:pPr>
            <w:r w:rsidRPr="008C09C4">
              <w:rPr>
                <w:sz w:val="18"/>
              </w:rPr>
              <w:t>&lt;0</w:t>
            </w:r>
          </w:p>
        </w:tc>
        <w:tc>
          <w:tcPr>
            <w:tcW w:w="0" w:type="auto"/>
          </w:tcPr>
          <w:p w14:paraId="1946B3D3" w14:textId="77777777" w:rsidR="00312F6E" w:rsidRPr="008C09C4" w:rsidRDefault="00312F6E" w:rsidP="00D1326A">
            <w:pPr>
              <w:rPr>
                <w:sz w:val="18"/>
              </w:rPr>
            </w:pPr>
            <w:r w:rsidRPr="008C09C4">
              <w:rPr>
                <w:sz w:val="18"/>
              </w:rPr>
              <w:t>1</w:t>
            </w:r>
          </w:p>
        </w:tc>
        <w:tc>
          <w:tcPr>
            <w:tcW w:w="0" w:type="auto"/>
          </w:tcPr>
          <w:p w14:paraId="486D5F6C" w14:textId="77777777" w:rsidR="00312F6E" w:rsidRPr="008C09C4" w:rsidRDefault="00312F6E" w:rsidP="00D1326A">
            <w:pPr>
              <w:rPr>
                <w:sz w:val="18"/>
              </w:rPr>
            </w:pPr>
            <w:r w:rsidRPr="008C09C4">
              <w:rPr>
                <w:sz w:val="18"/>
              </w:rPr>
              <w:t>&lt;0</w:t>
            </w:r>
          </w:p>
        </w:tc>
      </w:tr>
      <w:tr w:rsidR="00312F6E" w14:paraId="040E69BC" w14:textId="77777777" w:rsidTr="00D1326A">
        <w:tc>
          <w:tcPr>
            <w:tcW w:w="0" w:type="auto"/>
          </w:tcPr>
          <w:p w14:paraId="4236A39A" w14:textId="77777777" w:rsidR="00312F6E" w:rsidRPr="008C09C4" w:rsidRDefault="00312F6E" w:rsidP="00D1326A">
            <w:pPr>
              <w:rPr>
                <w:sz w:val="18"/>
              </w:rPr>
            </w:pPr>
            <w:r w:rsidRPr="008C09C4">
              <w:rPr>
                <w:sz w:val="18"/>
              </w:rPr>
              <w:t>Max</w:t>
            </w:r>
          </w:p>
        </w:tc>
        <w:tc>
          <w:tcPr>
            <w:tcW w:w="0" w:type="auto"/>
          </w:tcPr>
          <w:p w14:paraId="452F1247" w14:textId="77777777" w:rsidR="00312F6E" w:rsidRPr="008C09C4" w:rsidRDefault="00312F6E" w:rsidP="00D1326A">
            <w:pPr>
              <w:rPr>
                <w:sz w:val="18"/>
              </w:rPr>
            </w:pPr>
            <w:r w:rsidRPr="008C09C4">
              <w:rPr>
                <w:sz w:val="18"/>
              </w:rPr>
              <w:t>284295</w:t>
            </w:r>
          </w:p>
        </w:tc>
        <w:tc>
          <w:tcPr>
            <w:tcW w:w="0" w:type="auto"/>
          </w:tcPr>
          <w:p w14:paraId="39DD04A3" w14:textId="77777777" w:rsidR="00312F6E" w:rsidRPr="008C09C4" w:rsidRDefault="00312F6E" w:rsidP="00D1326A">
            <w:pPr>
              <w:rPr>
                <w:sz w:val="18"/>
              </w:rPr>
            </w:pPr>
            <w:r w:rsidRPr="008C09C4">
              <w:rPr>
                <w:sz w:val="18"/>
              </w:rPr>
              <w:t>&gt;</w:t>
            </w:r>
            <w:r>
              <w:rPr>
                <w:sz w:val="18"/>
              </w:rPr>
              <w:t>5000</w:t>
            </w:r>
          </w:p>
        </w:tc>
        <w:tc>
          <w:tcPr>
            <w:tcW w:w="0" w:type="auto"/>
          </w:tcPr>
          <w:p w14:paraId="6F07A8B2" w14:textId="77777777" w:rsidR="00312F6E" w:rsidRPr="008C09C4" w:rsidRDefault="00312F6E" w:rsidP="00D1326A">
            <w:pPr>
              <w:rPr>
                <w:sz w:val="18"/>
              </w:rPr>
            </w:pPr>
            <w:r w:rsidRPr="008C09C4">
              <w:rPr>
                <w:sz w:val="18"/>
              </w:rPr>
              <w:t>73668</w:t>
            </w:r>
          </w:p>
        </w:tc>
        <w:tc>
          <w:tcPr>
            <w:tcW w:w="0" w:type="auto"/>
          </w:tcPr>
          <w:p w14:paraId="13DF9972" w14:textId="77777777" w:rsidR="00312F6E" w:rsidRPr="008C09C4" w:rsidRDefault="00312F6E" w:rsidP="00D1326A">
            <w:pPr>
              <w:rPr>
                <w:sz w:val="18"/>
              </w:rPr>
            </w:pPr>
            <w:r w:rsidRPr="008C09C4">
              <w:rPr>
                <w:sz w:val="18"/>
              </w:rPr>
              <w:t>&gt;1960</w:t>
            </w:r>
          </w:p>
        </w:tc>
      </w:tr>
      <w:tr w:rsidR="00312F6E" w14:paraId="2BC60BEB" w14:textId="77777777" w:rsidTr="00D1326A">
        <w:tc>
          <w:tcPr>
            <w:tcW w:w="0" w:type="auto"/>
          </w:tcPr>
          <w:p w14:paraId="37FAF111" w14:textId="77777777" w:rsidR="00312F6E" w:rsidRPr="008C09C4" w:rsidRDefault="00312F6E" w:rsidP="00D1326A">
            <w:pPr>
              <w:rPr>
                <w:sz w:val="18"/>
              </w:rPr>
            </w:pPr>
            <w:r w:rsidRPr="008C09C4">
              <w:rPr>
                <w:sz w:val="18"/>
              </w:rPr>
              <w:t>Average</w:t>
            </w:r>
          </w:p>
        </w:tc>
        <w:tc>
          <w:tcPr>
            <w:tcW w:w="0" w:type="auto"/>
          </w:tcPr>
          <w:p w14:paraId="30FEF39E" w14:textId="77777777" w:rsidR="00312F6E" w:rsidRPr="008C09C4" w:rsidRDefault="00312F6E" w:rsidP="00D1326A">
            <w:pPr>
              <w:rPr>
                <w:sz w:val="18"/>
              </w:rPr>
            </w:pPr>
            <w:r w:rsidRPr="008C09C4">
              <w:rPr>
                <w:sz w:val="18"/>
              </w:rPr>
              <w:t>751.19</w:t>
            </w:r>
          </w:p>
        </w:tc>
        <w:tc>
          <w:tcPr>
            <w:tcW w:w="0" w:type="auto"/>
          </w:tcPr>
          <w:p w14:paraId="3FD4B117" w14:textId="77777777" w:rsidR="00312F6E" w:rsidRPr="008C09C4" w:rsidRDefault="00312F6E" w:rsidP="00D1326A">
            <w:pPr>
              <w:rPr>
                <w:sz w:val="18"/>
              </w:rPr>
            </w:pPr>
            <w:r w:rsidRPr="00D47668">
              <w:rPr>
                <w:sz w:val="18"/>
              </w:rPr>
              <w:t>639.92</w:t>
            </w:r>
          </w:p>
        </w:tc>
        <w:tc>
          <w:tcPr>
            <w:tcW w:w="0" w:type="auto"/>
          </w:tcPr>
          <w:p w14:paraId="5D9A9E23" w14:textId="77777777" w:rsidR="00312F6E" w:rsidRPr="008C09C4" w:rsidRDefault="00312F6E" w:rsidP="00D1326A">
            <w:pPr>
              <w:rPr>
                <w:sz w:val="18"/>
              </w:rPr>
            </w:pPr>
            <w:r w:rsidRPr="008C09C4">
              <w:rPr>
                <w:sz w:val="18"/>
              </w:rPr>
              <w:t>258.08</w:t>
            </w:r>
          </w:p>
        </w:tc>
        <w:tc>
          <w:tcPr>
            <w:tcW w:w="0" w:type="auto"/>
          </w:tcPr>
          <w:p w14:paraId="0FB19C4E" w14:textId="77777777" w:rsidR="00312F6E" w:rsidRPr="008C09C4" w:rsidRDefault="00312F6E" w:rsidP="00D1326A">
            <w:pPr>
              <w:rPr>
                <w:sz w:val="18"/>
              </w:rPr>
            </w:pPr>
            <w:r>
              <w:rPr>
                <w:sz w:val="18"/>
              </w:rPr>
              <w:t>232.75</w:t>
            </w:r>
          </w:p>
        </w:tc>
      </w:tr>
      <w:tr w:rsidR="00312F6E" w14:paraId="55DC8B86" w14:textId="77777777" w:rsidTr="00D1326A">
        <w:tc>
          <w:tcPr>
            <w:tcW w:w="0" w:type="auto"/>
          </w:tcPr>
          <w:p w14:paraId="67C3F6F5" w14:textId="77777777" w:rsidR="00312F6E" w:rsidRPr="008C09C4" w:rsidRDefault="00312F6E" w:rsidP="00D1326A">
            <w:pPr>
              <w:rPr>
                <w:sz w:val="18"/>
              </w:rPr>
            </w:pPr>
            <w:r w:rsidRPr="008C09C4">
              <w:rPr>
                <w:sz w:val="18"/>
              </w:rPr>
              <w:t>Median</w:t>
            </w:r>
          </w:p>
        </w:tc>
        <w:tc>
          <w:tcPr>
            <w:tcW w:w="0" w:type="auto"/>
          </w:tcPr>
          <w:p w14:paraId="63E604DF" w14:textId="77777777" w:rsidR="00312F6E" w:rsidRPr="008C09C4" w:rsidRDefault="00312F6E" w:rsidP="00D1326A">
            <w:pPr>
              <w:rPr>
                <w:sz w:val="18"/>
              </w:rPr>
            </w:pPr>
            <w:r w:rsidRPr="008C09C4">
              <w:rPr>
                <w:sz w:val="18"/>
              </w:rPr>
              <w:t>220</w:t>
            </w:r>
          </w:p>
        </w:tc>
        <w:tc>
          <w:tcPr>
            <w:tcW w:w="0" w:type="auto"/>
          </w:tcPr>
          <w:p w14:paraId="0A55C01F" w14:textId="77777777" w:rsidR="00312F6E" w:rsidRPr="008C09C4" w:rsidRDefault="00312F6E" w:rsidP="00D1326A">
            <w:pPr>
              <w:rPr>
                <w:sz w:val="18"/>
              </w:rPr>
            </w:pPr>
            <w:r w:rsidRPr="008C09C4">
              <w:rPr>
                <w:sz w:val="18"/>
              </w:rPr>
              <w:t>225</w:t>
            </w:r>
          </w:p>
        </w:tc>
        <w:tc>
          <w:tcPr>
            <w:tcW w:w="0" w:type="auto"/>
          </w:tcPr>
          <w:p w14:paraId="16B82853" w14:textId="77777777" w:rsidR="00312F6E" w:rsidRPr="008C09C4" w:rsidRDefault="00312F6E" w:rsidP="00D1326A">
            <w:pPr>
              <w:rPr>
                <w:sz w:val="18"/>
              </w:rPr>
            </w:pPr>
            <w:r w:rsidRPr="008C09C4">
              <w:rPr>
                <w:sz w:val="18"/>
              </w:rPr>
              <w:t>104</w:t>
            </w:r>
          </w:p>
        </w:tc>
        <w:tc>
          <w:tcPr>
            <w:tcW w:w="0" w:type="auto"/>
          </w:tcPr>
          <w:p w14:paraId="31EFC16F" w14:textId="77777777" w:rsidR="00312F6E" w:rsidRPr="008C09C4" w:rsidRDefault="00312F6E" w:rsidP="00D1326A">
            <w:pPr>
              <w:rPr>
                <w:sz w:val="18"/>
              </w:rPr>
            </w:pPr>
            <w:r>
              <w:rPr>
                <w:sz w:val="18"/>
              </w:rPr>
              <w:t>102.5</w:t>
            </w:r>
          </w:p>
        </w:tc>
      </w:tr>
      <w:tr w:rsidR="00312F6E" w14:paraId="54E1813C" w14:textId="77777777" w:rsidTr="00D1326A">
        <w:tc>
          <w:tcPr>
            <w:tcW w:w="0" w:type="auto"/>
          </w:tcPr>
          <w:p w14:paraId="08E18978" w14:textId="77777777" w:rsidR="00312F6E" w:rsidRPr="008C09C4" w:rsidRDefault="00312F6E" w:rsidP="00D1326A">
            <w:pPr>
              <w:rPr>
                <w:sz w:val="18"/>
              </w:rPr>
            </w:pPr>
            <w:r w:rsidRPr="008C09C4">
              <w:rPr>
                <w:sz w:val="18"/>
              </w:rPr>
              <w:t>Std.  Dev.</w:t>
            </w:r>
          </w:p>
        </w:tc>
        <w:tc>
          <w:tcPr>
            <w:tcW w:w="0" w:type="auto"/>
          </w:tcPr>
          <w:p w14:paraId="4F6388C0" w14:textId="77777777" w:rsidR="00312F6E" w:rsidRPr="008C09C4" w:rsidRDefault="00312F6E" w:rsidP="00D1326A">
            <w:pPr>
              <w:rPr>
                <w:sz w:val="18"/>
              </w:rPr>
            </w:pPr>
            <w:r w:rsidRPr="008C09C4">
              <w:rPr>
                <w:sz w:val="18"/>
              </w:rPr>
              <w:t>4608.88</w:t>
            </w:r>
          </w:p>
        </w:tc>
        <w:tc>
          <w:tcPr>
            <w:tcW w:w="0" w:type="auto"/>
          </w:tcPr>
          <w:p w14:paraId="38820485" w14:textId="77777777" w:rsidR="00312F6E" w:rsidRPr="008C09C4" w:rsidRDefault="00312F6E" w:rsidP="00D1326A">
            <w:pPr>
              <w:rPr>
                <w:sz w:val="18"/>
              </w:rPr>
            </w:pPr>
            <w:r>
              <w:rPr>
                <w:sz w:val="18"/>
              </w:rPr>
              <w:t>1033.27</w:t>
            </w:r>
          </w:p>
        </w:tc>
        <w:tc>
          <w:tcPr>
            <w:tcW w:w="0" w:type="auto"/>
          </w:tcPr>
          <w:p w14:paraId="6EF422D4" w14:textId="77777777" w:rsidR="00312F6E" w:rsidRPr="008C09C4" w:rsidRDefault="00312F6E" w:rsidP="00D1326A">
            <w:pPr>
              <w:rPr>
                <w:sz w:val="18"/>
              </w:rPr>
            </w:pPr>
            <w:r w:rsidRPr="008C09C4">
              <w:rPr>
                <w:sz w:val="18"/>
              </w:rPr>
              <w:t>1198.70</w:t>
            </w:r>
          </w:p>
        </w:tc>
        <w:tc>
          <w:tcPr>
            <w:tcW w:w="0" w:type="auto"/>
          </w:tcPr>
          <w:p w14:paraId="26E907EB" w14:textId="77777777" w:rsidR="00312F6E" w:rsidRPr="008C09C4" w:rsidRDefault="00312F6E" w:rsidP="00D1326A">
            <w:pPr>
              <w:rPr>
                <w:sz w:val="18"/>
              </w:rPr>
            </w:pPr>
            <w:r>
              <w:rPr>
                <w:sz w:val="18"/>
              </w:rPr>
              <w:t>322.27</w:t>
            </w:r>
          </w:p>
        </w:tc>
      </w:tr>
    </w:tbl>
    <w:p w14:paraId="0B4D0322" w14:textId="77777777" w:rsidR="004475D0" w:rsidRDefault="004475D0" w:rsidP="00D95104"/>
    <w:p w14:paraId="06F7DBD1" w14:textId="5EDCBAE0" w:rsidR="00663617" w:rsidRDefault="00663617" w:rsidP="00663617">
      <w:r>
        <w:t xml:space="preserve">The cloak task that produced </w:t>
      </w:r>
      <w:r>
        <w:fldChar w:fldCharType="begin"/>
      </w:r>
      <w:r>
        <w:instrText xml:space="preserve"> REF _Ref436219845 \h </w:instrText>
      </w:r>
      <w:r>
        <w:fldChar w:fldCharType="separate"/>
      </w:r>
      <w:r w:rsidR="007D37CC">
        <w:t xml:space="preserve">Table </w:t>
      </w:r>
      <w:r w:rsidR="007D37CC">
        <w:rPr>
          <w:noProof/>
        </w:rPr>
        <w:t>1</w:t>
      </w:r>
      <w:r>
        <w:fldChar w:fldCharType="end"/>
      </w:r>
      <w:r>
        <w:t xml:space="preserve"> is as follows:</w:t>
      </w:r>
    </w:p>
    <w:p w14:paraId="6DB89A65" w14:textId="77777777" w:rsidR="00663617" w:rsidRDefault="00663617" w:rsidP="00663617">
      <w:pPr>
        <w:pStyle w:val="code"/>
      </w:pPr>
    </w:p>
    <w:p w14:paraId="5E07FABE" w14:textId="77777777" w:rsidR="00663617" w:rsidRDefault="00663617" w:rsidP="00663617">
      <w:pPr>
        <w:pStyle w:val="code"/>
      </w:pPr>
      <w:r>
        <w:t xml:space="preserve">local </w:t>
      </w:r>
      <w:proofErr w:type="spellStart"/>
      <w:r>
        <w:t>num</w:t>
      </w:r>
      <w:proofErr w:type="spellEnd"/>
      <w:r>
        <w:t xml:space="preserve"> = 0</w:t>
      </w:r>
    </w:p>
    <w:p w14:paraId="732B3425" w14:textId="77777777" w:rsidR="00663617" w:rsidRDefault="00663617" w:rsidP="00663617">
      <w:pPr>
        <w:pStyle w:val="code"/>
      </w:pPr>
      <w:r>
        <w:t>local distinct = 0</w:t>
      </w:r>
    </w:p>
    <w:p w14:paraId="5B7C6993" w14:textId="77777777" w:rsidR="00663617" w:rsidRDefault="00663617" w:rsidP="00663617">
      <w:pPr>
        <w:pStyle w:val="code"/>
      </w:pPr>
      <w:r>
        <w:t>local ads = {}</w:t>
      </w:r>
    </w:p>
    <w:p w14:paraId="4EEB093D" w14:textId="77777777" w:rsidR="00663617" w:rsidRDefault="00663617" w:rsidP="00663617">
      <w:pPr>
        <w:pStyle w:val="code"/>
      </w:pPr>
    </w:p>
    <w:p w14:paraId="29CE4506" w14:textId="77777777" w:rsidR="00663617" w:rsidRDefault="00663617" w:rsidP="00663617">
      <w:pPr>
        <w:pStyle w:val="code"/>
      </w:pPr>
      <w:r>
        <w:t xml:space="preserve">for row in </w:t>
      </w:r>
      <w:proofErr w:type="spellStart"/>
      <w:r>
        <w:t>user_table</w:t>
      </w:r>
      <w:proofErr w:type="spellEnd"/>
      <w:r>
        <w:t>("ads") do</w:t>
      </w:r>
    </w:p>
    <w:p w14:paraId="693AC52E" w14:textId="77777777" w:rsidR="00663617" w:rsidRDefault="00663617" w:rsidP="00663617">
      <w:pPr>
        <w:pStyle w:val="code"/>
      </w:pPr>
      <w:r>
        <w:t xml:space="preserve">  if ads[</w:t>
      </w:r>
      <w:proofErr w:type="spellStart"/>
      <w:r>
        <w:t>row.img_id</w:t>
      </w:r>
      <w:proofErr w:type="spellEnd"/>
      <w:r>
        <w:t>] == nil then</w:t>
      </w:r>
    </w:p>
    <w:p w14:paraId="0EAB52ED" w14:textId="77777777" w:rsidR="00663617" w:rsidRDefault="00663617" w:rsidP="00663617">
      <w:pPr>
        <w:pStyle w:val="code"/>
      </w:pPr>
      <w:r>
        <w:t xml:space="preserve">    ads[</w:t>
      </w:r>
      <w:proofErr w:type="spellStart"/>
      <w:r>
        <w:t>row.img_id</w:t>
      </w:r>
      <w:proofErr w:type="spellEnd"/>
      <w:r>
        <w:t>] = true</w:t>
      </w:r>
    </w:p>
    <w:p w14:paraId="5D990013" w14:textId="77777777" w:rsidR="00663617" w:rsidRDefault="00663617" w:rsidP="00663617">
      <w:pPr>
        <w:pStyle w:val="code"/>
      </w:pPr>
      <w:r>
        <w:t xml:space="preserve">    distinct = distinct + 1</w:t>
      </w:r>
    </w:p>
    <w:p w14:paraId="51A4B8A9" w14:textId="77777777" w:rsidR="00663617" w:rsidRDefault="00663617" w:rsidP="00663617">
      <w:pPr>
        <w:pStyle w:val="code"/>
      </w:pPr>
      <w:r>
        <w:t xml:space="preserve">  end</w:t>
      </w:r>
    </w:p>
    <w:p w14:paraId="374D0A7B" w14:textId="77777777" w:rsidR="00663617" w:rsidRDefault="00663617" w:rsidP="00663617">
      <w:pPr>
        <w:pStyle w:val="code"/>
      </w:pPr>
      <w:r>
        <w:t xml:space="preserve">  </w:t>
      </w:r>
      <w:proofErr w:type="spellStart"/>
      <w:r>
        <w:t>num</w:t>
      </w:r>
      <w:proofErr w:type="spellEnd"/>
      <w:r>
        <w:t xml:space="preserve"> = </w:t>
      </w:r>
      <w:proofErr w:type="spellStart"/>
      <w:r>
        <w:t>num</w:t>
      </w:r>
      <w:proofErr w:type="spellEnd"/>
      <w:r>
        <w:t xml:space="preserve"> + 1</w:t>
      </w:r>
    </w:p>
    <w:p w14:paraId="2197D76B" w14:textId="77777777" w:rsidR="00663617" w:rsidRDefault="00663617" w:rsidP="00663617">
      <w:pPr>
        <w:pStyle w:val="code"/>
      </w:pPr>
      <w:r>
        <w:t>end</w:t>
      </w:r>
    </w:p>
    <w:p w14:paraId="592FE954" w14:textId="77777777" w:rsidR="00663617" w:rsidRDefault="00663617" w:rsidP="00663617">
      <w:pPr>
        <w:pStyle w:val="code"/>
      </w:pPr>
    </w:p>
    <w:p w14:paraId="1E1723F8" w14:textId="60F202C2" w:rsidR="00663617" w:rsidRDefault="00663617" w:rsidP="00663617">
      <w:pPr>
        <w:pStyle w:val="code"/>
      </w:pPr>
      <w:proofErr w:type="spellStart"/>
      <w:proofErr w:type="gramStart"/>
      <w:r>
        <w:t>Aircloak.Distributions.quantize</w:t>
      </w:r>
      <w:proofErr w:type="gramEnd"/>
      <w:r>
        <w:t>_property</w:t>
      </w:r>
      <w:proofErr w:type="spellEnd"/>
      <w:r>
        <w:t xml:space="preserve">("ads received", </w:t>
      </w:r>
      <w:proofErr w:type="spellStart"/>
      <w:r>
        <w:t>num</w:t>
      </w:r>
      <w:proofErr w:type="spellEnd"/>
      <w:r>
        <w:t>, {min=0, max=</w:t>
      </w:r>
      <w:r w:rsidR="00841244">
        <w:t>25000</w:t>
      </w:r>
      <w:r>
        <w:t>, step=</w:t>
      </w:r>
      <w:r w:rsidR="00841244">
        <w:t>10</w:t>
      </w:r>
      <w:r>
        <w:t>})</w:t>
      </w:r>
    </w:p>
    <w:p w14:paraId="78CB9C82" w14:textId="3014E32B" w:rsidR="00663617" w:rsidRDefault="00663617" w:rsidP="00663617">
      <w:pPr>
        <w:pStyle w:val="code"/>
      </w:pPr>
      <w:proofErr w:type="spellStart"/>
      <w:proofErr w:type="gramStart"/>
      <w:r>
        <w:t>Aircloak.Distributions.quantize</w:t>
      </w:r>
      <w:proofErr w:type="gramEnd"/>
      <w:r>
        <w:t>_property</w:t>
      </w:r>
      <w:proofErr w:type="spellEnd"/>
      <w:r>
        <w:t>("distinct ads received", distinct, {min=0, max=</w:t>
      </w:r>
      <w:r w:rsidR="00841244">
        <w:t>10000, step=5</w:t>
      </w:r>
      <w:r>
        <w:t>})</w:t>
      </w:r>
    </w:p>
    <w:p w14:paraId="36402901" w14:textId="77777777" w:rsidR="00663617" w:rsidRDefault="00663617" w:rsidP="00DE1F51"/>
    <w:p w14:paraId="17CB8F82" w14:textId="361528DB" w:rsidR="00B077B4" w:rsidRDefault="00B077B4" w:rsidP="00B077B4">
      <w:r>
        <w:t xml:space="preserve">Most of the work here is done by the </w:t>
      </w:r>
      <w:proofErr w:type="spellStart"/>
      <w:r>
        <w:t>Aircloak</w:t>
      </w:r>
      <w:proofErr w:type="spellEnd"/>
      <w:r>
        <w:t xml:space="preserve">-supplied function </w:t>
      </w:r>
      <w:proofErr w:type="spellStart"/>
      <w:proofErr w:type="gramStart"/>
      <w:r w:rsidRPr="009B68A1">
        <w:rPr>
          <w:rFonts w:ascii="Courier New" w:hAnsi="Courier New"/>
          <w:sz w:val="16"/>
        </w:rPr>
        <w:t>Aircloak.Distributions.quantize</w:t>
      </w:r>
      <w:proofErr w:type="gramEnd"/>
      <w:r w:rsidRPr="009B68A1">
        <w:rPr>
          <w:rFonts w:ascii="Courier New" w:hAnsi="Courier New"/>
          <w:sz w:val="16"/>
        </w:rPr>
        <w:t>_property</w:t>
      </w:r>
      <w:proofErr w:type="spellEnd"/>
      <w:r w:rsidRPr="009B68A1">
        <w:rPr>
          <w:rFonts w:ascii="Courier New" w:hAnsi="Courier New"/>
          <w:sz w:val="16"/>
        </w:rPr>
        <w:t>()</w:t>
      </w:r>
      <w:r>
        <w:t>.    This function builds a Cumulative Distribution Function (CDF) using the specified range and step size.  The CDF</w:t>
      </w:r>
      <w:r w:rsidR="00411AFE">
        <w:t xml:space="preserve"> buckets are reported by the cloak and the post-processed outside of the cloak.  </w:t>
      </w:r>
      <w:r>
        <w:t xml:space="preserve"> </w:t>
      </w:r>
      <w:r w:rsidR="00411AFE">
        <w:t xml:space="preserve">The cloak output is </w:t>
      </w:r>
      <w:r>
        <w:t>1) smoothed, 2) converted into the Pro</w:t>
      </w:r>
      <w:r w:rsidR="00411AFE">
        <w:t xml:space="preserve">bability Density Function (PDF), </w:t>
      </w:r>
      <w:r>
        <w:t xml:space="preserve">and 3) used to compute the statistics in </w:t>
      </w:r>
      <w:r>
        <w:fldChar w:fldCharType="begin"/>
      </w:r>
      <w:r>
        <w:instrText xml:space="preserve"> REF _Ref436219845 \h </w:instrText>
      </w:r>
      <w:r>
        <w:fldChar w:fldCharType="separate"/>
      </w:r>
      <w:r w:rsidR="007D37CC">
        <w:t xml:space="preserve">Table </w:t>
      </w:r>
      <w:r w:rsidR="007D37CC">
        <w:rPr>
          <w:noProof/>
        </w:rPr>
        <w:t>1</w:t>
      </w:r>
      <w:r>
        <w:fldChar w:fldCharType="end"/>
      </w:r>
      <w:r>
        <w:t xml:space="preserve"> (min, max, median, std. dev., and average).  </w:t>
      </w:r>
      <w:r w:rsidR="00411AFE">
        <w:t xml:space="preserve">The output is also binned into no more than 20 bins, and displayed on hello.aircloak.com.  </w:t>
      </w:r>
      <w:r>
        <w:t xml:space="preserve">The reason that </w:t>
      </w:r>
      <w:proofErr w:type="spellStart"/>
      <w:r w:rsidRPr="009B68A1">
        <w:rPr>
          <w:rFonts w:ascii="Courier New" w:hAnsi="Courier New"/>
          <w:sz w:val="16"/>
        </w:rPr>
        <w:t>quantize_</w:t>
      </w:r>
      <w:proofErr w:type="gramStart"/>
      <w:r w:rsidRPr="009B68A1">
        <w:rPr>
          <w:rFonts w:ascii="Courier New" w:hAnsi="Courier New"/>
          <w:sz w:val="16"/>
        </w:rPr>
        <w:t>property</w:t>
      </w:r>
      <w:proofErr w:type="spellEnd"/>
      <w:r w:rsidRPr="009B68A1">
        <w:rPr>
          <w:rFonts w:ascii="Courier New" w:hAnsi="Courier New"/>
          <w:sz w:val="16"/>
        </w:rPr>
        <w:t>(</w:t>
      </w:r>
      <w:proofErr w:type="gramEnd"/>
      <w:r w:rsidRPr="009B68A1">
        <w:rPr>
          <w:rFonts w:ascii="Courier New" w:hAnsi="Courier New"/>
          <w:sz w:val="16"/>
        </w:rPr>
        <w:t>)</w:t>
      </w:r>
      <w:r>
        <w:t xml:space="preserve">  builds a CDF and not a PDF is so that very small buckets produced by the cloak are not filtered out and suppressed by the cloak:  the “100%” point in the CDF contains all the data.</w:t>
      </w:r>
    </w:p>
    <w:p w14:paraId="571D0AE8" w14:textId="61EABE5C" w:rsidR="00473AB6" w:rsidRDefault="00CE43C0" w:rsidP="00B077B4">
      <w:r>
        <w:t>A</w:t>
      </w:r>
      <w:r w:rsidR="00FE6865">
        <w:t xml:space="preserve"> question is, “how should the parameters in the </w:t>
      </w:r>
      <w:proofErr w:type="spellStart"/>
      <w:r w:rsidR="00FE6865" w:rsidRPr="009B68A1">
        <w:rPr>
          <w:rFonts w:ascii="Courier New" w:hAnsi="Courier New"/>
          <w:sz w:val="16"/>
        </w:rPr>
        <w:t>quantize_</w:t>
      </w:r>
      <w:proofErr w:type="gramStart"/>
      <w:r w:rsidR="00FE6865" w:rsidRPr="009B68A1">
        <w:rPr>
          <w:rFonts w:ascii="Courier New" w:hAnsi="Courier New"/>
          <w:sz w:val="16"/>
        </w:rPr>
        <w:t>property</w:t>
      </w:r>
      <w:proofErr w:type="spellEnd"/>
      <w:r w:rsidR="00FE6865" w:rsidRPr="009B68A1">
        <w:rPr>
          <w:rFonts w:ascii="Courier New" w:hAnsi="Courier New"/>
          <w:sz w:val="16"/>
        </w:rPr>
        <w:t>(</w:t>
      </w:r>
      <w:proofErr w:type="gramEnd"/>
      <w:r w:rsidR="00FE6865" w:rsidRPr="009B68A1">
        <w:rPr>
          <w:rFonts w:ascii="Courier New" w:hAnsi="Courier New"/>
          <w:sz w:val="16"/>
        </w:rPr>
        <w:t>)</w:t>
      </w:r>
      <w:r w:rsidR="00FE6865">
        <w:t xml:space="preserve"> function be set?  The </w:t>
      </w:r>
      <w:proofErr w:type="spellStart"/>
      <w:r w:rsidR="003E071F" w:rsidRPr="009B68A1">
        <w:rPr>
          <w:rFonts w:ascii="Courier New" w:hAnsi="Courier New"/>
          <w:sz w:val="16"/>
        </w:rPr>
        <w:t>quantize_</w:t>
      </w:r>
      <w:proofErr w:type="gramStart"/>
      <w:r w:rsidR="003E071F" w:rsidRPr="009B68A1">
        <w:rPr>
          <w:rFonts w:ascii="Courier New" w:hAnsi="Courier New"/>
          <w:sz w:val="16"/>
        </w:rPr>
        <w:t>property</w:t>
      </w:r>
      <w:proofErr w:type="spellEnd"/>
      <w:r w:rsidR="003E071F" w:rsidRPr="009B68A1">
        <w:rPr>
          <w:rFonts w:ascii="Courier New" w:hAnsi="Courier New"/>
          <w:sz w:val="16"/>
        </w:rPr>
        <w:t>(</w:t>
      </w:r>
      <w:proofErr w:type="gramEnd"/>
      <w:r w:rsidR="003E071F" w:rsidRPr="009B68A1">
        <w:rPr>
          <w:rFonts w:ascii="Courier New" w:hAnsi="Courier New"/>
          <w:sz w:val="16"/>
        </w:rPr>
        <w:t>)</w:t>
      </w:r>
      <w:r w:rsidR="003E071F">
        <w:t xml:space="preserve"> </w:t>
      </w:r>
      <w:r w:rsidR="00FE6865">
        <w:t xml:space="preserve">function can be used to explore where the bulk of the data lies.  By initially setting the max value in </w:t>
      </w:r>
      <w:proofErr w:type="spellStart"/>
      <w:r w:rsidR="003E071F" w:rsidRPr="009B68A1">
        <w:rPr>
          <w:rFonts w:ascii="Courier New" w:hAnsi="Courier New"/>
          <w:sz w:val="16"/>
        </w:rPr>
        <w:t>quantize_</w:t>
      </w:r>
      <w:proofErr w:type="gramStart"/>
      <w:r w:rsidR="003E071F" w:rsidRPr="009B68A1">
        <w:rPr>
          <w:rFonts w:ascii="Courier New" w:hAnsi="Courier New"/>
          <w:sz w:val="16"/>
        </w:rPr>
        <w:t>property</w:t>
      </w:r>
      <w:proofErr w:type="spellEnd"/>
      <w:r w:rsidR="003E071F" w:rsidRPr="009B68A1">
        <w:rPr>
          <w:rFonts w:ascii="Courier New" w:hAnsi="Courier New"/>
          <w:sz w:val="16"/>
        </w:rPr>
        <w:t>(</w:t>
      </w:r>
      <w:proofErr w:type="gramEnd"/>
      <w:r w:rsidR="003E071F" w:rsidRPr="009B68A1">
        <w:rPr>
          <w:rFonts w:ascii="Courier New" w:hAnsi="Courier New"/>
          <w:sz w:val="16"/>
        </w:rPr>
        <w:t>)</w:t>
      </w:r>
      <w:r w:rsidR="003E071F">
        <w:t xml:space="preserve"> </w:t>
      </w:r>
      <w:r w:rsidR="00FE6865">
        <w:t xml:space="preserve">quite high, the analyst can learn </w:t>
      </w:r>
      <w:r w:rsidR="0080664B">
        <w:t xml:space="preserve">where the high-end (or low end) of the </w:t>
      </w:r>
      <w:r w:rsidR="00473AB6">
        <w:t>bul</w:t>
      </w:r>
      <w:r w:rsidR="0080664B">
        <w:t xml:space="preserve">k of the data lies from the max (or min) values returned by the function.  </w:t>
      </w:r>
      <w:r w:rsidR="00473AB6">
        <w:t xml:space="preserve">This is because the statistics computation computes min and max values by a heuristic that detects when the CDF flattens out on each end.  </w:t>
      </w:r>
    </w:p>
    <w:p w14:paraId="3531A758" w14:textId="77777777" w:rsidR="00FB5AEB" w:rsidRDefault="0080664B" w:rsidP="00B077B4">
      <w:r>
        <w:t xml:space="preserve">We can see this from </w:t>
      </w:r>
      <w:r>
        <w:fldChar w:fldCharType="begin"/>
      </w:r>
      <w:r>
        <w:instrText xml:space="preserve"> REF _Ref436219845 \h </w:instrText>
      </w:r>
      <w:r>
        <w:fldChar w:fldCharType="separate"/>
      </w:r>
      <w:r w:rsidR="007D37CC">
        <w:t xml:space="preserve">Table </w:t>
      </w:r>
      <w:r w:rsidR="007D37CC">
        <w:rPr>
          <w:noProof/>
        </w:rPr>
        <w:t>1</w:t>
      </w:r>
      <w:r>
        <w:fldChar w:fldCharType="end"/>
      </w:r>
      <w:r>
        <w:t xml:space="preserve">.  Although the max for total ads received was set at 25000, the max reported by the cloak is 5000.  This is not a true max, because individual outliers are invisible </w:t>
      </w:r>
      <w:r w:rsidR="00B82E35">
        <w:t>due to</w:t>
      </w:r>
      <w:r>
        <w:t xml:space="preserve"> the cloak’s anonymization.  This is by design, since outliers can reveal information about individuals (i.e. a very rich person’s salary).</w:t>
      </w:r>
      <w:r w:rsidR="00BA714C">
        <w:t xml:space="preserve">  </w:t>
      </w:r>
      <w:r w:rsidR="00967839">
        <w:t xml:space="preserve">As we have access to the real data, we know that this is exactly the case as there is a value that goes beyond that limit (284K received ads). </w:t>
      </w:r>
      <w:r w:rsidR="00BA714C">
        <w:t xml:space="preserve">This max (and possibly a few other large values not reported by the cloak) pulls the average and standard deviation up.  </w:t>
      </w:r>
    </w:p>
    <w:p w14:paraId="4223BBA0" w14:textId="36AAA279" w:rsidR="00FB5AEB" w:rsidRDefault="00FB5AEB" w:rsidP="00B077B4">
      <w:r>
        <w:t>The values of the same parameters calculated using directly the raw data via pure SQL are quite similar with the exception of the standard deviation because of the removal of the outliers by the cloak.</w:t>
      </w:r>
    </w:p>
    <w:p w14:paraId="4AD02417" w14:textId="26850071" w:rsidR="00F10449" w:rsidRDefault="00B82E35" w:rsidP="00B077B4">
      <w:r>
        <w:t xml:space="preserve">The analyst can produce a more reliable average and standard deviation by limiting the </w:t>
      </w:r>
      <w:proofErr w:type="spellStart"/>
      <w:r w:rsidR="003E071F" w:rsidRPr="009B68A1">
        <w:rPr>
          <w:rFonts w:ascii="Courier New" w:hAnsi="Courier New"/>
          <w:sz w:val="16"/>
        </w:rPr>
        <w:t>quantize_</w:t>
      </w:r>
      <w:proofErr w:type="gramStart"/>
      <w:r w:rsidR="003E071F" w:rsidRPr="009B68A1">
        <w:rPr>
          <w:rFonts w:ascii="Courier New" w:hAnsi="Courier New"/>
          <w:sz w:val="16"/>
        </w:rPr>
        <w:t>property</w:t>
      </w:r>
      <w:proofErr w:type="spellEnd"/>
      <w:r w:rsidR="003E071F" w:rsidRPr="009B68A1">
        <w:rPr>
          <w:rFonts w:ascii="Courier New" w:hAnsi="Courier New"/>
          <w:sz w:val="16"/>
        </w:rPr>
        <w:t>(</w:t>
      </w:r>
      <w:proofErr w:type="gramEnd"/>
      <w:r w:rsidR="003E071F" w:rsidRPr="009B68A1">
        <w:rPr>
          <w:rFonts w:ascii="Courier New" w:hAnsi="Courier New"/>
          <w:sz w:val="16"/>
        </w:rPr>
        <w:t>)</w:t>
      </w:r>
      <w:r w:rsidR="003E071F">
        <w:t xml:space="preserve"> </w:t>
      </w:r>
      <w:r>
        <w:t xml:space="preserve">function to the range encompassing the bulk of the data.  </w:t>
      </w:r>
      <w:r w:rsidR="00F57683">
        <w:t xml:space="preserve">This </w:t>
      </w:r>
      <w:r w:rsidR="00F57683">
        <w:lastRenderedPageBreak/>
        <w:t xml:space="preserve">can be seen in </w:t>
      </w:r>
      <w:r w:rsidR="00F57683">
        <w:fldChar w:fldCharType="begin"/>
      </w:r>
      <w:r w:rsidR="00F57683">
        <w:instrText xml:space="preserve"> REF _Ref436653753 \h </w:instrText>
      </w:r>
      <w:r w:rsidR="00F57683">
        <w:fldChar w:fldCharType="separate"/>
      </w:r>
      <w:r w:rsidR="007D37CC">
        <w:t xml:space="preserve">Table </w:t>
      </w:r>
      <w:r w:rsidR="007D37CC">
        <w:rPr>
          <w:noProof/>
        </w:rPr>
        <w:t>2</w:t>
      </w:r>
      <w:r w:rsidR="00F57683">
        <w:fldChar w:fldCharType="end"/>
      </w:r>
      <w:r w:rsidR="00F57683">
        <w:t xml:space="preserve">.  In this case, we ignore </w:t>
      </w:r>
      <w:r w:rsidR="00AF343E">
        <w:t>ad counts</w:t>
      </w:r>
      <w:r w:rsidR="00F57683">
        <w:t xml:space="preserve"> above </w:t>
      </w:r>
      <w:r w:rsidR="00AF343E">
        <w:t xml:space="preserve">5000 and 1960 for total and distinct ads respectively.  For the cloak task, we do this by setting the max parameter in the </w:t>
      </w:r>
      <w:proofErr w:type="spellStart"/>
      <w:r w:rsidR="003E071F" w:rsidRPr="009B68A1">
        <w:rPr>
          <w:rFonts w:ascii="Courier New" w:hAnsi="Courier New"/>
          <w:sz w:val="16"/>
        </w:rPr>
        <w:t>quantize_</w:t>
      </w:r>
      <w:proofErr w:type="gramStart"/>
      <w:r w:rsidR="003E071F" w:rsidRPr="009B68A1">
        <w:rPr>
          <w:rFonts w:ascii="Courier New" w:hAnsi="Courier New"/>
          <w:sz w:val="16"/>
        </w:rPr>
        <w:t>property</w:t>
      </w:r>
      <w:proofErr w:type="spellEnd"/>
      <w:r w:rsidR="003E071F" w:rsidRPr="009B68A1">
        <w:rPr>
          <w:rFonts w:ascii="Courier New" w:hAnsi="Courier New"/>
          <w:sz w:val="16"/>
        </w:rPr>
        <w:t>(</w:t>
      </w:r>
      <w:proofErr w:type="gramEnd"/>
      <w:r w:rsidR="003E071F" w:rsidRPr="009B68A1">
        <w:rPr>
          <w:rFonts w:ascii="Courier New" w:hAnsi="Courier New"/>
          <w:sz w:val="16"/>
        </w:rPr>
        <w:t>)</w:t>
      </w:r>
      <w:r w:rsidR="003E071F">
        <w:t xml:space="preserve"> </w:t>
      </w:r>
      <w:r w:rsidR="00AF343E">
        <w:t xml:space="preserve">function to 5000 and 1960 respectively.  For the SQL query on the true data, we use the following for distinct ads.  Total ads </w:t>
      </w:r>
      <w:proofErr w:type="gramStart"/>
      <w:r w:rsidR="00AF343E">
        <w:t>was</w:t>
      </w:r>
      <w:proofErr w:type="gramEnd"/>
      <w:r w:rsidR="00AF343E">
        <w:t xml:space="preserve"> produced by remove the DISTINCT term, and increasing the WHERE count to 5000.</w:t>
      </w:r>
    </w:p>
    <w:p w14:paraId="49EA148D" w14:textId="77777777" w:rsidR="00AF343E" w:rsidRDefault="00AF343E" w:rsidP="00AF343E">
      <w:pPr>
        <w:pStyle w:val="code"/>
      </w:pPr>
    </w:p>
    <w:p w14:paraId="34235491" w14:textId="77777777" w:rsidR="00AF343E" w:rsidRDefault="00AF343E" w:rsidP="00AF343E">
      <w:pPr>
        <w:pStyle w:val="code"/>
      </w:pPr>
      <w:r>
        <w:t xml:space="preserve">SELECT </w:t>
      </w:r>
      <w:proofErr w:type="spellStart"/>
      <w:r>
        <w:t>stddev</w:t>
      </w:r>
      <w:proofErr w:type="spellEnd"/>
      <w:r>
        <w:t xml:space="preserve">(count) FROM </w:t>
      </w:r>
    </w:p>
    <w:p w14:paraId="4A70155E" w14:textId="77777777" w:rsidR="00AF343E" w:rsidRDefault="00AF343E" w:rsidP="00AF343E">
      <w:pPr>
        <w:pStyle w:val="code"/>
      </w:pPr>
      <w:r>
        <w:t xml:space="preserve">  (SELECT </w:t>
      </w:r>
      <w:proofErr w:type="spellStart"/>
      <w:r>
        <w:t>i.user_id</w:t>
      </w:r>
      <w:proofErr w:type="spellEnd"/>
      <w:r>
        <w:t xml:space="preserve"> AS </w:t>
      </w:r>
      <w:proofErr w:type="spellStart"/>
      <w:r>
        <w:t>user_id</w:t>
      </w:r>
      <w:proofErr w:type="spellEnd"/>
      <w:r>
        <w:t xml:space="preserve">, </w:t>
      </w:r>
    </w:p>
    <w:p w14:paraId="48F0970E" w14:textId="77777777" w:rsidR="00AF343E" w:rsidRDefault="00AF343E" w:rsidP="00AF343E">
      <w:pPr>
        <w:pStyle w:val="code"/>
      </w:pPr>
      <w:r>
        <w:t xml:space="preserve">  </w:t>
      </w:r>
      <w:proofErr w:type="gramStart"/>
      <w:r>
        <w:t>COUNT(</w:t>
      </w:r>
      <w:proofErr w:type="gramEnd"/>
      <w:r>
        <w:t xml:space="preserve">DISTINCT </w:t>
      </w:r>
      <w:proofErr w:type="spellStart"/>
      <w:r>
        <w:t>p.img_id</w:t>
      </w:r>
      <w:proofErr w:type="spellEnd"/>
      <w:r>
        <w:t xml:space="preserve">) as count </w:t>
      </w:r>
    </w:p>
    <w:p w14:paraId="50DFE11B" w14:textId="77777777" w:rsidR="00AF343E" w:rsidRDefault="00AF343E" w:rsidP="00AF343E">
      <w:pPr>
        <w:pStyle w:val="code"/>
      </w:pPr>
      <w:r>
        <w:t xml:space="preserve">  FROM placement AS p </w:t>
      </w:r>
    </w:p>
    <w:p w14:paraId="37CBADAA" w14:textId="77777777" w:rsidR="00AF343E" w:rsidRDefault="00AF343E" w:rsidP="00AF343E">
      <w:pPr>
        <w:pStyle w:val="code"/>
      </w:pPr>
      <w:r>
        <w:t xml:space="preserve">  INNER JOIN impression AS </w:t>
      </w:r>
      <w:proofErr w:type="spellStart"/>
      <w:r>
        <w:t>i</w:t>
      </w:r>
      <w:proofErr w:type="spellEnd"/>
      <w:r>
        <w:t xml:space="preserve"> ON p.id = </w:t>
      </w:r>
      <w:proofErr w:type="spellStart"/>
      <w:r>
        <w:t>i.placement_id</w:t>
      </w:r>
      <w:proofErr w:type="spellEnd"/>
      <w:r>
        <w:t xml:space="preserve"> </w:t>
      </w:r>
    </w:p>
    <w:p w14:paraId="1BD218F8" w14:textId="77777777" w:rsidR="00AF343E" w:rsidRDefault="00AF343E" w:rsidP="00AF343E">
      <w:pPr>
        <w:pStyle w:val="code"/>
      </w:pPr>
      <w:r>
        <w:t xml:space="preserve">  GROUP BY </w:t>
      </w:r>
      <w:proofErr w:type="spellStart"/>
      <w:r>
        <w:t>i.user_id</w:t>
      </w:r>
      <w:proofErr w:type="spellEnd"/>
      <w:r>
        <w:t xml:space="preserve">) </w:t>
      </w:r>
    </w:p>
    <w:p w14:paraId="66149D23" w14:textId="77777777" w:rsidR="00AF343E" w:rsidRDefault="00AF343E" w:rsidP="00AF343E">
      <w:pPr>
        <w:pStyle w:val="code"/>
      </w:pPr>
      <w:r>
        <w:t xml:space="preserve">AS foo </w:t>
      </w:r>
    </w:p>
    <w:p w14:paraId="7DE82090" w14:textId="3FDD26A6" w:rsidR="00AF343E" w:rsidRDefault="00AF343E" w:rsidP="00AF343E">
      <w:pPr>
        <w:pStyle w:val="code"/>
      </w:pPr>
      <w:r>
        <w:t>WHERE count &lt;= 1960;</w:t>
      </w:r>
    </w:p>
    <w:p w14:paraId="22208D77" w14:textId="77777777" w:rsidR="00AF343E" w:rsidRDefault="00AF343E" w:rsidP="00AF343E">
      <w:pPr>
        <w:pStyle w:val="code"/>
      </w:pPr>
    </w:p>
    <w:p w14:paraId="7D6B6918" w14:textId="08DDBCBD" w:rsidR="008C0F8E" w:rsidRDefault="00FB5AEB" w:rsidP="008C0F8E">
      <w:r>
        <w:t>With this approach,</w:t>
      </w:r>
      <w:r w:rsidR="00AF343E">
        <w:t xml:space="preserve"> the average and standard deviation are quite close to their true counterparts </w:t>
      </w:r>
      <w:r w:rsidR="00AF343E">
        <w:rPr>
          <w:i/>
        </w:rPr>
        <w:t>for data within the specified range</w:t>
      </w:r>
      <w:r w:rsidR="00AF343E">
        <w:t xml:space="preserve">. </w:t>
      </w:r>
      <w:r w:rsidR="008C0F8E">
        <w:t>This means that the cloaked data can be quite accurate if the analyst is careful enough (and notes that outliers are not considered by the cloak).</w:t>
      </w:r>
    </w:p>
    <w:p w14:paraId="732062F4" w14:textId="53125748" w:rsidR="000B6262" w:rsidRDefault="00AF343E" w:rsidP="00B077B4">
      <w:r>
        <w:t>Often an analyst might anyway “throw out” outliers, but in this case it is not so clear.  284K ads over 5 months represents about 4 ads per minute assuming 8 hours of browsing per day.  That is extreme, but feasible.  One might well want to take closer look at the outlier user to see what caused it</w:t>
      </w:r>
      <w:r w:rsidR="00FB5AEB">
        <w:t>, obviously, with</w:t>
      </w:r>
      <w:r>
        <w:t xml:space="preserve"> the cloak</w:t>
      </w:r>
      <w:r w:rsidR="00FB5AEB">
        <w:t xml:space="preserve"> this is</w:t>
      </w:r>
      <w:r>
        <w:t xml:space="preserve"> not possible</w:t>
      </w:r>
      <w:r w:rsidR="00FB5AEB">
        <w:t xml:space="preserve">, however </w:t>
      </w:r>
      <w:proofErr w:type="spellStart"/>
      <w:r w:rsidR="00FB5AEB">
        <w:t>Floodwatch</w:t>
      </w:r>
      <w:proofErr w:type="spellEnd"/>
      <w:r w:rsidR="00FB5AEB">
        <w:t xml:space="preserve"> believes the outlier(s) </w:t>
      </w:r>
      <w:r>
        <w:t xml:space="preserve">might be the result of system </w:t>
      </w:r>
      <w:r w:rsidR="00FB5AEB">
        <w:t>testing that they did early on, so removing them from statistical purposes seems the right thing to do.</w:t>
      </w:r>
    </w:p>
    <w:p w14:paraId="5B90BE91" w14:textId="77777777" w:rsidR="00312F6E" w:rsidRDefault="00312F6E" w:rsidP="00312F6E">
      <w:pPr>
        <w:pStyle w:val="Caption"/>
        <w:keepNext/>
      </w:pPr>
      <w:bookmarkStart w:id="110" w:name="_Ref436653753"/>
      <w:r>
        <w:t xml:space="preserve">Table </w:t>
      </w:r>
      <w:fldSimple w:instr=" SEQ Table \* ARABIC ">
        <w:r w:rsidR="007D37CC">
          <w:rPr>
            <w:noProof/>
          </w:rPr>
          <w:t>2</w:t>
        </w:r>
      </w:fldSimple>
      <w:bookmarkEnd w:id="110"/>
      <w:r>
        <w:t xml:space="preserve">:  Number of ads received by each user (the max range of the </w:t>
      </w:r>
      <w:proofErr w:type="spellStart"/>
      <w:r>
        <w:t>quantize_property</w:t>
      </w:r>
      <w:proofErr w:type="spellEnd"/>
      <w:r>
        <w:t>() function was set for 5000 and 1960 for total ads and distinct ads respectively).  The true data also limited to 5000 and 1960 total and distinct ads respectively.</w:t>
      </w:r>
    </w:p>
    <w:p w14:paraId="1B1D4981" w14:textId="77777777" w:rsidR="007478B8" w:rsidRPr="007478B8" w:rsidRDefault="007478B8" w:rsidP="007478B8"/>
    <w:tbl>
      <w:tblPr>
        <w:tblStyle w:val="TableGrid"/>
        <w:tblW w:w="0" w:type="auto"/>
        <w:tblLook w:val="04A0" w:firstRow="1" w:lastRow="0" w:firstColumn="1" w:lastColumn="0" w:noHBand="0" w:noVBand="1"/>
      </w:tblPr>
      <w:tblGrid>
        <w:gridCol w:w="908"/>
        <w:gridCol w:w="718"/>
        <w:gridCol w:w="718"/>
        <w:gridCol w:w="718"/>
        <w:gridCol w:w="718"/>
      </w:tblGrid>
      <w:tr w:rsidR="00312F6E" w14:paraId="1477ED32" w14:textId="77777777" w:rsidTr="00D1326A">
        <w:tc>
          <w:tcPr>
            <w:tcW w:w="0" w:type="auto"/>
            <w:vMerge w:val="restart"/>
            <w:tcBorders>
              <w:top w:val="single" w:sz="4" w:space="0" w:color="FFFFFF" w:themeColor="background1"/>
              <w:left w:val="single" w:sz="4" w:space="0" w:color="FFFFFF" w:themeColor="background1"/>
            </w:tcBorders>
          </w:tcPr>
          <w:p w14:paraId="5AEBAB26" w14:textId="77777777" w:rsidR="00312F6E" w:rsidRPr="008C09C4" w:rsidRDefault="00312F6E" w:rsidP="00D1326A">
            <w:pPr>
              <w:rPr>
                <w:sz w:val="18"/>
              </w:rPr>
            </w:pPr>
          </w:p>
        </w:tc>
        <w:tc>
          <w:tcPr>
            <w:tcW w:w="0" w:type="auto"/>
            <w:gridSpan w:val="2"/>
          </w:tcPr>
          <w:p w14:paraId="1E11AEEB" w14:textId="77777777" w:rsidR="00312F6E" w:rsidRPr="008C09C4" w:rsidRDefault="00312F6E" w:rsidP="00D1326A">
            <w:pPr>
              <w:rPr>
                <w:sz w:val="18"/>
              </w:rPr>
            </w:pPr>
            <w:r w:rsidRPr="008C09C4">
              <w:rPr>
                <w:sz w:val="18"/>
              </w:rPr>
              <w:t>Total Ads</w:t>
            </w:r>
          </w:p>
        </w:tc>
        <w:tc>
          <w:tcPr>
            <w:tcW w:w="0" w:type="auto"/>
            <w:gridSpan w:val="2"/>
          </w:tcPr>
          <w:p w14:paraId="2770263E" w14:textId="77777777" w:rsidR="00312F6E" w:rsidRPr="008C09C4" w:rsidRDefault="00312F6E" w:rsidP="00D1326A">
            <w:pPr>
              <w:rPr>
                <w:sz w:val="18"/>
              </w:rPr>
            </w:pPr>
            <w:r w:rsidRPr="008C09C4">
              <w:rPr>
                <w:sz w:val="18"/>
              </w:rPr>
              <w:t>Distinct Ads</w:t>
            </w:r>
          </w:p>
        </w:tc>
      </w:tr>
      <w:tr w:rsidR="00312F6E" w14:paraId="7A2E78AB" w14:textId="77777777" w:rsidTr="00D1326A">
        <w:tc>
          <w:tcPr>
            <w:tcW w:w="0" w:type="auto"/>
            <w:vMerge/>
            <w:tcBorders>
              <w:left w:val="single" w:sz="4" w:space="0" w:color="FFFFFF" w:themeColor="background1"/>
            </w:tcBorders>
          </w:tcPr>
          <w:p w14:paraId="57D35461" w14:textId="77777777" w:rsidR="00312F6E" w:rsidRPr="008C09C4" w:rsidRDefault="00312F6E" w:rsidP="00D1326A">
            <w:pPr>
              <w:rPr>
                <w:sz w:val="18"/>
              </w:rPr>
            </w:pPr>
          </w:p>
        </w:tc>
        <w:tc>
          <w:tcPr>
            <w:tcW w:w="0" w:type="auto"/>
          </w:tcPr>
          <w:p w14:paraId="6158F670" w14:textId="77777777" w:rsidR="00312F6E" w:rsidRPr="008C09C4" w:rsidRDefault="00312F6E" w:rsidP="00D1326A">
            <w:pPr>
              <w:rPr>
                <w:sz w:val="18"/>
              </w:rPr>
            </w:pPr>
            <w:r w:rsidRPr="008C09C4">
              <w:rPr>
                <w:sz w:val="18"/>
              </w:rPr>
              <w:t>True</w:t>
            </w:r>
          </w:p>
        </w:tc>
        <w:tc>
          <w:tcPr>
            <w:tcW w:w="0" w:type="auto"/>
          </w:tcPr>
          <w:p w14:paraId="2CF3016D" w14:textId="77777777" w:rsidR="00312F6E" w:rsidRPr="008C09C4" w:rsidRDefault="00312F6E" w:rsidP="00D1326A">
            <w:pPr>
              <w:rPr>
                <w:sz w:val="18"/>
              </w:rPr>
            </w:pPr>
            <w:r w:rsidRPr="008C09C4">
              <w:rPr>
                <w:sz w:val="18"/>
              </w:rPr>
              <w:t>Cloak</w:t>
            </w:r>
          </w:p>
        </w:tc>
        <w:tc>
          <w:tcPr>
            <w:tcW w:w="0" w:type="auto"/>
          </w:tcPr>
          <w:p w14:paraId="018A8B2B" w14:textId="77777777" w:rsidR="00312F6E" w:rsidRPr="008C09C4" w:rsidRDefault="00312F6E" w:rsidP="00D1326A">
            <w:pPr>
              <w:rPr>
                <w:sz w:val="18"/>
              </w:rPr>
            </w:pPr>
            <w:r w:rsidRPr="008C09C4">
              <w:rPr>
                <w:sz w:val="18"/>
              </w:rPr>
              <w:t>True</w:t>
            </w:r>
          </w:p>
        </w:tc>
        <w:tc>
          <w:tcPr>
            <w:tcW w:w="0" w:type="auto"/>
          </w:tcPr>
          <w:p w14:paraId="3B09988F" w14:textId="77777777" w:rsidR="00312F6E" w:rsidRPr="008C09C4" w:rsidRDefault="00312F6E" w:rsidP="00D1326A">
            <w:pPr>
              <w:rPr>
                <w:sz w:val="18"/>
              </w:rPr>
            </w:pPr>
            <w:r w:rsidRPr="008C09C4">
              <w:rPr>
                <w:sz w:val="18"/>
              </w:rPr>
              <w:t>Cloak</w:t>
            </w:r>
          </w:p>
        </w:tc>
      </w:tr>
      <w:tr w:rsidR="00312F6E" w14:paraId="331B24C4" w14:textId="77777777" w:rsidTr="00D1326A">
        <w:tc>
          <w:tcPr>
            <w:tcW w:w="0" w:type="auto"/>
          </w:tcPr>
          <w:p w14:paraId="63D831CE" w14:textId="77777777" w:rsidR="00312F6E" w:rsidRPr="008C09C4" w:rsidRDefault="00312F6E" w:rsidP="00D1326A">
            <w:pPr>
              <w:rPr>
                <w:sz w:val="18"/>
              </w:rPr>
            </w:pPr>
            <w:r w:rsidRPr="008C09C4">
              <w:rPr>
                <w:sz w:val="18"/>
              </w:rPr>
              <w:t>Min</w:t>
            </w:r>
          </w:p>
        </w:tc>
        <w:tc>
          <w:tcPr>
            <w:tcW w:w="0" w:type="auto"/>
          </w:tcPr>
          <w:p w14:paraId="77FB8513" w14:textId="77777777" w:rsidR="00312F6E" w:rsidRPr="008C09C4" w:rsidRDefault="00312F6E" w:rsidP="00D1326A">
            <w:pPr>
              <w:rPr>
                <w:sz w:val="18"/>
              </w:rPr>
            </w:pPr>
            <w:r w:rsidRPr="008C09C4">
              <w:rPr>
                <w:sz w:val="18"/>
              </w:rPr>
              <w:t>1</w:t>
            </w:r>
          </w:p>
        </w:tc>
        <w:tc>
          <w:tcPr>
            <w:tcW w:w="0" w:type="auto"/>
          </w:tcPr>
          <w:p w14:paraId="072D108F" w14:textId="77777777" w:rsidR="00312F6E" w:rsidRPr="008C09C4" w:rsidRDefault="00312F6E" w:rsidP="00D1326A">
            <w:pPr>
              <w:rPr>
                <w:sz w:val="18"/>
              </w:rPr>
            </w:pPr>
            <w:r w:rsidRPr="008C09C4">
              <w:rPr>
                <w:sz w:val="18"/>
              </w:rPr>
              <w:t>&lt;0</w:t>
            </w:r>
          </w:p>
        </w:tc>
        <w:tc>
          <w:tcPr>
            <w:tcW w:w="0" w:type="auto"/>
          </w:tcPr>
          <w:p w14:paraId="66E0EBBA" w14:textId="77777777" w:rsidR="00312F6E" w:rsidRPr="008C09C4" w:rsidRDefault="00312F6E" w:rsidP="00D1326A">
            <w:pPr>
              <w:rPr>
                <w:sz w:val="18"/>
              </w:rPr>
            </w:pPr>
            <w:r w:rsidRPr="008C09C4">
              <w:rPr>
                <w:sz w:val="18"/>
              </w:rPr>
              <w:t>1</w:t>
            </w:r>
          </w:p>
        </w:tc>
        <w:tc>
          <w:tcPr>
            <w:tcW w:w="0" w:type="auto"/>
          </w:tcPr>
          <w:p w14:paraId="5DC03E19" w14:textId="77777777" w:rsidR="00312F6E" w:rsidRPr="008C09C4" w:rsidRDefault="00312F6E" w:rsidP="00D1326A">
            <w:pPr>
              <w:rPr>
                <w:sz w:val="18"/>
              </w:rPr>
            </w:pPr>
            <w:r w:rsidRPr="008C09C4">
              <w:rPr>
                <w:sz w:val="18"/>
              </w:rPr>
              <w:t>&lt;0</w:t>
            </w:r>
          </w:p>
        </w:tc>
      </w:tr>
      <w:tr w:rsidR="00312F6E" w14:paraId="53875957" w14:textId="77777777" w:rsidTr="00D1326A">
        <w:tc>
          <w:tcPr>
            <w:tcW w:w="0" w:type="auto"/>
          </w:tcPr>
          <w:p w14:paraId="335E4B52" w14:textId="77777777" w:rsidR="00312F6E" w:rsidRPr="008C09C4" w:rsidRDefault="00312F6E" w:rsidP="00D1326A">
            <w:pPr>
              <w:rPr>
                <w:sz w:val="18"/>
              </w:rPr>
            </w:pPr>
            <w:r w:rsidRPr="008C09C4">
              <w:rPr>
                <w:sz w:val="18"/>
              </w:rPr>
              <w:t>Max</w:t>
            </w:r>
          </w:p>
        </w:tc>
        <w:tc>
          <w:tcPr>
            <w:tcW w:w="0" w:type="auto"/>
          </w:tcPr>
          <w:p w14:paraId="437C53A4" w14:textId="77777777" w:rsidR="00312F6E" w:rsidRPr="008C09C4" w:rsidRDefault="00312F6E" w:rsidP="00D1326A">
            <w:pPr>
              <w:rPr>
                <w:sz w:val="18"/>
              </w:rPr>
            </w:pPr>
            <w:r>
              <w:rPr>
                <w:sz w:val="18"/>
              </w:rPr>
              <w:t>4936</w:t>
            </w:r>
          </w:p>
        </w:tc>
        <w:tc>
          <w:tcPr>
            <w:tcW w:w="0" w:type="auto"/>
          </w:tcPr>
          <w:p w14:paraId="13A1A607" w14:textId="77777777" w:rsidR="00312F6E" w:rsidRPr="008C09C4" w:rsidRDefault="00312F6E" w:rsidP="00D1326A">
            <w:pPr>
              <w:rPr>
                <w:sz w:val="18"/>
              </w:rPr>
            </w:pPr>
            <w:r w:rsidRPr="008C09C4">
              <w:rPr>
                <w:sz w:val="18"/>
              </w:rPr>
              <w:t>&gt;</w:t>
            </w:r>
            <w:r>
              <w:rPr>
                <w:sz w:val="18"/>
              </w:rPr>
              <w:t>4890</w:t>
            </w:r>
          </w:p>
        </w:tc>
        <w:tc>
          <w:tcPr>
            <w:tcW w:w="0" w:type="auto"/>
          </w:tcPr>
          <w:p w14:paraId="3B6B2027" w14:textId="77777777" w:rsidR="00312F6E" w:rsidRPr="008C09C4" w:rsidRDefault="00312F6E" w:rsidP="00D1326A">
            <w:pPr>
              <w:rPr>
                <w:sz w:val="18"/>
              </w:rPr>
            </w:pPr>
            <w:r>
              <w:rPr>
                <w:sz w:val="18"/>
              </w:rPr>
              <w:t>1959</w:t>
            </w:r>
          </w:p>
        </w:tc>
        <w:tc>
          <w:tcPr>
            <w:tcW w:w="0" w:type="auto"/>
          </w:tcPr>
          <w:p w14:paraId="17BD4832" w14:textId="77777777" w:rsidR="00312F6E" w:rsidRPr="008C09C4" w:rsidRDefault="00312F6E" w:rsidP="00D1326A">
            <w:pPr>
              <w:rPr>
                <w:sz w:val="18"/>
              </w:rPr>
            </w:pPr>
            <w:r w:rsidRPr="008C09C4">
              <w:rPr>
                <w:sz w:val="18"/>
              </w:rPr>
              <w:t>&gt;</w:t>
            </w:r>
            <w:r>
              <w:rPr>
                <w:sz w:val="18"/>
              </w:rPr>
              <w:t>1320</w:t>
            </w:r>
          </w:p>
        </w:tc>
      </w:tr>
      <w:tr w:rsidR="00312F6E" w14:paraId="22C108A5" w14:textId="77777777" w:rsidTr="00D1326A">
        <w:tc>
          <w:tcPr>
            <w:tcW w:w="0" w:type="auto"/>
          </w:tcPr>
          <w:p w14:paraId="0A7B3AC5" w14:textId="77777777" w:rsidR="00312F6E" w:rsidRPr="008C09C4" w:rsidRDefault="00312F6E" w:rsidP="00D1326A">
            <w:pPr>
              <w:rPr>
                <w:sz w:val="18"/>
              </w:rPr>
            </w:pPr>
            <w:r w:rsidRPr="008C09C4">
              <w:rPr>
                <w:sz w:val="18"/>
              </w:rPr>
              <w:t>Average</w:t>
            </w:r>
          </w:p>
        </w:tc>
        <w:tc>
          <w:tcPr>
            <w:tcW w:w="0" w:type="auto"/>
          </w:tcPr>
          <w:p w14:paraId="348A5B14" w14:textId="77777777" w:rsidR="00312F6E" w:rsidRPr="008C09C4" w:rsidRDefault="00312F6E" w:rsidP="00D1326A">
            <w:pPr>
              <w:rPr>
                <w:sz w:val="18"/>
              </w:rPr>
            </w:pPr>
            <w:r>
              <w:rPr>
                <w:sz w:val="18"/>
              </w:rPr>
              <w:t>554.77</w:t>
            </w:r>
          </w:p>
        </w:tc>
        <w:tc>
          <w:tcPr>
            <w:tcW w:w="0" w:type="auto"/>
          </w:tcPr>
          <w:p w14:paraId="3AD4DAFE" w14:textId="77777777" w:rsidR="00312F6E" w:rsidRPr="008C09C4" w:rsidRDefault="00312F6E" w:rsidP="00D1326A">
            <w:pPr>
              <w:rPr>
                <w:sz w:val="18"/>
              </w:rPr>
            </w:pPr>
            <w:r>
              <w:rPr>
                <w:sz w:val="18"/>
              </w:rPr>
              <w:t>557.17</w:t>
            </w:r>
          </w:p>
        </w:tc>
        <w:tc>
          <w:tcPr>
            <w:tcW w:w="0" w:type="auto"/>
          </w:tcPr>
          <w:p w14:paraId="12E21C1E" w14:textId="77777777" w:rsidR="00312F6E" w:rsidRPr="008C09C4" w:rsidRDefault="00312F6E" w:rsidP="00D1326A">
            <w:pPr>
              <w:rPr>
                <w:sz w:val="18"/>
              </w:rPr>
            </w:pPr>
            <w:r>
              <w:rPr>
                <w:sz w:val="18"/>
              </w:rPr>
              <w:t>219.29</w:t>
            </w:r>
          </w:p>
        </w:tc>
        <w:tc>
          <w:tcPr>
            <w:tcW w:w="0" w:type="auto"/>
          </w:tcPr>
          <w:p w14:paraId="075D5636" w14:textId="77777777" w:rsidR="00312F6E" w:rsidRPr="008C09C4" w:rsidRDefault="00312F6E" w:rsidP="00D1326A">
            <w:pPr>
              <w:rPr>
                <w:sz w:val="18"/>
              </w:rPr>
            </w:pPr>
            <w:r>
              <w:rPr>
                <w:sz w:val="18"/>
              </w:rPr>
              <w:t>214.41</w:t>
            </w:r>
          </w:p>
        </w:tc>
      </w:tr>
      <w:tr w:rsidR="00312F6E" w14:paraId="5F0BEAA9" w14:textId="77777777" w:rsidTr="00D1326A">
        <w:tc>
          <w:tcPr>
            <w:tcW w:w="0" w:type="auto"/>
          </w:tcPr>
          <w:p w14:paraId="6275702A" w14:textId="77777777" w:rsidR="00312F6E" w:rsidRPr="008C09C4" w:rsidRDefault="00312F6E" w:rsidP="00D1326A">
            <w:pPr>
              <w:rPr>
                <w:sz w:val="18"/>
              </w:rPr>
            </w:pPr>
            <w:r w:rsidRPr="008C09C4">
              <w:rPr>
                <w:sz w:val="18"/>
              </w:rPr>
              <w:t>Median</w:t>
            </w:r>
          </w:p>
        </w:tc>
        <w:tc>
          <w:tcPr>
            <w:tcW w:w="0" w:type="auto"/>
          </w:tcPr>
          <w:p w14:paraId="4E5CED60" w14:textId="77777777" w:rsidR="00312F6E" w:rsidRPr="008C09C4" w:rsidRDefault="00312F6E" w:rsidP="00D1326A">
            <w:pPr>
              <w:rPr>
                <w:sz w:val="18"/>
              </w:rPr>
            </w:pPr>
            <w:r>
              <w:rPr>
                <w:sz w:val="18"/>
              </w:rPr>
              <w:t>209</w:t>
            </w:r>
          </w:p>
        </w:tc>
        <w:tc>
          <w:tcPr>
            <w:tcW w:w="0" w:type="auto"/>
          </w:tcPr>
          <w:p w14:paraId="5E0B47DA" w14:textId="77777777" w:rsidR="00312F6E" w:rsidRPr="008C09C4" w:rsidRDefault="00312F6E" w:rsidP="00D1326A">
            <w:pPr>
              <w:rPr>
                <w:sz w:val="18"/>
              </w:rPr>
            </w:pPr>
            <w:r>
              <w:rPr>
                <w:sz w:val="18"/>
              </w:rPr>
              <w:t>215</w:t>
            </w:r>
          </w:p>
        </w:tc>
        <w:tc>
          <w:tcPr>
            <w:tcW w:w="0" w:type="auto"/>
          </w:tcPr>
          <w:p w14:paraId="71D05713" w14:textId="77777777" w:rsidR="00312F6E" w:rsidRPr="008C09C4" w:rsidRDefault="00312F6E" w:rsidP="00D1326A">
            <w:pPr>
              <w:rPr>
                <w:sz w:val="18"/>
              </w:rPr>
            </w:pPr>
            <w:r>
              <w:rPr>
                <w:sz w:val="18"/>
              </w:rPr>
              <w:t>102</w:t>
            </w:r>
          </w:p>
        </w:tc>
        <w:tc>
          <w:tcPr>
            <w:tcW w:w="0" w:type="auto"/>
          </w:tcPr>
          <w:p w14:paraId="60A96EC8" w14:textId="77777777" w:rsidR="00312F6E" w:rsidRPr="008C09C4" w:rsidRDefault="00312F6E" w:rsidP="00D1326A">
            <w:pPr>
              <w:rPr>
                <w:sz w:val="18"/>
              </w:rPr>
            </w:pPr>
            <w:r>
              <w:rPr>
                <w:sz w:val="18"/>
              </w:rPr>
              <w:t>110</w:t>
            </w:r>
          </w:p>
        </w:tc>
      </w:tr>
      <w:tr w:rsidR="00312F6E" w14:paraId="21D4F307" w14:textId="77777777" w:rsidTr="00D1326A">
        <w:tc>
          <w:tcPr>
            <w:tcW w:w="0" w:type="auto"/>
          </w:tcPr>
          <w:p w14:paraId="673646D5" w14:textId="77777777" w:rsidR="00312F6E" w:rsidRPr="008C09C4" w:rsidRDefault="00312F6E" w:rsidP="00D1326A">
            <w:pPr>
              <w:rPr>
                <w:sz w:val="18"/>
              </w:rPr>
            </w:pPr>
            <w:r w:rsidRPr="008C09C4">
              <w:rPr>
                <w:sz w:val="18"/>
              </w:rPr>
              <w:t>Std.  Dev.</w:t>
            </w:r>
          </w:p>
        </w:tc>
        <w:tc>
          <w:tcPr>
            <w:tcW w:w="0" w:type="auto"/>
          </w:tcPr>
          <w:p w14:paraId="284859BC" w14:textId="77777777" w:rsidR="00312F6E" w:rsidRPr="008C09C4" w:rsidRDefault="00312F6E" w:rsidP="00D1326A">
            <w:pPr>
              <w:rPr>
                <w:sz w:val="18"/>
              </w:rPr>
            </w:pPr>
            <w:r>
              <w:rPr>
                <w:sz w:val="18"/>
              </w:rPr>
              <w:t>808.47</w:t>
            </w:r>
          </w:p>
        </w:tc>
        <w:tc>
          <w:tcPr>
            <w:tcW w:w="0" w:type="auto"/>
          </w:tcPr>
          <w:p w14:paraId="7AA73A8A" w14:textId="77777777" w:rsidR="00312F6E" w:rsidRPr="008C09C4" w:rsidRDefault="00312F6E" w:rsidP="00D1326A">
            <w:pPr>
              <w:rPr>
                <w:sz w:val="18"/>
              </w:rPr>
            </w:pPr>
            <w:r>
              <w:rPr>
                <w:sz w:val="18"/>
              </w:rPr>
              <w:t>811.24</w:t>
            </w:r>
          </w:p>
        </w:tc>
        <w:tc>
          <w:tcPr>
            <w:tcW w:w="0" w:type="auto"/>
          </w:tcPr>
          <w:p w14:paraId="7C7DB7A4" w14:textId="77777777" w:rsidR="00312F6E" w:rsidRPr="008C09C4" w:rsidRDefault="00312F6E" w:rsidP="00D1326A">
            <w:pPr>
              <w:rPr>
                <w:sz w:val="18"/>
              </w:rPr>
            </w:pPr>
            <w:r>
              <w:rPr>
                <w:sz w:val="18"/>
              </w:rPr>
              <w:t>289.30</w:t>
            </w:r>
          </w:p>
        </w:tc>
        <w:tc>
          <w:tcPr>
            <w:tcW w:w="0" w:type="auto"/>
          </w:tcPr>
          <w:p w14:paraId="7DFB03FD" w14:textId="77777777" w:rsidR="00312F6E" w:rsidRPr="008C09C4" w:rsidRDefault="00312F6E" w:rsidP="00D1326A">
            <w:pPr>
              <w:rPr>
                <w:sz w:val="18"/>
              </w:rPr>
            </w:pPr>
            <w:r>
              <w:rPr>
                <w:sz w:val="18"/>
              </w:rPr>
              <w:t>266.59</w:t>
            </w:r>
          </w:p>
        </w:tc>
      </w:tr>
    </w:tbl>
    <w:p w14:paraId="1162A883" w14:textId="77777777" w:rsidR="00BA714C" w:rsidRDefault="00BA714C" w:rsidP="00B077B4"/>
    <w:p w14:paraId="2587C3FF" w14:textId="5E28F6C6" w:rsidR="00813BCD" w:rsidRDefault="004758E0" w:rsidP="00D95104">
      <w:r>
        <w:fldChar w:fldCharType="begin"/>
      </w:r>
      <w:r>
        <w:instrText xml:space="preserve"> REF _Ref436312252 \h </w:instrText>
      </w:r>
      <w:r>
        <w:fldChar w:fldCharType="separate"/>
      </w:r>
      <w:r w:rsidR="007D37CC">
        <w:t xml:space="preserve">Figure </w:t>
      </w:r>
      <w:r w:rsidR="007D37CC">
        <w:rPr>
          <w:noProof/>
        </w:rPr>
        <w:t>5</w:t>
      </w:r>
      <w:r>
        <w:fldChar w:fldCharType="end"/>
      </w:r>
      <w:r>
        <w:t xml:space="preserve"> shows a histogram of the total number of ads received by each user.  This histogram, as well as the numbers in </w:t>
      </w:r>
      <w:r>
        <w:fldChar w:fldCharType="begin"/>
      </w:r>
      <w:r>
        <w:instrText xml:space="preserve"> REF _Ref436219845 \h </w:instrText>
      </w:r>
      <w:r>
        <w:fldChar w:fldCharType="separate"/>
      </w:r>
      <w:r w:rsidR="007D37CC">
        <w:t xml:space="preserve">Table </w:t>
      </w:r>
      <w:r w:rsidR="007D37CC">
        <w:rPr>
          <w:noProof/>
        </w:rPr>
        <w:t>1</w:t>
      </w:r>
      <w:r>
        <w:fldChar w:fldCharType="end"/>
      </w:r>
      <w:r>
        <w:t>, are all generated by the web service</w:t>
      </w:r>
      <w:r w:rsidR="003E071F">
        <w:t xml:space="preserve"> from the output of the </w:t>
      </w:r>
      <w:proofErr w:type="spellStart"/>
      <w:r w:rsidR="003E071F" w:rsidRPr="009B68A1">
        <w:rPr>
          <w:rFonts w:ascii="Courier New" w:hAnsi="Courier New"/>
          <w:sz w:val="16"/>
        </w:rPr>
        <w:t>quantize_property</w:t>
      </w:r>
      <w:proofErr w:type="spellEnd"/>
      <w:r w:rsidR="003E071F" w:rsidRPr="009B68A1">
        <w:rPr>
          <w:rFonts w:ascii="Courier New" w:hAnsi="Courier New"/>
          <w:sz w:val="16"/>
        </w:rPr>
        <w:t>()</w:t>
      </w:r>
      <w:r w:rsidR="003E071F">
        <w:t xml:space="preserve"> function</w:t>
      </w:r>
      <w:r>
        <w:t xml:space="preserve"> (hello.aircloak.com).  </w:t>
      </w:r>
    </w:p>
    <w:p w14:paraId="1381FDCF" w14:textId="77777777" w:rsidR="00813BCD" w:rsidRDefault="00813BCD" w:rsidP="00813BCD">
      <w:pPr>
        <w:keepNext/>
      </w:pPr>
      <w:r>
        <w:rPr>
          <w:noProof/>
        </w:rPr>
        <w:lastRenderedPageBreak/>
        <w:drawing>
          <wp:inline distT="0" distB="0" distL="0" distR="0" wp14:anchorId="0427E0A7" wp14:editId="24D0A0C6">
            <wp:extent cx="4000500" cy="1626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total-graph.png"/>
                    <pic:cNvPicPr/>
                  </pic:nvPicPr>
                  <pic:blipFill>
                    <a:blip r:embed="rId15">
                      <a:extLst>
                        <a:ext uri="{28A0092B-C50C-407E-A947-70E740481C1C}">
                          <a14:useLocalDpi xmlns:a14="http://schemas.microsoft.com/office/drawing/2010/main" val="0"/>
                        </a:ext>
                      </a:extLst>
                    </a:blip>
                    <a:stretch>
                      <a:fillRect/>
                    </a:stretch>
                  </pic:blipFill>
                  <pic:spPr>
                    <a:xfrm>
                      <a:off x="0" y="0"/>
                      <a:ext cx="4005506" cy="1628349"/>
                    </a:xfrm>
                    <a:prstGeom prst="rect">
                      <a:avLst/>
                    </a:prstGeom>
                  </pic:spPr>
                </pic:pic>
              </a:graphicData>
            </a:graphic>
          </wp:inline>
        </w:drawing>
      </w:r>
    </w:p>
    <w:p w14:paraId="0EA19939" w14:textId="490D37AA" w:rsidR="00813BCD" w:rsidRDefault="00813BCD" w:rsidP="007478B8">
      <w:pPr>
        <w:pStyle w:val="Caption"/>
      </w:pPr>
      <w:bookmarkStart w:id="111" w:name="_Ref436312252"/>
      <w:r>
        <w:t xml:space="preserve">Figure </w:t>
      </w:r>
      <w:r w:rsidR="003D453F">
        <w:fldChar w:fldCharType="begin"/>
      </w:r>
      <w:r w:rsidR="003D453F">
        <w:instrText xml:space="preserve"> SEQ Figure \* ARABIC </w:instrText>
      </w:r>
      <w:r w:rsidR="003D453F">
        <w:fldChar w:fldCharType="separate"/>
      </w:r>
      <w:r w:rsidR="007D37CC">
        <w:rPr>
          <w:noProof/>
        </w:rPr>
        <w:t>5</w:t>
      </w:r>
      <w:r w:rsidR="003D453F">
        <w:rPr>
          <w:noProof/>
        </w:rPr>
        <w:fldChar w:fldCharType="end"/>
      </w:r>
      <w:bookmarkEnd w:id="111"/>
      <w:r>
        <w:t>:  Histogram total ads received by each user</w:t>
      </w:r>
      <w:r w:rsidR="00E46A04">
        <w:t xml:space="preserve"> (cloak)</w:t>
      </w:r>
    </w:p>
    <w:p w14:paraId="4D999E0C" w14:textId="77777777" w:rsidR="007478B8" w:rsidRPr="007478B8" w:rsidRDefault="007478B8" w:rsidP="007478B8"/>
    <w:p w14:paraId="47B5A5A5" w14:textId="07075652" w:rsidR="004758E0" w:rsidRDefault="00D8025E" w:rsidP="00D95104">
      <w:r>
        <w:fldChar w:fldCharType="begin"/>
      </w:r>
      <w:r>
        <w:instrText xml:space="preserve"> REF _Ref436313913 \h </w:instrText>
      </w:r>
      <w:r>
        <w:fldChar w:fldCharType="separate"/>
      </w:r>
      <w:r w:rsidR="007D37CC">
        <w:t xml:space="preserve">Figure </w:t>
      </w:r>
      <w:r w:rsidR="007D37CC">
        <w:rPr>
          <w:noProof/>
        </w:rPr>
        <w:t>6</w:t>
      </w:r>
      <w:r>
        <w:fldChar w:fldCharType="end"/>
      </w:r>
      <w:r>
        <w:t xml:space="preserve"> shows a histogram of the number of distinct ads received by each user.</w:t>
      </w:r>
    </w:p>
    <w:p w14:paraId="42D573FC" w14:textId="77777777" w:rsidR="004758E0" w:rsidRDefault="004758E0" w:rsidP="004758E0">
      <w:pPr>
        <w:keepNext/>
      </w:pPr>
      <w:r>
        <w:rPr>
          <w:noProof/>
        </w:rPr>
        <w:drawing>
          <wp:inline distT="0" distB="0" distL="0" distR="0" wp14:anchorId="0411A086" wp14:editId="3790AC40">
            <wp:extent cx="3543300" cy="14424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distinct-graph.png"/>
                    <pic:cNvPicPr/>
                  </pic:nvPicPr>
                  <pic:blipFill>
                    <a:blip r:embed="rId16">
                      <a:extLst>
                        <a:ext uri="{28A0092B-C50C-407E-A947-70E740481C1C}">
                          <a14:useLocalDpi xmlns:a14="http://schemas.microsoft.com/office/drawing/2010/main" val="0"/>
                        </a:ext>
                      </a:extLst>
                    </a:blip>
                    <a:stretch>
                      <a:fillRect/>
                    </a:stretch>
                  </pic:blipFill>
                  <pic:spPr>
                    <a:xfrm>
                      <a:off x="0" y="0"/>
                      <a:ext cx="3546271" cy="1443627"/>
                    </a:xfrm>
                    <a:prstGeom prst="rect">
                      <a:avLst/>
                    </a:prstGeom>
                  </pic:spPr>
                </pic:pic>
              </a:graphicData>
            </a:graphic>
          </wp:inline>
        </w:drawing>
      </w:r>
    </w:p>
    <w:p w14:paraId="1EA0956B" w14:textId="1116439D" w:rsidR="004758E0" w:rsidRDefault="004758E0" w:rsidP="004758E0">
      <w:pPr>
        <w:pStyle w:val="Caption"/>
      </w:pPr>
      <w:bookmarkStart w:id="112" w:name="_Ref436313913"/>
      <w:r>
        <w:t xml:space="preserve">Figure </w:t>
      </w:r>
      <w:r w:rsidR="003D453F">
        <w:fldChar w:fldCharType="begin"/>
      </w:r>
      <w:r w:rsidR="003D453F">
        <w:instrText xml:space="preserve"> SEQ Figure \* ARABIC </w:instrText>
      </w:r>
      <w:r w:rsidR="003D453F">
        <w:fldChar w:fldCharType="separate"/>
      </w:r>
      <w:r w:rsidR="007D37CC">
        <w:rPr>
          <w:noProof/>
        </w:rPr>
        <w:t>6</w:t>
      </w:r>
      <w:r w:rsidR="003D453F">
        <w:rPr>
          <w:noProof/>
        </w:rPr>
        <w:fldChar w:fldCharType="end"/>
      </w:r>
      <w:bookmarkEnd w:id="112"/>
      <w:r>
        <w:t>: Histogram of distinct ads received by each user</w:t>
      </w:r>
      <w:r w:rsidR="00E46A04">
        <w:t xml:space="preserve"> (cloak)</w:t>
      </w:r>
    </w:p>
    <w:p w14:paraId="360B0AA2" w14:textId="77777777" w:rsidR="00312F6E" w:rsidRDefault="00312F6E" w:rsidP="00312F6E">
      <w:r>
        <w:t xml:space="preserve">As an exercise, we looked more closely at the very low end of number of ads received.  </w:t>
      </w:r>
      <w:r>
        <w:fldChar w:fldCharType="begin"/>
      </w:r>
      <w:r>
        <w:instrText xml:space="preserve"> REF _Ref436386924 \h </w:instrText>
      </w:r>
      <w:r>
        <w:fldChar w:fldCharType="separate"/>
      </w:r>
      <w:r w:rsidR="007D37CC">
        <w:t xml:space="preserve">Figure </w:t>
      </w:r>
      <w:r w:rsidR="007D37CC">
        <w:rPr>
          <w:noProof/>
        </w:rPr>
        <w:t>7</w:t>
      </w:r>
      <w:r>
        <w:fldChar w:fldCharType="end"/>
      </w:r>
      <w:r>
        <w:t xml:space="preserve"> shows the number of users that received between 1 and 17 ads in total.  The “true” line is the true count from the un-cloaked database.  The “cloak-raw” line is the direct output from the cloak (as PDF histogram).  The “cloak-smooth” line is the smoothed output derived from the cloak’s CDF output as described above.  Comparing the true and cloak-raw lines, we see that the noisy data tracks the true data pretty well.  Even at counts of less than 100, the cloak provides meaningful results.  The smoothed line is less accurate, but this would be the case whether or not the true or noisy data were being smoothed.</w:t>
      </w:r>
    </w:p>
    <w:p w14:paraId="60A3C576" w14:textId="77777777" w:rsidR="00312F6E" w:rsidRDefault="00312F6E" w:rsidP="00312F6E"/>
    <w:p w14:paraId="05DB2D31" w14:textId="77777777" w:rsidR="00312F6E" w:rsidRDefault="00312F6E" w:rsidP="00312F6E">
      <w:r>
        <w:rPr>
          <w:noProof/>
        </w:rPr>
        <w:lastRenderedPageBreak/>
        <w:drawing>
          <wp:inline distT="0" distB="0" distL="0" distR="0" wp14:anchorId="253A98DB" wp14:editId="30093D22">
            <wp:extent cx="3823335" cy="2402840"/>
            <wp:effectExtent l="0" t="0" r="120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6164CD" w14:textId="77777777" w:rsidR="00312F6E" w:rsidRDefault="00312F6E" w:rsidP="00312F6E">
      <w:pPr>
        <w:pStyle w:val="Caption"/>
      </w:pPr>
      <w:bookmarkStart w:id="113" w:name="_Ref436386924"/>
      <w:r>
        <w:t xml:space="preserve">Figure </w:t>
      </w:r>
      <w:fldSimple w:instr=" SEQ Figure \* ARABIC ">
        <w:r w:rsidR="007D37CC">
          <w:rPr>
            <w:noProof/>
          </w:rPr>
          <w:t>7</w:t>
        </w:r>
      </w:fldSimple>
      <w:bookmarkEnd w:id="113"/>
      <w:r>
        <w:t>: Number or users receiving between 1 and 17 total ads, for 1) the raw data, 2) the direct output from the cloak (cloak-raw), and 3) the smoothed cloak output as displayed on the web GUI (cloak-smooth)</w:t>
      </w:r>
    </w:p>
    <w:p w14:paraId="6764E88F" w14:textId="77777777" w:rsidR="00312F6E" w:rsidRDefault="00312F6E" w:rsidP="00312F6E">
      <w:pPr>
        <w:spacing w:after="200" w:line="276" w:lineRule="auto"/>
      </w:pPr>
      <w:r>
        <w:br w:type="page"/>
      </w:r>
    </w:p>
    <w:p w14:paraId="0244FF8C" w14:textId="38544000" w:rsidR="003E071F" w:rsidRDefault="003E071F">
      <w:pPr>
        <w:spacing w:after="200" w:line="276" w:lineRule="auto"/>
      </w:pPr>
    </w:p>
    <w:p w14:paraId="5F7B2BBA" w14:textId="055A146F" w:rsidR="00081776" w:rsidRPr="00F9319F" w:rsidRDefault="00312F6E" w:rsidP="0019318D">
      <w:pPr>
        <w:rPr>
          <w:b/>
          <w:sz w:val="22"/>
        </w:rPr>
      </w:pPr>
      <w:r>
        <w:rPr>
          <w:b/>
          <w:sz w:val="22"/>
        </w:rPr>
        <w:t>1c</w:t>
      </w:r>
      <w:r w:rsidR="00F9319F" w:rsidRPr="00F9319F">
        <w:rPr>
          <w:b/>
          <w:sz w:val="22"/>
        </w:rPr>
        <w:t>. Statistics for the number of distinct websites over which each user received ads</w:t>
      </w:r>
    </w:p>
    <w:p w14:paraId="60940DAB" w14:textId="77777777" w:rsidR="00312F6E" w:rsidRDefault="00312F6E" w:rsidP="00312F6E">
      <w:r>
        <w:t xml:space="preserve">In this query, we look at the number of distinct websites that each user accesses by looking at the </w:t>
      </w:r>
      <w:proofErr w:type="spellStart"/>
      <w:r w:rsidRPr="008A47AF">
        <w:rPr>
          <w:rStyle w:val="codeChar"/>
          <w:sz w:val="18"/>
        </w:rPr>
        <w:t>page_top</w:t>
      </w:r>
      <w:proofErr w:type="spellEnd"/>
      <w:r w:rsidRPr="008A47AF">
        <w:rPr>
          <w:sz w:val="22"/>
        </w:rPr>
        <w:t xml:space="preserve"> </w:t>
      </w:r>
      <w:r>
        <w:t xml:space="preserve">column.  This column is described by </w:t>
      </w:r>
      <w:proofErr w:type="spellStart"/>
      <w:r>
        <w:t>Floodwatch</w:t>
      </w:r>
      <w:proofErr w:type="spellEnd"/>
      <w:r>
        <w:t xml:space="preserve"> as “</w:t>
      </w:r>
      <w:proofErr w:type="spellStart"/>
      <w:r w:rsidRPr="008A47AF">
        <w:t>url</w:t>
      </w:r>
      <w:proofErr w:type="spellEnd"/>
      <w:r w:rsidRPr="008A47AF">
        <w:t xml:space="preserve"> of top level page, could be different from page </w:t>
      </w:r>
      <w:proofErr w:type="spellStart"/>
      <w:r w:rsidRPr="008A47AF">
        <w:t>url</w:t>
      </w:r>
      <w:proofErr w:type="spellEnd"/>
      <w:r w:rsidRPr="008A47AF">
        <w:t xml:space="preserve"> if this was detected in an iframe”</w:t>
      </w:r>
      <w:r>
        <w:t>.</w:t>
      </w:r>
    </w:p>
    <w:p w14:paraId="2ADD4D56" w14:textId="77777777" w:rsidR="00312F6E" w:rsidRDefault="00312F6E" w:rsidP="00312F6E">
      <w:r>
        <w:fldChar w:fldCharType="begin"/>
      </w:r>
      <w:r>
        <w:instrText xml:space="preserve"> REF _Ref436504151 \h  \* MERGEFORMAT </w:instrText>
      </w:r>
      <w:r>
        <w:fldChar w:fldCharType="separate"/>
      </w:r>
      <w:r w:rsidR="007D37CC">
        <w:t>Table 3</w:t>
      </w:r>
      <w:r>
        <w:fldChar w:fldCharType="end"/>
      </w:r>
      <w:r>
        <w:t xml:space="preserve"> gives the statistics for the true data and the cloaked data as derived from the noisy cloak output.  In this, case, there is a single outlier in the data, which received ads over 11,588 distinct websites.  All other entries were below 1000.    </w:t>
      </w:r>
    </w:p>
    <w:p w14:paraId="06ECAB85" w14:textId="77777777" w:rsidR="00312F6E" w:rsidRDefault="00312F6E" w:rsidP="00312F6E">
      <w:pPr>
        <w:pStyle w:val="Caption"/>
        <w:keepNext/>
      </w:pPr>
      <w:bookmarkStart w:id="114" w:name="_Ref436504151"/>
      <w:r>
        <w:t xml:space="preserve">Table </w:t>
      </w:r>
      <w:fldSimple w:instr=" SEQ Table \* ARABIC ">
        <w:r w:rsidR="007D37CC">
          <w:rPr>
            <w:noProof/>
          </w:rPr>
          <w:t>3</w:t>
        </w:r>
      </w:fldSimple>
      <w:bookmarkEnd w:id="114"/>
      <w:r>
        <w:t>: Statistics for number of distinct websites over which each user received ads</w:t>
      </w:r>
    </w:p>
    <w:tbl>
      <w:tblPr>
        <w:tblStyle w:val="TableGrid"/>
        <w:tblW w:w="0" w:type="auto"/>
        <w:tblLook w:val="04A0" w:firstRow="1" w:lastRow="0" w:firstColumn="1" w:lastColumn="0" w:noHBand="0" w:noVBand="1"/>
      </w:tblPr>
      <w:tblGrid>
        <w:gridCol w:w="908"/>
        <w:gridCol w:w="718"/>
        <w:gridCol w:w="671"/>
      </w:tblGrid>
      <w:tr w:rsidR="00312F6E" w:rsidRPr="008C09C4" w14:paraId="2360C9D1" w14:textId="77777777" w:rsidTr="00D1326A">
        <w:tc>
          <w:tcPr>
            <w:tcW w:w="0" w:type="auto"/>
            <w:tcBorders>
              <w:top w:val="nil"/>
              <w:left w:val="single" w:sz="4" w:space="0" w:color="FFFFFF" w:themeColor="background1"/>
            </w:tcBorders>
          </w:tcPr>
          <w:p w14:paraId="407CC789" w14:textId="77777777" w:rsidR="00312F6E" w:rsidRPr="008C09C4" w:rsidRDefault="00312F6E" w:rsidP="00D1326A">
            <w:pPr>
              <w:rPr>
                <w:sz w:val="18"/>
              </w:rPr>
            </w:pPr>
          </w:p>
        </w:tc>
        <w:tc>
          <w:tcPr>
            <w:tcW w:w="0" w:type="auto"/>
          </w:tcPr>
          <w:p w14:paraId="0DFFB1C8" w14:textId="77777777" w:rsidR="00312F6E" w:rsidRPr="008C09C4" w:rsidRDefault="00312F6E" w:rsidP="00D1326A">
            <w:pPr>
              <w:rPr>
                <w:sz w:val="18"/>
              </w:rPr>
            </w:pPr>
            <w:r w:rsidRPr="008C09C4">
              <w:rPr>
                <w:sz w:val="18"/>
              </w:rPr>
              <w:t>True</w:t>
            </w:r>
          </w:p>
        </w:tc>
        <w:tc>
          <w:tcPr>
            <w:tcW w:w="0" w:type="auto"/>
          </w:tcPr>
          <w:p w14:paraId="2554056C" w14:textId="77777777" w:rsidR="00312F6E" w:rsidRPr="008C09C4" w:rsidRDefault="00312F6E" w:rsidP="00D1326A">
            <w:pPr>
              <w:rPr>
                <w:sz w:val="18"/>
              </w:rPr>
            </w:pPr>
            <w:r w:rsidRPr="008C09C4">
              <w:rPr>
                <w:sz w:val="18"/>
              </w:rPr>
              <w:t>Cloak</w:t>
            </w:r>
          </w:p>
        </w:tc>
      </w:tr>
      <w:tr w:rsidR="00312F6E" w:rsidRPr="008C09C4" w14:paraId="6FAD6E23" w14:textId="77777777" w:rsidTr="00D1326A">
        <w:tc>
          <w:tcPr>
            <w:tcW w:w="0" w:type="auto"/>
          </w:tcPr>
          <w:p w14:paraId="532B18A3" w14:textId="77777777" w:rsidR="00312F6E" w:rsidRPr="008C09C4" w:rsidRDefault="00312F6E" w:rsidP="00D1326A">
            <w:pPr>
              <w:rPr>
                <w:sz w:val="18"/>
              </w:rPr>
            </w:pPr>
            <w:r w:rsidRPr="008C09C4">
              <w:rPr>
                <w:sz w:val="18"/>
              </w:rPr>
              <w:t>Min</w:t>
            </w:r>
          </w:p>
        </w:tc>
        <w:tc>
          <w:tcPr>
            <w:tcW w:w="0" w:type="auto"/>
          </w:tcPr>
          <w:p w14:paraId="375D0A85" w14:textId="77777777" w:rsidR="00312F6E" w:rsidRPr="008C09C4" w:rsidRDefault="00312F6E" w:rsidP="00D1326A">
            <w:pPr>
              <w:rPr>
                <w:sz w:val="18"/>
              </w:rPr>
            </w:pPr>
            <w:r>
              <w:rPr>
                <w:sz w:val="18"/>
              </w:rPr>
              <w:t>0</w:t>
            </w:r>
          </w:p>
        </w:tc>
        <w:tc>
          <w:tcPr>
            <w:tcW w:w="0" w:type="auto"/>
          </w:tcPr>
          <w:p w14:paraId="076959FA" w14:textId="77777777" w:rsidR="00312F6E" w:rsidRPr="008C09C4" w:rsidRDefault="00312F6E" w:rsidP="00D1326A">
            <w:pPr>
              <w:rPr>
                <w:sz w:val="18"/>
              </w:rPr>
            </w:pPr>
            <w:r w:rsidRPr="008C09C4">
              <w:rPr>
                <w:sz w:val="18"/>
              </w:rPr>
              <w:t>&lt;0</w:t>
            </w:r>
          </w:p>
        </w:tc>
      </w:tr>
      <w:tr w:rsidR="00312F6E" w:rsidRPr="008C09C4" w14:paraId="4B197215" w14:textId="77777777" w:rsidTr="00D1326A">
        <w:tc>
          <w:tcPr>
            <w:tcW w:w="0" w:type="auto"/>
          </w:tcPr>
          <w:p w14:paraId="6B6715E5" w14:textId="77777777" w:rsidR="00312F6E" w:rsidRPr="008C09C4" w:rsidRDefault="00312F6E" w:rsidP="00D1326A">
            <w:pPr>
              <w:rPr>
                <w:sz w:val="18"/>
              </w:rPr>
            </w:pPr>
            <w:r w:rsidRPr="008C09C4">
              <w:rPr>
                <w:sz w:val="18"/>
              </w:rPr>
              <w:t>Max</w:t>
            </w:r>
          </w:p>
        </w:tc>
        <w:tc>
          <w:tcPr>
            <w:tcW w:w="0" w:type="auto"/>
          </w:tcPr>
          <w:p w14:paraId="6CBFE2A8" w14:textId="77777777" w:rsidR="00312F6E" w:rsidRPr="008C09C4" w:rsidRDefault="00312F6E" w:rsidP="00D1326A">
            <w:pPr>
              <w:rPr>
                <w:sz w:val="18"/>
              </w:rPr>
            </w:pPr>
            <w:r>
              <w:rPr>
                <w:sz w:val="18"/>
              </w:rPr>
              <w:t>11588</w:t>
            </w:r>
          </w:p>
        </w:tc>
        <w:tc>
          <w:tcPr>
            <w:tcW w:w="0" w:type="auto"/>
          </w:tcPr>
          <w:p w14:paraId="18673999" w14:textId="77777777" w:rsidR="00312F6E" w:rsidRPr="008C09C4" w:rsidRDefault="00312F6E" w:rsidP="00D1326A">
            <w:pPr>
              <w:rPr>
                <w:sz w:val="18"/>
              </w:rPr>
            </w:pPr>
            <w:r w:rsidRPr="008C09C4">
              <w:rPr>
                <w:sz w:val="18"/>
              </w:rPr>
              <w:t>&gt;5000</w:t>
            </w:r>
          </w:p>
        </w:tc>
      </w:tr>
      <w:tr w:rsidR="00312F6E" w:rsidRPr="008C09C4" w14:paraId="01FE3DF4" w14:textId="77777777" w:rsidTr="00D1326A">
        <w:tc>
          <w:tcPr>
            <w:tcW w:w="0" w:type="auto"/>
          </w:tcPr>
          <w:p w14:paraId="2A3A5EC1" w14:textId="77777777" w:rsidR="00312F6E" w:rsidRPr="008C09C4" w:rsidRDefault="00312F6E" w:rsidP="00D1326A">
            <w:pPr>
              <w:rPr>
                <w:sz w:val="18"/>
              </w:rPr>
            </w:pPr>
            <w:r w:rsidRPr="008C09C4">
              <w:rPr>
                <w:sz w:val="18"/>
              </w:rPr>
              <w:t>Average</w:t>
            </w:r>
          </w:p>
        </w:tc>
        <w:tc>
          <w:tcPr>
            <w:tcW w:w="0" w:type="auto"/>
          </w:tcPr>
          <w:p w14:paraId="1C51E4C3" w14:textId="77777777" w:rsidR="00312F6E" w:rsidRPr="008C09C4" w:rsidRDefault="00312F6E" w:rsidP="00D1326A">
            <w:pPr>
              <w:rPr>
                <w:sz w:val="18"/>
              </w:rPr>
            </w:pPr>
            <w:r>
              <w:rPr>
                <w:sz w:val="18"/>
              </w:rPr>
              <w:t>66.25</w:t>
            </w:r>
          </w:p>
        </w:tc>
        <w:tc>
          <w:tcPr>
            <w:tcW w:w="0" w:type="auto"/>
          </w:tcPr>
          <w:p w14:paraId="0CC1CDBB" w14:textId="77777777" w:rsidR="00312F6E" w:rsidRPr="008C09C4" w:rsidRDefault="00312F6E" w:rsidP="00D1326A">
            <w:pPr>
              <w:rPr>
                <w:sz w:val="18"/>
              </w:rPr>
            </w:pPr>
            <w:r>
              <w:rPr>
                <w:sz w:val="18"/>
              </w:rPr>
              <w:t>63.74</w:t>
            </w:r>
          </w:p>
        </w:tc>
      </w:tr>
      <w:tr w:rsidR="00312F6E" w:rsidRPr="008C09C4" w14:paraId="60F7BC8B" w14:textId="77777777" w:rsidTr="00D1326A">
        <w:tc>
          <w:tcPr>
            <w:tcW w:w="0" w:type="auto"/>
          </w:tcPr>
          <w:p w14:paraId="119B63E7" w14:textId="77777777" w:rsidR="00312F6E" w:rsidRPr="008C09C4" w:rsidRDefault="00312F6E" w:rsidP="00D1326A">
            <w:pPr>
              <w:rPr>
                <w:sz w:val="18"/>
              </w:rPr>
            </w:pPr>
            <w:r w:rsidRPr="008C09C4">
              <w:rPr>
                <w:sz w:val="18"/>
              </w:rPr>
              <w:t>Median</w:t>
            </w:r>
          </w:p>
        </w:tc>
        <w:tc>
          <w:tcPr>
            <w:tcW w:w="0" w:type="auto"/>
          </w:tcPr>
          <w:p w14:paraId="1154597C" w14:textId="77777777" w:rsidR="00312F6E" w:rsidRPr="008C09C4" w:rsidRDefault="00312F6E" w:rsidP="00D1326A">
            <w:pPr>
              <w:rPr>
                <w:sz w:val="18"/>
              </w:rPr>
            </w:pPr>
            <w:r>
              <w:rPr>
                <w:sz w:val="18"/>
              </w:rPr>
              <w:t>26</w:t>
            </w:r>
          </w:p>
        </w:tc>
        <w:tc>
          <w:tcPr>
            <w:tcW w:w="0" w:type="auto"/>
          </w:tcPr>
          <w:p w14:paraId="6BF995E1" w14:textId="77777777" w:rsidR="00312F6E" w:rsidRPr="008C09C4" w:rsidRDefault="00312F6E" w:rsidP="00D1326A">
            <w:pPr>
              <w:rPr>
                <w:sz w:val="18"/>
              </w:rPr>
            </w:pPr>
            <w:r>
              <w:rPr>
                <w:sz w:val="18"/>
              </w:rPr>
              <w:t>27.5</w:t>
            </w:r>
          </w:p>
        </w:tc>
      </w:tr>
      <w:tr w:rsidR="00312F6E" w:rsidRPr="008C09C4" w14:paraId="6176899A" w14:textId="77777777" w:rsidTr="00D1326A">
        <w:tc>
          <w:tcPr>
            <w:tcW w:w="0" w:type="auto"/>
          </w:tcPr>
          <w:p w14:paraId="1B08F83D" w14:textId="77777777" w:rsidR="00312F6E" w:rsidRPr="008C09C4" w:rsidRDefault="00312F6E" w:rsidP="00D1326A">
            <w:pPr>
              <w:rPr>
                <w:sz w:val="18"/>
              </w:rPr>
            </w:pPr>
            <w:r w:rsidRPr="008C09C4">
              <w:rPr>
                <w:sz w:val="18"/>
              </w:rPr>
              <w:t>Std.  Dev.</w:t>
            </w:r>
          </w:p>
        </w:tc>
        <w:tc>
          <w:tcPr>
            <w:tcW w:w="0" w:type="auto"/>
          </w:tcPr>
          <w:p w14:paraId="42280A89" w14:textId="77777777" w:rsidR="00312F6E" w:rsidRPr="008C09C4" w:rsidRDefault="00312F6E" w:rsidP="00D1326A">
            <w:pPr>
              <w:rPr>
                <w:sz w:val="18"/>
              </w:rPr>
            </w:pPr>
            <w:r>
              <w:rPr>
                <w:sz w:val="18"/>
              </w:rPr>
              <w:t>200.17</w:t>
            </w:r>
          </w:p>
        </w:tc>
        <w:tc>
          <w:tcPr>
            <w:tcW w:w="0" w:type="auto"/>
          </w:tcPr>
          <w:p w14:paraId="15290376" w14:textId="77777777" w:rsidR="00312F6E" w:rsidRPr="008C09C4" w:rsidRDefault="00312F6E" w:rsidP="00D1326A">
            <w:pPr>
              <w:rPr>
                <w:sz w:val="18"/>
              </w:rPr>
            </w:pPr>
            <w:r>
              <w:rPr>
                <w:sz w:val="18"/>
              </w:rPr>
              <w:t>84.24</w:t>
            </w:r>
          </w:p>
        </w:tc>
      </w:tr>
    </w:tbl>
    <w:p w14:paraId="42BDE652" w14:textId="79BB208E" w:rsidR="00F74C53" w:rsidRDefault="00F74C53" w:rsidP="00457BCE"/>
    <w:p w14:paraId="1ADCD908" w14:textId="557BE1D4" w:rsidR="00F74C53" w:rsidRDefault="0058020B" w:rsidP="00457BCE">
      <w:r>
        <w:fldChar w:fldCharType="begin"/>
      </w:r>
      <w:r>
        <w:instrText xml:space="preserve"> REF _Ref436504700 \h </w:instrText>
      </w:r>
      <w:r>
        <w:fldChar w:fldCharType="separate"/>
      </w:r>
      <w:r w:rsidR="007D37CC">
        <w:t xml:space="preserve">Figure </w:t>
      </w:r>
      <w:r w:rsidR="007D37CC">
        <w:rPr>
          <w:noProof/>
        </w:rPr>
        <w:t>8</w:t>
      </w:r>
      <w:r>
        <w:fldChar w:fldCharType="end"/>
      </w:r>
      <w:r>
        <w:t xml:space="preserve"> shows the histogram of </w:t>
      </w:r>
      <w:r w:rsidR="008A47AF">
        <w:t xml:space="preserve">distinct websites per user in the range of 0 to 200 websites.  Our post-processing of the cloak-output CDF estimates that this data covers roughly 90% of the total ads recorded.  </w:t>
      </w:r>
    </w:p>
    <w:p w14:paraId="6953292B" w14:textId="77192DD8" w:rsidR="00F74C53" w:rsidRDefault="00E05B2A" w:rsidP="00F74C53">
      <w:pPr>
        <w:keepNext/>
      </w:pPr>
      <w:r>
        <w:rPr>
          <w:noProof/>
        </w:rPr>
        <w:drawing>
          <wp:inline distT="0" distB="0" distL="0" distR="0" wp14:anchorId="1C00B5BA" wp14:editId="7CF97693">
            <wp:extent cx="4572000" cy="1508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c-distinct-pages.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1508125"/>
                    </a:xfrm>
                    <a:prstGeom prst="rect">
                      <a:avLst/>
                    </a:prstGeom>
                  </pic:spPr>
                </pic:pic>
              </a:graphicData>
            </a:graphic>
          </wp:inline>
        </w:drawing>
      </w:r>
    </w:p>
    <w:p w14:paraId="459915D3" w14:textId="6A8E6232" w:rsidR="00F74C53" w:rsidRDefault="00F74C53" w:rsidP="00F74C53">
      <w:pPr>
        <w:pStyle w:val="Caption"/>
      </w:pPr>
      <w:bookmarkStart w:id="115" w:name="_Ref436504700"/>
      <w:r>
        <w:t xml:space="preserve">Figure </w:t>
      </w:r>
      <w:r w:rsidR="003D453F">
        <w:fldChar w:fldCharType="begin"/>
      </w:r>
      <w:r w:rsidR="003D453F">
        <w:instrText xml:space="preserve"> SEQ Figure \* ARABIC </w:instrText>
      </w:r>
      <w:r w:rsidR="003D453F">
        <w:fldChar w:fldCharType="separate"/>
      </w:r>
      <w:r w:rsidR="007D37CC">
        <w:rPr>
          <w:noProof/>
        </w:rPr>
        <w:t>8</w:t>
      </w:r>
      <w:r w:rsidR="003D453F">
        <w:rPr>
          <w:noProof/>
        </w:rPr>
        <w:fldChar w:fldCharType="end"/>
      </w:r>
      <w:bookmarkEnd w:id="115"/>
      <w:r>
        <w:t>:  Distinct number of websites over which ads were received, derived from cloak CDF and smoothed</w:t>
      </w:r>
    </w:p>
    <w:p w14:paraId="516604AC" w14:textId="51CE2089" w:rsidR="008A47AF" w:rsidRDefault="008A47AF">
      <w:pPr>
        <w:spacing w:after="200" w:line="276" w:lineRule="auto"/>
      </w:pPr>
      <w:r>
        <w:br w:type="page"/>
      </w:r>
    </w:p>
    <w:p w14:paraId="55C5F28C" w14:textId="57471A98" w:rsidR="00442ED4" w:rsidRDefault="00C636A6" w:rsidP="008A47AF">
      <w:pPr>
        <w:rPr>
          <w:b/>
          <w:sz w:val="22"/>
        </w:rPr>
      </w:pPr>
      <w:r>
        <w:rPr>
          <w:b/>
          <w:sz w:val="22"/>
        </w:rPr>
        <w:lastRenderedPageBreak/>
        <w:t>2a</w:t>
      </w:r>
      <w:r w:rsidR="00442ED4" w:rsidRPr="00442ED4">
        <w:rPr>
          <w:b/>
          <w:sz w:val="22"/>
        </w:rPr>
        <w:t xml:space="preserve">. List of ads seen by the most </w:t>
      </w:r>
      <w:r w:rsidR="0039753F">
        <w:rPr>
          <w:b/>
          <w:sz w:val="22"/>
        </w:rPr>
        <w:t xml:space="preserve">distinct </w:t>
      </w:r>
      <w:r w:rsidR="00442ED4" w:rsidRPr="00442ED4">
        <w:rPr>
          <w:b/>
          <w:sz w:val="22"/>
        </w:rPr>
        <w:t>users</w:t>
      </w:r>
    </w:p>
    <w:p w14:paraId="3D059F6C" w14:textId="77777777" w:rsidR="00B90662" w:rsidRDefault="00B90662" w:rsidP="00B90662">
      <w:r>
        <w:fldChar w:fldCharType="begin"/>
      </w:r>
      <w:r>
        <w:instrText xml:space="preserve"> REF _Ref436567220 \h </w:instrText>
      </w:r>
      <w:r>
        <w:fldChar w:fldCharType="separate"/>
      </w:r>
      <w:r w:rsidR="007D37CC">
        <w:t xml:space="preserve">Table </w:t>
      </w:r>
      <w:r w:rsidR="007D37CC">
        <w:rPr>
          <w:noProof/>
        </w:rPr>
        <w:t>4</w:t>
      </w:r>
      <w:r>
        <w:fldChar w:fldCharType="end"/>
      </w:r>
      <w:r>
        <w:t xml:space="preserve"> lists the 20 ads (image id) seen by the most users, as computed from the real data and from the cloak.  Only the first few of 32 hex digits are shown.</w:t>
      </w:r>
    </w:p>
    <w:p w14:paraId="1BC1BED0" w14:textId="77777777" w:rsidR="00B90662" w:rsidRDefault="00B90662" w:rsidP="00B90662">
      <w:pPr>
        <w:pStyle w:val="Caption"/>
        <w:keepNext/>
      </w:pPr>
      <w:bookmarkStart w:id="116" w:name="_Ref436567220"/>
      <w:r>
        <w:t xml:space="preserve">Table </w:t>
      </w:r>
      <w:fldSimple w:instr=" SEQ Table \* ARABIC ">
        <w:r w:rsidR="007D37CC">
          <w:rPr>
            <w:noProof/>
          </w:rPr>
          <w:t>4</w:t>
        </w:r>
      </w:fldSimple>
      <w:bookmarkEnd w:id="116"/>
      <w:r>
        <w:t>:  List of ads seen by the most distinct users, for real and cloak queries.  “real count” and “cloak count” refer to the number of distinct users for real and cloak queries respectively. Yellow image ID does not appear in the cloak list.</w:t>
      </w:r>
    </w:p>
    <w:p w14:paraId="72C1FD76" w14:textId="77777777" w:rsidR="00B90662" w:rsidRDefault="00B90662" w:rsidP="00B90662">
      <w:pPr>
        <w:spacing w:after="200" w:line="276" w:lineRule="auto"/>
      </w:pPr>
      <w:r>
        <w:object w:dxaOrig="4681" w:dyaOrig="5837" w14:anchorId="6577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15pt;height:292.05pt" o:ole="">
            <v:imagedata r:id="rId19" o:title=""/>
          </v:shape>
          <o:OLEObject Type="Embed" ProgID="Excel.Sheet.12" ShapeID="_x0000_i1025" DrawAspect="Content" ObjectID="_1517761492" r:id="rId20"/>
        </w:object>
      </w:r>
    </w:p>
    <w:p w14:paraId="17259826" w14:textId="77777777" w:rsidR="00B90662" w:rsidRDefault="00B90662" w:rsidP="00B90662">
      <w:pPr>
        <w:spacing w:after="200" w:line="276" w:lineRule="auto"/>
      </w:pPr>
      <w:r>
        <w:t xml:space="preserve">The first 13 entries list the same image IDs, with counts differing slightly due to noise.  19 of the 20 entries are present in both lists: </w:t>
      </w:r>
      <w:r w:rsidRPr="00A77F56">
        <w:rPr>
          <w:rStyle w:val="codeChar"/>
        </w:rPr>
        <w:t>6cd2…</w:t>
      </w:r>
      <w:r>
        <w:t xml:space="preserve"> is missing from the cloak list (yellow highlighted), and </w:t>
      </w:r>
      <w:r w:rsidRPr="00A77F56">
        <w:rPr>
          <w:rStyle w:val="codeChar"/>
        </w:rPr>
        <w:t>1f52…</w:t>
      </w:r>
      <w:r>
        <w:t xml:space="preserve"> is missing from the real list.  The reason is that the cloak gave </w:t>
      </w:r>
      <w:r w:rsidRPr="00A77F56">
        <w:rPr>
          <w:rStyle w:val="codeChar"/>
        </w:rPr>
        <w:t>6cd2…</w:t>
      </w:r>
      <w:r>
        <w:t xml:space="preserve"> a count of 275 whereas the real count was 280, thus pushing it off of the top-20 list.</w:t>
      </w:r>
    </w:p>
    <w:p w14:paraId="184A9C16" w14:textId="77777777" w:rsidR="00B90662" w:rsidRDefault="00B90662" w:rsidP="00B90662">
      <w:pPr>
        <w:spacing w:after="200" w:line="276" w:lineRule="auto"/>
      </w:pPr>
      <w:r>
        <w:t xml:space="preserve">98 of the top 100 appear in both lists. </w:t>
      </w:r>
    </w:p>
    <w:p w14:paraId="02096A45" w14:textId="4183E48D" w:rsidR="009F5412" w:rsidRDefault="009F5412" w:rsidP="0067253C">
      <w:pPr>
        <w:spacing w:after="200" w:line="276" w:lineRule="auto"/>
      </w:pPr>
      <w:r>
        <w:br w:type="page"/>
      </w:r>
    </w:p>
    <w:p w14:paraId="352ADFB7" w14:textId="57FC6C04" w:rsidR="00FA2B3E" w:rsidRDefault="00C636A6" w:rsidP="00FA2B3E">
      <w:pPr>
        <w:rPr>
          <w:b/>
          <w:sz w:val="22"/>
        </w:rPr>
      </w:pPr>
      <w:r>
        <w:rPr>
          <w:b/>
          <w:sz w:val="22"/>
        </w:rPr>
        <w:lastRenderedPageBreak/>
        <w:t>2b</w:t>
      </w:r>
      <w:r w:rsidR="00FA2B3E" w:rsidRPr="009F5412">
        <w:rPr>
          <w:b/>
          <w:sz w:val="22"/>
        </w:rPr>
        <w:t>. List of the ads most frequently delivered</w:t>
      </w:r>
    </w:p>
    <w:p w14:paraId="3610875C" w14:textId="77777777" w:rsidR="00B90662" w:rsidRDefault="00B90662" w:rsidP="00B90662">
      <w:r>
        <w:fldChar w:fldCharType="begin"/>
      </w:r>
      <w:r>
        <w:instrText xml:space="preserve"> REF _Ref436575043 \h </w:instrText>
      </w:r>
      <w:r>
        <w:fldChar w:fldCharType="separate"/>
      </w:r>
      <w:r w:rsidR="007D37CC">
        <w:t xml:space="preserve">Table </w:t>
      </w:r>
      <w:r w:rsidR="007D37CC">
        <w:rPr>
          <w:noProof/>
        </w:rPr>
        <w:t>5</w:t>
      </w:r>
      <w:r>
        <w:fldChar w:fldCharType="end"/>
      </w:r>
      <w:r>
        <w:t xml:space="preserve"> shows the top 20 most frequently delivered ads (including repeats to the same user) for real and cloaked queries.  Here, 8 of the real entries do not appear in the cloak list (yellow highlighted).  Overall, the cloak under-estimates the frequency of ads.  Of the top 100 for both real and cloak, there are 17 mismatches (ads that appear in one list but not the other) for each list.  </w:t>
      </w:r>
    </w:p>
    <w:p w14:paraId="3325B7DA" w14:textId="77777777" w:rsidR="00B90662" w:rsidRDefault="00B90662" w:rsidP="00B90662">
      <w:pPr>
        <w:pStyle w:val="Caption"/>
        <w:keepNext/>
      </w:pPr>
      <w:bookmarkStart w:id="117" w:name="_Ref436575043"/>
      <w:r>
        <w:t xml:space="preserve">Table </w:t>
      </w:r>
      <w:fldSimple w:instr=" SEQ Table \* ARABIC ">
        <w:r w:rsidR="007D37CC">
          <w:rPr>
            <w:noProof/>
          </w:rPr>
          <w:t>5</w:t>
        </w:r>
      </w:fldSimple>
      <w:bookmarkEnd w:id="117"/>
      <w:r>
        <w:t xml:space="preserve">: </w:t>
      </w:r>
      <w:r w:rsidRPr="00C50810">
        <w:t xml:space="preserve">List of </w:t>
      </w:r>
      <w:r>
        <w:t>top 20 most frequently delivered ads</w:t>
      </w:r>
      <w:r w:rsidRPr="00C50810">
        <w:t>, for real and cloak queries.  “real count” and “cloak count” refer to the number of distinct users for real and cloak queries respectively.</w:t>
      </w:r>
      <w:r>
        <w:rPr>
          <w:noProof/>
        </w:rPr>
        <w:t xml:space="preserve">  Yellow image IDs are those that appear in the real list only</w:t>
      </w:r>
    </w:p>
    <w:p w14:paraId="490B0175" w14:textId="77777777" w:rsidR="00B90662" w:rsidRDefault="00B90662" w:rsidP="00B90662">
      <w:r>
        <w:object w:dxaOrig="4932" w:dyaOrig="6060" w14:anchorId="6FB60CA8">
          <v:shape id="_x0000_i1026" type="#_x0000_t75" style="width:246.3pt;height:304.15pt" o:ole="">
            <v:imagedata r:id="rId21" o:title=""/>
          </v:shape>
          <o:OLEObject Type="Embed" ProgID="Excel.Sheet.12" ShapeID="_x0000_i1026" DrawAspect="Content" ObjectID="_1517761493" r:id="rId22"/>
        </w:object>
      </w:r>
    </w:p>
    <w:p w14:paraId="4643C87C" w14:textId="77777777" w:rsidR="00B90662" w:rsidRDefault="00B90662" w:rsidP="00B90662"/>
    <w:p w14:paraId="316F14DD" w14:textId="77777777" w:rsidR="00B90662" w:rsidRDefault="00B90662" w:rsidP="00B90662">
      <w:r>
        <w:t>The inaccuracy occurs here because many ads appear frequently at only a small number of users.  As an example, we know from the real data that the 11</w:t>
      </w:r>
      <w:r w:rsidRPr="0050543C">
        <w:rPr>
          <w:vertAlign w:val="superscript"/>
        </w:rPr>
        <w:t>th</w:t>
      </w:r>
      <w:r>
        <w:t xml:space="preserve">-ranked ad (e8f0ba…) appears 3563 times for one user only.  Because this ad is unique to one user, by design the cloak will never reveal it.  In short, the yellow-highlighted ads in </w:t>
      </w:r>
      <w:r>
        <w:fldChar w:fldCharType="begin"/>
      </w:r>
      <w:r>
        <w:instrText xml:space="preserve"> REF _Ref436575043 \h </w:instrText>
      </w:r>
      <w:r>
        <w:fldChar w:fldCharType="separate"/>
      </w:r>
      <w:r w:rsidR="007D37CC">
        <w:t xml:space="preserve">Table </w:t>
      </w:r>
      <w:r w:rsidR="007D37CC">
        <w:rPr>
          <w:noProof/>
        </w:rPr>
        <w:t>5</w:t>
      </w:r>
      <w:r>
        <w:fldChar w:fldCharType="end"/>
      </w:r>
      <w:r>
        <w:t xml:space="preserve"> are all potential privacy violations.</w:t>
      </w:r>
    </w:p>
    <w:p w14:paraId="0D8037A2" w14:textId="467740DC" w:rsidR="00B90662" w:rsidRDefault="00B90662" w:rsidP="00B90662">
      <w:r>
        <w:fldChar w:fldCharType="begin"/>
      </w:r>
      <w:r>
        <w:instrText xml:space="preserve"> REF _Ref438014701 \h </w:instrText>
      </w:r>
      <w:r>
        <w:fldChar w:fldCharType="separate"/>
      </w:r>
      <w:ins w:id="118" w:author="DANIEL JESUS COLOMA BAIGES" w:date="2016-02-23T19:37:00Z">
        <w:r w:rsidR="007D37CC">
          <w:t xml:space="preserve">Figure </w:t>
        </w:r>
        <w:r w:rsidR="007D37CC">
          <w:rPr>
            <w:noProof/>
          </w:rPr>
          <w:t>9</w:t>
        </w:r>
      </w:ins>
      <w:del w:id="119" w:author="DANIEL JESUS COLOMA BAIGES" w:date="2016-02-23T19:33:00Z">
        <w:r w:rsidDel="0020407D">
          <w:delText xml:space="preserve">Figure </w:delText>
        </w:r>
        <w:r w:rsidDel="0020407D">
          <w:rPr>
            <w:noProof/>
          </w:rPr>
          <w:delText>10</w:delText>
        </w:r>
      </w:del>
      <w:r>
        <w:fldChar w:fldCharType="end"/>
      </w:r>
      <w:r>
        <w:t xml:space="preserve"> shows the actual images of the top 11 ads as reported by the real data.  One of these was suppressed by the cloak.  This i</w:t>
      </w:r>
      <w:r w:rsidR="007478B8">
        <w:t>s an image of a real person, so it has been pixelated</w:t>
      </w:r>
      <w:r>
        <w:t xml:space="preserve"> </w:t>
      </w:r>
      <w:r w:rsidR="007478B8">
        <w:t>as it</w:t>
      </w:r>
      <w:r>
        <w:t xml:space="preserve"> represents a potential privacy violation.  </w:t>
      </w:r>
    </w:p>
    <w:p w14:paraId="6DCEFC47" w14:textId="45121A26" w:rsidR="00B002BB" w:rsidRDefault="007478B8" w:rsidP="00B002BB">
      <w:pPr>
        <w:keepNext/>
      </w:pPr>
      <w:r>
        <w:rPr>
          <w:noProof/>
        </w:rPr>
        <w:lastRenderedPageBreak/>
        <w:drawing>
          <wp:inline distT="0" distB="0" distL="0" distR="0" wp14:anchorId="2F265227" wp14:editId="2D2970C1">
            <wp:extent cx="4572000" cy="2004695"/>
            <wp:effectExtent l="0" t="0" r="0" b="1905"/>
            <wp:docPr id="13" name="Picture 13" descr="../Document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Pictur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004695"/>
                    </a:xfrm>
                    <a:prstGeom prst="rect">
                      <a:avLst/>
                    </a:prstGeom>
                    <a:noFill/>
                    <a:ln>
                      <a:noFill/>
                    </a:ln>
                  </pic:spPr>
                </pic:pic>
              </a:graphicData>
            </a:graphic>
          </wp:inline>
        </w:drawing>
      </w:r>
    </w:p>
    <w:p w14:paraId="6340DD70" w14:textId="02CD2340" w:rsidR="00B002BB" w:rsidRDefault="00B002BB" w:rsidP="00B002BB">
      <w:pPr>
        <w:pStyle w:val="Caption"/>
      </w:pPr>
      <w:bookmarkStart w:id="120" w:name="_Ref438014701"/>
      <w:r>
        <w:t xml:space="preserve">Figure </w:t>
      </w:r>
      <w:r w:rsidR="003D453F">
        <w:fldChar w:fldCharType="begin"/>
      </w:r>
      <w:r w:rsidR="003D453F">
        <w:instrText xml:space="preserve"> SEQ Figure \* ARABIC </w:instrText>
      </w:r>
      <w:r w:rsidR="003D453F">
        <w:fldChar w:fldCharType="separate"/>
      </w:r>
      <w:ins w:id="121" w:author="DANIEL JESUS COLOMA BAIGES" w:date="2016-02-23T19:37:00Z">
        <w:r w:rsidR="007D37CC">
          <w:rPr>
            <w:noProof/>
          </w:rPr>
          <w:t>9</w:t>
        </w:r>
      </w:ins>
      <w:del w:id="122" w:author="DANIEL JESUS COLOMA BAIGES" w:date="2016-02-23T19:33:00Z">
        <w:r w:rsidDel="0020407D">
          <w:rPr>
            <w:noProof/>
          </w:rPr>
          <w:delText>10</w:delText>
        </w:r>
      </w:del>
      <w:r w:rsidR="003D453F">
        <w:rPr>
          <w:noProof/>
        </w:rPr>
        <w:fldChar w:fldCharType="end"/>
      </w:r>
      <w:bookmarkEnd w:id="120"/>
      <w:r>
        <w:t xml:space="preserve">:  Top 11 most frequently delivered ad images.  One of these was suppressed by </w:t>
      </w:r>
      <w:proofErr w:type="spellStart"/>
      <w:r>
        <w:t>Aircloak</w:t>
      </w:r>
      <w:proofErr w:type="spellEnd"/>
      <w:r>
        <w:t>, because it appeared at only one user</w:t>
      </w:r>
      <w:r w:rsidR="007478B8">
        <w:t xml:space="preserve"> so it has been pixelated</w:t>
      </w:r>
    </w:p>
    <w:p w14:paraId="4A7BEE13" w14:textId="77777777" w:rsidR="00B002BB" w:rsidRDefault="00B002BB" w:rsidP="009F5412"/>
    <w:p w14:paraId="51176033" w14:textId="058D7C18" w:rsidR="005338BC" w:rsidRDefault="005338BC" w:rsidP="009F5412">
      <w:r>
        <w:t xml:space="preserve">To explore this further, we generated a query that generates a CDF of the maximum number of repeat ads that each user has seen.  The results are shown in </w:t>
      </w:r>
      <w:r>
        <w:fldChar w:fldCharType="begin"/>
      </w:r>
      <w:r>
        <w:instrText xml:space="preserve"> REF _Ref437867990 \h </w:instrText>
      </w:r>
      <w:r>
        <w:fldChar w:fldCharType="separate"/>
      </w:r>
      <w:ins w:id="123" w:author="DANIEL JESUS COLOMA BAIGES" w:date="2016-02-23T19:37:00Z">
        <w:r w:rsidR="007D37CC">
          <w:t xml:space="preserve">Figure </w:t>
        </w:r>
        <w:r w:rsidR="007D37CC">
          <w:rPr>
            <w:noProof/>
          </w:rPr>
          <w:t>10</w:t>
        </w:r>
      </w:ins>
      <w:del w:id="124" w:author="DANIEL JESUS COLOMA BAIGES" w:date="2016-02-23T19:33:00Z">
        <w:r w:rsidDel="0020407D">
          <w:delText xml:space="preserve">Figure </w:delText>
        </w:r>
        <w:r w:rsidDel="0020407D">
          <w:rPr>
            <w:noProof/>
          </w:rPr>
          <w:delText>9</w:delText>
        </w:r>
      </w:del>
      <w:r>
        <w:fldChar w:fldCharType="end"/>
      </w:r>
      <w:r w:rsidR="00887876">
        <w:t xml:space="preserve">.  From this we see that, while most users didn’t see many repeat ads, </w:t>
      </w:r>
      <w:r w:rsidR="00A02A61">
        <w:t xml:space="preserve">many users saw 10s of repeats, and </w:t>
      </w:r>
      <w:r w:rsidR="00887876">
        <w:t>a small number of users saw hundreds of repeats, a few more than 2000.</w:t>
      </w:r>
    </w:p>
    <w:p w14:paraId="24A22B94" w14:textId="77777777" w:rsidR="00D43631" w:rsidRDefault="00D43631" w:rsidP="009F5412"/>
    <w:p w14:paraId="71E391CB" w14:textId="77777777" w:rsidR="002E6E36" w:rsidRDefault="00D43631" w:rsidP="002E6E36">
      <w:pPr>
        <w:keepNext/>
      </w:pPr>
      <w:r>
        <w:rPr>
          <w:noProof/>
        </w:rPr>
        <w:drawing>
          <wp:inline distT="0" distB="0" distL="0" distR="0" wp14:anchorId="5FCA6EB9" wp14:editId="4E2FDF68">
            <wp:extent cx="4572000" cy="2460625"/>
            <wp:effectExtent l="0" t="0" r="0"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C6E80FD" w14:textId="35618F43" w:rsidR="00D43631" w:rsidRDefault="002E6E36" w:rsidP="002E6E36">
      <w:pPr>
        <w:pStyle w:val="Caption"/>
      </w:pPr>
      <w:bookmarkStart w:id="125" w:name="_Ref437867990"/>
      <w:r>
        <w:t xml:space="preserve">Figure </w:t>
      </w:r>
      <w:r w:rsidR="003D453F">
        <w:fldChar w:fldCharType="begin"/>
      </w:r>
      <w:r w:rsidR="003D453F">
        <w:instrText xml:space="preserve"> SEQ Figure \* ARABIC </w:instrText>
      </w:r>
      <w:r w:rsidR="003D453F">
        <w:fldChar w:fldCharType="separate"/>
      </w:r>
      <w:ins w:id="126" w:author="DANIEL JESUS COLOMA BAIGES" w:date="2016-02-23T19:37:00Z">
        <w:r w:rsidR="007D37CC">
          <w:rPr>
            <w:noProof/>
          </w:rPr>
          <w:t>10</w:t>
        </w:r>
      </w:ins>
      <w:del w:id="127" w:author="DANIEL JESUS COLOMA BAIGES" w:date="2016-02-23T19:33:00Z">
        <w:r w:rsidR="00B002BB" w:rsidDel="0020407D">
          <w:rPr>
            <w:noProof/>
          </w:rPr>
          <w:delText>11</w:delText>
        </w:r>
      </w:del>
      <w:r w:rsidR="003D453F">
        <w:rPr>
          <w:noProof/>
        </w:rPr>
        <w:fldChar w:fldCharType="end"/>
      </w:r>
      <w:bookmarkEnd w:id="125"/>
      <w:r>
        <w:t>:  CDF of the maximum number of repeated ads seen by users</w:t>
      </w:r>
      <w:r w:rsidR="00887876">
        <w:t xml:space="preserve"> (cloak)</w:t>
      </w:r>
    </w:p>
    <w:p w14:paraId="36575AE7" w14:textId="77777777" w:rsidR="00D43631" w:rsidRDefault="00D43631" w:rsidP="009F5412"/>
    <w:p w14:paraId="51C3E31F" w14:textId="6C92A3B7" w:rsidR="002E6E36" w:rsidRDefault="00887876" w:rsidP="009F5412">
      <w:r>
        <w:fldChar w:fldCharType="begin"/>
      </w:r>
      <w:r>
        <w:instrText xml:space="preserve"> REF _Ref437870570 \h </w:instrText>
      </w:r>
      <w:r>
        <w:fldChar w:fldCharType="separate"/>
      </w:r>
      <w:ins w:id="128" w:author="DANIEL JESUS COLOMA BAIGES" w:date="2016-02-23T19:37:00Z">
        <w:r w:rsidR="007D37CC">
          <w:t xml:space="preserve">Figure </w:t>
        </w:r>
        <w:r w:rsidR="007D37CC">
          <w:rPr>
            <w:noProof/>
          </w:rPr>
          <w:t>11</w:t>
        </w:r>
      </w:ins>
      <w:del w:id="129" w:author="DANIEL JESUS COLOMA BAIGES" w:date="2016-02-23T19:33:00Z">
        <w:r w:rsidDel="0020407D">
          <w:delText xml:space="preserve">Figure </w:delText>
        </w:r>
        <w:r w:rsidDel="0020407D">
          <w:rPr>
            <w:noProof/>
          </w:rPr>
          <w:delText>10</w:delText>
        </w:r>
      </w:del>
      <w:r>
        <w:fldChar w:fldCharType="end"/>
      </w:r>
      <w:r>
        <w:t xml:space="preserve"> focuses on the users that received the most repeated ads (the left part of </w:t>
      </w:r>
      <w:r>
        <w:fldChar w:fldCharType="begin"/>
      </w:r>
      <w:r>
        <w:instrText xml:space="preserve"> REF _Ref437867990 \h </w:instrText>
      </w:r>
      <w:r>
        <w:fldChar w:fldCharType="separate"/>
      </w:r>
      <w:ins w:id="130" w:author="DANIEL JESUS COLOMA BAIGES" w:date="2016-02-23T19:37:00Z">
        <w:r w:rsidR="007D37CC">
          <w:t xml:space="preserve">Figure </w:t>
        </w:r>
        <w:r w:rsidR="007D37CC">
          <w:rPr>
            <w:noProof/>
          </w:rPr>
          <w:t>10</w:t>
        </w:r>
      </w:ins>
      <w:del w:id="131" w:author="DANIEL JESUS COLOMA BAIGES" w:date="2016-02-23T19:33:00Z">
        <w:r w:rsidDel="0020407D">
          <w:delText xml:space="preserve">Figure </w:delText>
        </w:r>
        <w:r w:rsidDel="0020407D">
          <w:rPr>
            <w:noProof/>
          </w:rPr>
          <w:delText>9</w:delText>
        </w:r>
      </w:del>
      <w:r>
        <w:fldChar w:fldCharType="end"/>
      </w:r>
      <w:r>
        <w:t xml:space="preserve">).  Here we see that there were a handful of users that received many hundreds of ads.  </w:t>
      </w:r>
    </w:p>
    <w:p w14:paraId="592A7C23" w14:textId="77777777" w:rsidR="00887876" w:rsidRDefault="00887876" w:rsidP="00887876">
      <w:pPr>
        <w:keepNext/>
      </w:pPr>
      <w:r>
        <w:rPr>
          <w:noProof/>
        </w:rPr>
        <w:lastRenderedPageBreak/>
        <w:drawing>
          <wp:inline distT="0" distB="0" distL="0" distR="0" wp14:anchorId="48C8CD40" wp14:editId="520105FA">
            <wp:extent cx="4572000" cy="1706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xRepeats.png"/>
                    <pic:cNvPicPr/>
                  </pic:nvPicPr>
                  <pic:blipFill>
                    <a:blip r:embed="rId25">
                      <a:extLst>
                        <a:ext uri="{28A0092B-C50C-407E-A947-70E740481C1C}">
                          <a14:useLocalDpi xmlns:a14="http://schemas.microsoft.com/office/drawing/2010/main" val="0"/>
                        </a:ext>
                      </a:extLst>
                    </a:blip>
                    <a:stretch>
                      <a:fillRect/>
                    </a:stretch>
                  </pic:blipFill>
                  <pic:spPr>
                    <a:xfrm>
                      <a:off x="0" y="0"/>
                      <a:ext cx="4572000" cy="1706245"/>
                    </a:xfrm>
                    <a:prstGeom prst="rect">
                      <a:avLst/>
                    </a:prstGeom>
                  </pic:spPr>
                </pic:pic>
              </a:graphicData>
            </a:graphic>
          </wp:inline>
        </w:drawing>
      </w:r>
    </w:p>
    <w:p w14:paraId="1895F16C" w14:textId="6D7AFE0B" w:rsidR="00A84C06" w:rsidRDefault="00887876" w:rsidP="007478B8">
      <w:pPr>
        <w:pStyle w:val="Caption"/>
      </w:pPr>
      <w:bookmarkStart w:id="132" w:name="_Ref437870570"/>
      <w:r>
        <w:t xml:space="preserve">Figure </w:t>
      </w:r>
      <w:r w:rsidR="003D453F">
        <w:fldChar w:fldCharType="begin"/>
      </w:r>
      <w:r w:rsidR="003D453F">
        <w:instrText xml:space="preserve"> SEQ Figure \* ARABIC </w:instrText>
      </w:r>
      <w:r w:rsidR="003D453F">
        <w:fldChar w:fldCharType="separate"/>
      </w:r>
      <w:ins w:id="133" w:author="DANIEL JESUS COLOMA BAIGES" w:date="2016-02-23T19:37:00Z">
        <w:r w:rsidR="007D37CC">
          <w:rPr>
            <w:noProof/>
          </w:rPr>
          <w:t>11</w:t>
        </w:r>
      </w:ins>
      <w:del w:id="134" w:author="DANIEL JESUS COLOMA BAIGES" w:date="2016-02-23T19:33:00Z">
        <w:r w:rsidR="00B002BB" w:rsidDel="0020407D">
          <w:rPr>
            <w:noProof/>
          </w:rPr>
          <w:delText>12</w:delText>
        </w:r>
      </w:del>
      <w:r w:rsidR="003D453F">
        <w:rPr>
          <w:noProof/>
        </w:rPr>
        <w:fldChar w:fldCharType="end"/>
      </w:r>
      <w:bookmarkEnd w:id="132"/>
      <w:r>
        <w:t xml:space="preserve">: Histogram focusing on users that </w:t>
      </w:r>
      <w:proofErr w:type="spellStart"/>
      <w:r>
        <w:t>recevied</w:t>
      </w:r>
      <w:proofErr w:type="spellEnd"/>
      <w:r>
        <w:t xml:space="preserve"> the most repeat ads (cloak)</w:t>
      </w:r>
    </w:p>
    <w:p w14:paraId="2270CAC8" w14:textId="77777777" w:rsidR="007478B8" w:rsidRPr="007478B8" w:rsidRDefault="007478B8" w:rsidP="007478B8"/>
    <w:p w14:paraId="22742504" w14:textId="77777777" w:rsidR="00D87CAA" w:rsidRDefault="00A84C06">
      <w:pPr>
        <w:spacing w:after="200" w:line="276" w:lineRule="auto"/>
      </w:pPr>
      <w:r>
        <w:t xml:space="preserve">This suggests to the analyst that the cause of the missing </w:t>
      </w:r>
      <w:r w:rsidR="00A02A61">
        <w:t xml:space="preserve">ads </w:t>
      </w:r>
      <w:r w:rsidR="00D87CAA">
        <w:t>are</w:t>
      </w:r>
      <w:r w:rsidR="00A02A61">
        <w:t xml:space="preserve"> ads that are repeated</w:t>
      </w:r>
      <w:r w:rsidR="00D87CAA">
        <w:t xml:space="preserve"> very</w:t>
      </w:r>
      <w:r w:rsidR="00A02A61">
        <w:t xml:space="preserve"> frequently </w:t>
      </w:r>
      <w:r w:rsidR="00D87CAA">
        <w:t>for</w:t>
      </w:r>
      <w:r w:rsidR="00A02A61">
        <w:t xml:space="preserve"> one or very few users.  </w:t>
      </w:r>
      <w:r w:rsidR="00D87CAA">
        <w:t>Specifically, what is missing are users that are outliers in-so-far-as the number of times they have received a given ad.  This effect manifests itself in two ways.  First, if an ad appears at only 2 or 3 or fewer users, then the ad is never exposed by the cloak at all.  Second, if more than this many users see the ad a few times, but one user sees the ad 100s of times, then the cloak will expose the ad, but under-count the number of times the ad was delivered (because the one outlier user is suppressed).</w:t>
      </w:r>
    </w:p>
    <w:p w14:paraId="2708BB3F" w14:textId="28F6365B" w:rsidR="002B5B84" w:rsidRDefault="00D87CAA">
      <w:pPr>
        <w:spacing w:after="200" w:line="276" w:lineRule="auto"/>
      </w:pPr>
      <w:r>
        <w:t>To repeat, this is by design.  Any anonymizing system must necessarily hide outlier users.</w:t>
      </w:r>
      <w:r w:rsidR="002B5B84">
        <w:br w:type="page"/>
      </w:r>
    </w:p>
    <w:p w14:paraId="5DB74B49" w14:textId="75DF408D" w:rsidR="002B5B84" w:rsidRDefault="00C636A6" w:rsidP="002B5B84">
      <w:pPr>
        <w:rPr>
          <w:b/>
          <w:sz w:val="22"/>
        </w:rPr>
      </w:pPr>
      <w:r>
        <w:rPr>
          <w:b/>
          <w:sz w:val="22"/>
        </w:rPr>
        <w:lastRenderedPageBreak/>
        <w:t>3a</w:t>
      </w:r>
      <w:r w:rsidR="002B5B84" w:rsidRPr="002B5B84">
        <w:rPr>
          <w:b/>
          <w:sz w:val="22"/>
        </w:rPr>
        <w:t>. Number of ads delivered by each ad network</w:t>
      </w:r>
    </w:p>
    <w:p w14:paraId="1DDFF07C" w14:textId="77777777" w:rsidR="005F15FC" w:rsidRPr="005F15FC" w:rsidRDefault="005F15FC" w:rsidP="005F15FC">
      <w:pPr>
        <w:autoSpaceDE w:val="0"/>
        <w:autoSpaceDN w:val="0"/>
        <w:adjustRightInd w:val="0"/>
        <w:spacing w:after="0" w:line="240" w:lineRule="auto"/>
      </w:pPr>
      <w:r>
        <w:t xml:space="preserve">We used the column </w:t>
      </w:r>
      <w:proofErr w:type="spellStart"/>
      <w:r w:rsidRPr="00E608B2">
        <w:rPr>
          <w:rStyle w:val="codeChar"/>
        </w:rPr>
        <w:t>ad_anchor</w:t>
      </w:r>
      <w:proofErr w:type="spellEnd"/>
      <w:r>
        <w:t xml:space="preserve"> to determine the names of ad networks used to deliver ads.  This column is described by </w:t>
      </w:r>
      <w:proofErr w:type="spellStart"/>
      <w:r>
        <w:t>Floodwatch</w:t>
      </w:r>
      <w:proofErr w:type="spellEnd"/>
      <w:r>
        <w:t xml:space="preserve"> as being “</w:t>
      </w:r>
      <w:r w:rsidRPr="005F15FC">
        <w:t>unresolved</w:t>
      </w:r>
    </w:p>
    <w:p w14:paraId="6691DC3A" w14:textId="272D3755" w:rsidR="005F15FC" w:rsidRDefault="005F15FC" w:rsidP="00E608B2">
      <w:r w:rsidRPr="005F15FC">
        <w:t xml:space="preserve">outgoing </w:t>
      </w:r>
      <w:proofErr w:type="spellStart"/>
      <w:r w:rsidRPr="005F15FC">
        <w:t>url</w:t>
      </w:r>
      <w:proofErr w:type="spellEnd"/>
      <w:r w:rsidRPr="005F15FC">
        <w:t xml:space="preserve"> of the ad</w:t>
      </w:r>
      <w:r>
        <w:t xml:space="preserve">.”  After some initial queries, we learned that the </w:t>
      </w:r>
      <w:proofErr w:type="spellStart"/>
      <w:r w:rsidRPr="00E608B2">
        <w:rPr>
          <w:rStyle w:val="codeChar"/>
        </w:rPr>
        <w:t>ad_anchor</w:t>
      </w:r>
      <w:proofErr w:type="spellEnd"/>
      <w:r>
        <w:t xml:space="preserve"> data is pretty dirty, for two reasons.  First, many of the entries are not ad networks, but rather the URL of a website (i.e. </w:t>
      </w:r>
      <w:hyperlink r:id="rId26" w:history="1">
        <w:r w:rsidRPr="00473156">
          <w:rPr>
            <w:rStyle w:val="Hyperlink"/>
          </w:rPr>
          <w:t>www.nytimes.com</w:t>
        </w:r>
      </w:hyperlink>
      <w:r>
        <w:t xml:space="preserve"> or </w:t>
      </w:r>
      <w:hyperlink r:id="rId27" w:history="1">
        <w:r w:rsidRPr="00473156">
          <w:rPr>
            <w:rStyle w:val="Hyperlink"/>
          </w:rPr>
          <w:t>www.cnn.com</w:t>
        </w:r>
      </w:hyperlink>
      <w:r>
        <w:t>)</w:t>
      </w:r>
      <w:r w:rsidR="00376E0C">
        <w:rPr>
          <w:rStyle w:val="FootnoteReference"/>
        </w:rPr>
        <w:footnoteReference w:id="1"/>
      </w:r>
      <w:r>
        <w:t xml:space="preserve">.  Second, some of the entries are not proper URLs (i.e. “https:” alone).  </w:t>
      </w:r>
      <w:r w:rsidR="00E608B2">
        <w:t xml:space="preserve">Rather than go through the effort of cleaning up the data, we chose to focus on just </w:t>
      </w:r>
      <w:r w:rsidR="001A7108">
        <w:t xml:space="preserve">two </w:t>
      </w:r>
      <w:r w:rsidR="00E608B2">
        <w:t xml:space="preserve">well-known ad networks and gather data about those networks.  </w:t>
      </w:r>
    </w:p>
    <w:p w14:paraId="5E3B06BC" w14:textId="3F1D4CFD" w:rsidR="001A7108" w:rsidRDefault="00E2755A" w:rsidP="00E2755A">
      <w:r>
        <w:t xml:space="preserve"> </w:t>
      </w:r>
    </w:p>
    <w:tbl>
      <w:tblPr>
        <w:tblStyle w:val="TableGrid"/>
        <w:tblW w:w="0" w:type="auto"/>
        <w:tblLook w:val="04A0" w:firstRow="1" w:lastRow="0" w:firstColumn="1" w:lastColumn="0" w:noHBand="0" w:noVBand="1"/>
      </w:tblPr>
      <w:tblGrid>
        <w:gridCol w:w="908"/>
        <w:gridCol w:w="915"/>
        <w:gridCol w:w="915"/>
        <w:gridCol w:w="718"/>
        <w:gridCol w:w="718"/>
      </w:tblGrid>
      <w:tr w:rsidR="007478B8" w14:paraId="31858779" w14:textId="77777777" w:rsidTr="00D1326A">
        <w:tc>
          <w:tcPr>
            <w:tcW w:w="0" w:type="auto"/>
            <w:vMerge w:val="restart"/>
            <w:tcBorders>
              <w:top w:val="single" w:sz="4" w:space="0" w:color="FFFFFF" w:themeColor="background1"/>
              <w:left w:val="single" w:sz="4" w:space="0" w:color="FFFFFF" w:themeColor="background1"/>
            </w:tcBorders>
          </w:tcPr>
          <w:p w14:paraId="63DE7532" w14:textId="77777777" w:rsidR="007478B8" w:rsidRPr="008C09C4" w:rsidRDefault="007478B8" w:rsidP="00D1326A">
            <w:pPr>
              <w:rPr>
                <w:sz w:val="18"/>
              </w:rPr>
            </w:pPr>
          </w:p>
        </w:tc>
        <w:tc>
          <w:tcPr>
            <w:tcW w:w="0" w:type="auto"/>
            <w:gridSpan w:val="2"/>
          </w:tcPr>
          <w:p w14:paraId="6842FB65" w14:textId="77777777" w:rsidR="007478B8" w:rsidRPr="008C09C4" w:rsidRDefault="007478B8" w:rsidP="00D1326A">
            <w:pPr>
              <w:rPr>
                <w:sz w:val="18"/>
              </w:rPr>
            </w:pPr>
            <w:r>
              <w:rPr>
                <w:sz w:val="18"/>
              </w:rPr>
              <w:t>googleadservices.com</w:t>
            </w:r>
          </w:p>
        </w:tc>
        <w:tc>
          <w:tcPr>
            <w:tcW w:w="0" w:type="auto"/>
            <w:gridSpan w:val="2"/>
          </w:tcPr>
          <w:p w14:paraId="6CB331AC" w14:textId="77777777" w:rsidR="007478B8" w:rsidRPr="008C09C4" w:rsidRDefault="007478B8" w:rsidP="00D1326A">
            <w:pPr>
              <w:rPr>
                <w:sz w:val="18"/>
              </w:rPr>
            </w:pPr>
            <w:r>
              <w:rPr>
                <w:sz w:val="18"/>
              </w:rPr>
              <w:t>doubleclick.net</w:t>
            </w:r>
          </w:p>
        </w:tc>
      </w:tr>
      <w:tr w:rsidR="007478B8" w14:paraId="26171B42" w14:textId="77777777" w:rsidTr="00D1326A">
        <w:tc>
          <w:tcPr>
            <w:tcW w:w="0" w:type="auto"/>
            <w:vMerge/>
            <w:tcBorders>
              <w:left w:val="single" w:sz="4" w:space="0" w:color="FFFFFF" w:themeColor="background1"/>
            </w:tcBorders>
          </w:tcPr>
          <w:p w14:paraId="6AAB0DB0" w14:textId="77777777" w:rsidR="007478B8" w:rsidRPr="008C09C4" w:rsidRDefault="007478B8" w:rsidP="00D1326A">
            <w:pPr>
              <w:rPr>
                <w:sz w:val="18"/>
              </w:rPr>
            </w:pPr>
          </w:p>
        </w:tc>
        <w:tc>
          <w:tcPr>
            <w:tcW w:w="0" w:type="auto"/>
          </w:tcPr>
          <w:p w14:paraId="3F3905E2" w14:textId="77777777" w:rsidR="007478B8" w:rsidRPr="008C09C4" w:rsidRDefault="007478B8" w:rsidP="00D1326A">
            <w:pPr>
              <w:rPr>
                <w:sz w:val="18"/>
              </w:rPr>
            </w:pPr>
            <w:r w:rsidRPr="008C09C4">
              <w:rPr>
                <w:sz w:val="18"/>
              </w:rPr>
              <w:t>True</w:t>
            </w:r>
          </w:p>
        </w:tc>
        <w:tc>
          <w:tcPr>
            <w:tcW w:w="0" w:type="auto"/>
          </w:tcPr>
          <w:p w14:paraId="09A38CFE" w14:textId="77777777" w:rsidR="007478B8" w:rsidRPr="008C09C4" w:rsidRDefault="007478B8" w:rsidP="00D1326A">
            <w:pPr>
              <w:rPr>
                <w:sz w:val="18"/>
              </w:rPr>
            </w:pPr>
            <w:r w:rsidRPr="008C09C4">
              <w:rPr>
                <w:sz w:val="18"/>
              </w:rPr>
              <w:t>Cloak</w:t>
            </w:r>
          </w:p>
        </w:tc>
        <w:tc>
          <w:tcPr>
            <w:tcW w:w="0" w:type="auto"/>
          </w:tcPr>
          <w:p w14:paraId="6264903D" w14:textId="77777777" w:rsidR="007478B8" w:rsidRPr="008C09C4" w:rsidRDefault="007478B8" w:rsidP="00D1326A">
            <w:pPr>
              <w:rPr>
                <w:sz w:val="18"/>
              </w:rPr>
            </w:pPr>
            <w:r w:rsidRPr="008C09C4">
              <w:rPr>
                <w:sz w:val="18"/>
              </w:rPr>
              <w:t>True</w:t>
            </w:r>
          </w:p>
        </w:tc>
        <w:tc>
          <w:tcPr>
            <w:tcW w:w="0" w:type="auto"/>
          </w:tcPr>
          <w:p w14:paraId="46FE5531" w14:textId="77777777" w:rsidR="007478B8" w:rsidRPr="008C09C4" w:rsidRDefault="007478B8" w:rsidP="00D1326A">
            <w:pPr>
              <w:rPr>
                <w:sz w:val="18"/>
              </w:rPr>
            </w:pPr>
            <w:r w:rsidRPr="008C09C4">
              <w:rPr>
                <w:sz w:val="18"/>
              </w:rPr>
              <w:t>Cloak</w:t>
            </w:r>
          </w:p>
        </w:tc>
      </w:tr>
      <w:tr w:rsidR="007478B8" w14:paraId="3B05D5EB" w14:textId="77777777" w:rsidTr="00D1326A">
        <w:tc>
          <w:tcPr>
            <w:tcW w:w="0" w:type="auto"/>
          </w:tcPr>
          <w:p w14:paraId="5F7D8060" w14:textId="77777777" w:rsidR="007478B8" w:rsidRPr="008C09C4" w:rsidRDefault="007478B8" w:rsidP="00D1326A">
            <w:pPr>
              <w:rPr>
                <w:sz w:val="18"/>
              </w:rPr>
            </w:pPr>
            <w:r w:rsidRPr="008C09C4">
              <w:rPr>
                <w:sz w:val="18"/>
              </w:rPr>
              <w:t>Min</w:t>
            </w:r>
          </w:p>
        </w:tc>
        <w:tc>
          <w:tcPr>
            <w:tcW w:w="0" w:type="auto"/>
          </w:tcPr>
          <w:p w14:paraId="6CB2D510" w14:textId="77777777" w:rsidR="007478B8" w:rsidRPr="008C09C4" w:rsidRDefault="007478B8" w:rsidP="00D1326A">
            <w:pPr>
              <w:rPr>
                <w:sz w:val="18"/>
              </w:rPr>
            </w:pPr>
            <w:r w:rsidRPr="008C09C4">
              <w:rPr>
                <w:sz w:val="18"/>
              </w:rPr>
              <w:t>1</w:t>
            </w:r>
          </w:p>
        </w:tc>
        <w:tc>
          <w:tcPr>
            <w:tcW w:w="0" w:type="auto"/>
          </w:tcPr>
          <w:p w14:paraId="23A4C020" w14:textId="77777777" w:rsidR="007478B8" w:rsidRPr="008C09C4" w:rsidRDefault="007478B8" w:rsidP="00D1326A">
            <w:pPr>
              <w:rPr>
                <w:sz w:val="18"/>
              </w:rPr>
            </w:pPr>
            <w:r w:rsidRPr="008C09C4">
              <w:rPr>
                <w:sz w:val="18"/>
              </w:rPr>
              <w:t>&lt;0</w:t>
            </w:r>
          </w:p>
        </w:tc>
        <w:tc>
          <w:tcPr>
            <w:tcW w:w="0" w:type="auto"/>
          </w:tcPr>
          <w:p w14:paraId="026B421A" w14:textId="77777777" w:rsidR="007478B8" w:rsidRPr="008C09C4" w:rsidRDefault="007478B8" w:rsidP="00D1326A">
            <w:pPr>
              <w:rPr>
                <w:sz w:val="18"/>
              </w:rPr>
            </w:pPr>
            <w:r>
              <w:rPr>
                <w:sz w:val="18"/>
              </w:rPr>
              <w:t>1</w:t>
            </w:r>
          </w:p>
        </w:tc>
        <w:tc>
          <w:tcPr>
            <w:tcW w:w="0" w:type="auto"/>
          </w:tcPr>
          <w:p w14:paraId="67D394F1" w14:textId="77777777" w:rsidR="007478B8" w:rsidRPr="008C09C4" w:rsidRDefault="007478B8" w:rsidP="00D1326A">
            <w:pPr>
              <w:rPr>
                <w:sz w:val="18"/>
              </w:rPr>
            </w:pPr>
            <w:r w:rsidRPr="008C09C4">
              <w:rPr>
                <w:sz w:val="18"/>
              </w:rPr>
              <w:t>&lt;0</w:t>
            </w:r>
          </w:p>
        </w:tc>
      </w:tr>
      <w:tr w:rsidR="007478B8" w14:paraId="27EB87F8" w14:textId="77777777" w:rsidTr="00D1326A">
        <w:tc>
          <w:tcPr>
            <w:tcW w:w="0" w:type="auto"/>
          </w:tcPr>
          <w:p w14:paraId="69EC6638" w14:textId="77777777" w:rsidR="007478B8" w:rsidRPr="008C09C4" w:rsidRDefault="007478B8" w:rsidP="00D1326A">
            <w:pPr>
              <w:rPr>
                <w:sz w:val="18"/>
              </w:rPr>
            </w:pPr>
            <w:r w:rsidRPr="008C09C4">
              <w:rPr>
                <w:sz w:val="18"/>
              </w:rPr>
              <w:t>Max</w:t>
            </w:r>
          </w:p>
        </w:tc>
        <w:tc>
          <w:tcPr>
            <w:tcW w:w="0" w:type="auto"/>
          </w:tcPr>
          <w:p w14:paraId="2D1A67FC" w14:textId="77777777" w:rsidR="007478B8" w:rsidRPr="008C09C4" w:rsidRDefault="007478B8" w:rsidP="00D1326A">
            <w:pPr>
              <w:rPr>
                <w:sz w:val="18"/>
              </w:rPr>
            </w:pPr>
            <w:r>
              <w:rPr>
                <w:sz w:val="18"/>
              </w:rPr>
              <w:t>19155</w:t>
            </w:r>
          </w:p>
        </w:tc>
        <w:tc>
          <w:tcPr>
            <w:tcW w:w="0" w:type="auto"/>
          </w:tcPr>
          <w:p w14:paraId="6913E8C4" w14:textId="77777777" w:rsidR="007478B8" w:rsidRPr="008C09C4" w:rsidRDefault="007478B8" w:rsidP="00D1326A">
            <w:pPr>
              <w:rPr>
                <w:sz w:val="18"/>
              </w:rPr>
            </w:pPr>
            <w:r w:rsidRPr="008C09C4">
              <w:rPr>
                <w:sz w:val="18"/>
              </w:rPr>
              <w:t>&gt;</w:t>
            </w:r>
            <w:r>
              <w:rPr>
                <w:sz w:val="18"/>
              </w:rPr>
              <w:t>446</w:t>
            </w:r>
          </w:p>
        </w:tc>
        <w:tc>
          <w:tcPr>
            <w:tcW w:w="0" w:type="auto"/>
          </w:tcPr>
          <w:p w14:paraId="3BD58636" w14:textId="77777777" w:rsidR="007478B8" w:rsidRPr="008C09C4" w:rsidRDefault="007478B8" w:rsidP="00D1326A">
            <w:pPr>
              <w:rPr>
                <w:sz w:val="18"/>
              </w:rPr>
            </w:pPr>
            <w:r>
              <w:rPr>
                <w:sz w:val="18"/>
              </w:rPr>
              <w:t>95192</w:t>
            </w:r>
          </w:p>
        </w:tc>
        <w:tc>
          <w:tcPr>
            <w:tcW w:w="0" w:type="auto"/>
          </w:tcPr>
          <w:p w14:paraId="098AABC0" w14:textId="77777777" w:rsidR="007478B8" w:rsidRPr="008C09C4" w:rsidRDefault="007478B8" w:rsidP="00D1326A">
            <w:pPr>
              <w:rPr>
                <w:sz w:val="18"/>
              </w:rPr>
            </w:pPr>
            <w:r w:rsidRPr="008C09C4">
              <w:rPr>
                <w:sz w:val="18"/>
              </w:rPr>
              <w:t>&gt;</w:t>
            </w:r>
            <w:r>
              <w:rPr>
                <w:sz w:val="18"/>
              </w:rPr>
              <w:t>1430</w:t>
            </w:r>
          </w:p>
        </w:tc>
      </w:tr>
      <w:tr w:rsidR="007478B8" w14:paraId="770F2477" w14:textId="77777777" w:rsidTr="00D1326A">
        <w:tc>
          <w:tcPr>
            <w:tcW w:w="0" w:type="auto"/>
          </w:tcPr>
          <w:p w14:paraId="11CBF6CF" w14:textId="77777777" w:rsidR="007478B8" w:rsidRPr="008C09C4" w:rsidRDefault="007478B8" w:rsidP="00D1326A">
            <w:pPr>
              <w:rPr>
                <w:sz w:val="18"/>
              </w:rPr>
            </w:pPr>
            <w:r w:rsidRPr="008C09C4">
              <w:rPr>
                <w:sz w:val="18"/>
              </w:rPr>
              <w:t>Average</w:t>
            </w:r>
          </w:p>
        </w:tc>
        <w:tc>
          <w:tcPr>
            <w:tcW w:w="0" w:type="auto"/>
          </w:tcPr>
          <w:p w14:paraId="58C82223" w14:textId="77777777" w:rsidR="007478B8" w:rsidRPr="008C09C4" w:rsidRDefault="007478B8" w:rsidP="00D1326A">
            <w:pPr>
              <w:rPr>
                <w:sz w:val="18"/>
              </w:rPr>
            </w:pPr>
            <w:r>
              <w:rPr>
                <w:sz w:val="18"/>
              </w:rPr>
              <w:t>79.27</w:t>
            </w:r>
          </w:p>
        </w:tc>
        <w:tc>
          <w:tcPr>
            <w:tcW w:w="0" w:type="auto"/>
          </w:tcPr>
          <w:p w14:paraId="10D288BC" w14:textId="77777777" w:rsidR="007478B8" w:rsidRPr="008C09C4" w:rsidRDefault="007478B8" w:rsidP="00D1326A">
            <w:pPr>
              <w:rPr>
                <w:sz w:val="18"/>
              </w:rPr>
            </w:pPr>
            <w:r>
              <w:rPr>
                <w:sz w:val="18"/>
              </w:rPr>
              <w:t>61.93</w:t>
            </w:r>
          </w:p>
        </w:tc>
        <w:tc>
          <w:tcPr>
            <w:tcW w:w="0" w:type="auto"/>
          </w:tcPr>
          <w:p w14:paraId="77D45CF9" w14:textId="77777777" w:rsidR="007478B8" w:rsidRPr="008C09C4" w:rsidRDefault="007478B8" w:rsidP="00D1326A">
            <w:pPr>
              <w:rPr>
                <w:sz w:val="18"/>
              </w:rPr>
            </w:pPr>
            <w:r>
              <w:rPr>
                <w:sz w:val="18"/>
              </w:rPr>
              <w:t>321.68</w:t>
            </w:r>
          </w:p>
        </w:tc>
        <w:tc>
          <w:tcPr>
            <w:tcW w:w="0" w:type="auto"/>
          </w:tcPr>
          <w:p w14:paraId="28FFC401" w14:textId="77777777" w:rsidR="007478B8" w:rsidRPr="008C09C4" w:rsidRDefault="007478B8" w:rsidP="00D1326A">
            <w:pPr>
              <w:rPr>
                <w:sz w:val="18"/>
              </w:rPr>
            </w:pPr>
            <w:r>
              <w:rPr>
                <w:sz w:val="18"/>
              </w:rPr>
              <w:t>217.65</w:t>
            </w:r>
          </w:p>
        </w:tc>
      </w:tr>
      <w:tr w:rsidR="007478B8" w14:paraId="3EB7C0E4" w14:textId="77777777" w:rsidTr="00D1326A">
        <w:tc>
          <w:tcPr>
            <w:tcW w:w="0" w:type="auto"/>
          </w:tcPr>
          <w:p w14:paraId="1AF6DBB9" w14:textId="77777777" w:rsidR="007478B8" w:rsidRPr="008C09C4" w:rsidRDefault="007478B8" w:rsidP="00D1326A">
            <w:pPr>
              <w:rPr>
                <w:sz w:val="18"/>
              </w:rPr>
            </w:pPr>
            <w:r w:rsidRPr="008C09C4">
              <w:rPr>
                <w:sz w:val="18"/>
              </w:rPr>
              <w:t>Median</w:t>
            </w:r>
          </w:p>
        </w:tc>
        <w:tc>
          <w:tcPr>
            <w:tcW w:w="0" w:type="auto"/>
          </w:tcPr>
          <w:p w14:paraId="0B5810AB" w14:textId="77777777" w:rsidR="007478B8" w:rsidRPr="008C09C4" w:rsidRDefault="007478B8" w:rsidP="00D1326A">
            <w:pPr>
              <w:rPr>
                <w:sz w:val="18"/>
              </w:rPr>
            </w:pPr>
            <w:r>
              <w:rPr>
                <w:sz w:val="18"/>
              </w:rPr>
              <w:t>24</w:t>
            </w:r>
          </w:p>
        </w:tc>
        <w:tc>
          <w:tcPr>
            <w:tcW w:w="0" w:type="auto"/>
          </w:tcPr>
          <w:p w14:paraId="4C841609" w14:textId="77777777" w:rsidR="007478B8" w:rsidRPr="008C09C4" w:rsidRDefault="007478B8" w:rsidP="00D1326A">
            <w:pPr>
              <w:rPr>
                <w:sz w:val="18"/>
              </w:rPr>
            </w:pPr>
            <w:r>
              <w:rPr>
                <w:sz w:val="18"/>
              </w:rPr>
              <w:t>24.5</w:t>
            </w:r>
          </w:p>
        </w:tc>
        <w:tc>
          <w:tcPr>
            <w:tcW w:w="0" w:type="auto"/>
          </w:tcPr>
          <w:p w14:paraId="024E2DAA" w14:textId="77777777" w:rsidR="007478B8" w:rsidRPr="008C09C4" w:rsidRDefault="007478B8" w:rsidP="00D1326A">
            <w:pPr>
              <w:rPr>
                <w:sz w:val="18"/>
              </w:rPr>
            </w:pPr>
            <w:r>
              <w:rPr>
                <w:sz w:val="18"/>
              </w:rPr>
              <w:t>94</w:t>
            </w:r>
          </w:p>
        </w:tc>
        <w:tc>
          <w:tcPr>
            <w:tcW w:w="0" w:type="auto"/>
          </w:tcPr>
          <w:p w14:paraId="0C3A96CC" w14:textId="77777777" w:rsidR="007478B8" w:rsidRPr="008C09C4" w:rsidRDefault="007478B8" w:rsidP="00D1326A">
            <w:pPr>
              <w:rPr>
                <w:sz w:val="18"/>
              </w:rPr>
            </w:pPr>
            <w:r>
              <w:rPr>
                <w:sz w:val="18"/>
              </w:rPr>
              <w:t>81.5</w:t>
            </w:r>
          </w:p>
        </w:tc>
      </w:tr>
      <w:tr w:rsidR="007478B8" w14:paraId="77CB1F7B" w14:textId="77777777" w:rsidTr="00D1326A">
        <w:tc>
          <w:tcPr>
            <w:tcW w:w="0" w:type="auto"/>
          </w:tcPr>
          <w:p w14:paraId="2A6FBED1" w14:textId="77777777" w:rsidR="007478B8" w:rsidRPr="008C09C4" w:rsidRDefault="007478B8" w:rsidP="00D1326A">
            <w:pPr>
              <w:rPr>
                <w:sz w:val="18"/>
              </w:rPr>
            </w:pPr>
            <w:r w:rsidRPr="008C09C4">
              <w:rPr>
                <w:sz w:val="18"/>
              </w:rPr>
              <w:t>Std.  Dev.</w:t>
            </w:r>
          </w:p>
        </w:tc>
        <w:tc>
          <w:tcPr>
            <w:tcW w:w="0" w:type="auto"/>
          </w:tcPr>
          <w:p w14:paraId="1BF813DF" w14:textId="77777777" w:rsidR="007478B8" w:rsidRPr="008C09C4" w:rsidRDefault="007478B8" w:rsidP="00D1326A">
            <w:pPr>
              <w:rPr>
                <w:sz w:val="18"/>
              </w:rPr>
            </w:pPr>
            <w:r>
              <w:rPr>
                <w:sz w:val="18"/>
              </w:rPr>
              <w:t>480.95</w:t>
            </w:r>
          </w:p>
        </w:tc>
        <w:tc>
          <w:tcPr>
            <w:tcW w:w="0" w:type="auto"/>
          </w:tcPr>
          <w:p w14:paraId="171F117B" w14:textId="77777777" w:rsidR="007478B8" w:rsidRPr="008C09C4" w:rsidRDefault="007478B8" w:rsidP="00D1326A">
            <w:pPr>
              <w:rPr>
                <w:sz w:val="18"/>
              </w:rPr>
            </w:pPr>
            <w:r>
              <w:rPr>
                <w:sz w:val="18"/>
              </w:rPr>
              <w:t>129.98</w:t>
            </w:r>
          </w:p>
        </w:tc>
        <w:tc>
          <w:tcPr>
            <w:tcW w:w="0" w:type="auto"/>
          </w:tcPr>
          <w:p w14:paraId="1DEE4964" w14:textId="77777777" w:rsidR="007478B8" w:rsidRPr="008C09C4" w:rsidRDefault="007478B8" w:rsidP="00D1326A">
            <w:pPr>
              <w:rPr>
                <w:sz w:val="18"/>
              </w:rPr>
            </w:pPr>
            <w:r>
              <w:rPr>
                <w:sz w:val="18"/>
              </w:rPr>
              <w:t>1801.1</w:t>
            </w:r>
          </w:p>
        </w:tc>
        <w:tc>
          <w:tcPr>
            <w:tcW w:w="0" w:type="auto"/>
          </w:tcPr>
          <w:p w14:paraId="59825386" w14:textId="77777777" w:rsidR="007478B8" w:rsidRPr="008C09C4" w:rsidRDefault="007478B8" w:rsidP="00D1326A">
            <w:pPr>
              <w:rPr>
                <w:sz w:val="18"/>
              </w:rPr>
            </w:pPr>
            <w:r>
              <w:rPr>
                <w:sz w:val="18"/>
              </w:rPr>
              <w:t>315</w:t>
            </w:r>
          </w:p>
        </w:tc>
      </w:tr>
    </w:tbl>
    <w:p w14:paraId="7ED576C9" w14:textId="680D1B71" w:rsidR="00A7590D" w:rsidRDefault="00A7590D" w:rsidP="001A7108"/>
    <w:p w14:paraId="01EE2130" w14:textId="053C1A0A" w:rsidR="000F1C66" w:rsidRDefault="007478B8" w:rsidP="00BE1BD6">
      <w:pPr>
        <w:spacing w:after="200" w:line="276" w:lineRule="auto"/>
        <w:rPr>
          <w:ins w:id="135" w:author="DANIEL JESUS COLOMA BAIGES" w:date="2016-02-23T01:09:00Z"/>
        </w:rPr>
      </w:pPr>
      <w:commentRangeStart w:id="136"/>
      <w:r>
        <w:t xml:space="preserve">Again, the divergences on the results are because of the outliers so this could be adjusted by removing them as done in section 1b. </w:t>
      </w:r>
      <w:commentRangeEnd w:id="136"/>
      <w:r w:rsidR="00444A4E">
        <w:rPr>
          <w:rStyle w:val="CommentReference"/>
        </w:rPr>
        <w:commentReference w:id="136"/>
      </w:r>
    </w:p>
    <w:p w14:paraId="4381BC5C" w14:textId="76AF9736" w:rsidR="00210742" w:rsidRPr="00607A1D" w:rsidRDefault="00210742" w:rsidP="00210742">
      <w:pPr>
        <w:rPr>
          <w:ins w:id="137" w:author="DANIEL JESUS COLOMA BAIGES" w:date="2016-02-23T01:09:00Z"/>
        </w:rPr>
      </w:pPr>
      <w:ins w:id="138" w:author="DANIEL JESUS COLOMA BAIGES" w:date="2016-02-23T01:09:00Z">
        <w:r>
          <w:rPr>
            <w:rFonts w:ascii="Open Sans Semibold" w:hAnsi="Open Sans Semibold"/>
            <w:bCs/>
            <w:iCs/>
            <w:color w:val="7F7F7F" w:themeColor="text1" w:themeTint="80"/>
            <w:sz w:val="24"/>
          </w:rPr>
          <w:t>Conclusions</w:t>
        </w:r>
      </w:ins>
    </w:p>
    <w:p w14:paraId="1E748BE4" w14:textId="78339F67" w:rsidR="00DE7AEB" w:rsidRDefault="00DE7AEB" w:rsidP="00BE1BD6">
      <w:pPr>
        <w:spacing w:after="200" w:line="276" w:lineRule="auto"/>
        <w:rPr>
          <w:ins w:id="139" w:author="DANIEL JESUS COLOMA BAIGES" w:date="2016-02-23T19:22:00Z"/>
        </w:rPr>
      </w:pPr>
      <w:ins w:id="140" w:author="DANIEL JESUS COLOMA BAIGES" w:date="2016-02-23T19:18:00Z">
        <w:r>
          <w:t xml:space="preserve">We have </w:t>
        </w:r>
      </w:ins>
      <w:ins w:id="141" w:author="DANIEL JESUS COLOMA BAIGES" w:date="2016-02-23T19:20:00Z">
        <w:r>
          <w:t>conducted</w:t>
        </w:r>
      </w:ins>
      <w:ins w:id="142" w:author="DANIEL JESUS COLOMA BAIGES" w:date="2016-02-23T19:18:00Z">
        <w:r>
          <w:t xml:space="preserve"> a trial to test a new </w:t>
        </w:r>
      </w:ins>
      <w:ins w:id="143" w:author="DANIEL JESUS COLOMA BAIGES" w:date="2016-02-23T19:21:00Z">
        <w:r>
          <w:t>approach</w:t>
        </w:r>
      </w:ins>
      <w:ins w:id="144" w:author="DANIEL JESUS COLOMA BAIGES" w:date="2016-02-23T19:18:00Z">
        <w:r>
          <w:t xml:space="preserve"> to</w:t>
        </w:r>
      </w:ins>
      <w:ins w:id="145" w:author="DANIEL JESUS COLOMA BAIGES" w:date="2016-02-23T19:20:00Z">
        <w:r>
          <w:t xml:space="preserve"> let researchers extract insights from datasets that contain Personal Information</w:t>
        </w:r>
      </w:ins>
      <w:ins w:id="146" w:author="DANIEL JESUS COLOMA BAIGES" w:date="2016-02-23T19:21:00Z">
        <w:r>
          <w:t xml:space="preserve">. The </w:t>
        </w:r>
      </w:ins>
      <w:ins w:id="147" w:author="DANIEL JESUS COLOMA BAIGES" w:date="2016-02-23T19:22:00Z">
        <w:r>
          <w:t>datasets are injected in a special type of database (cloaked database) that doesn’t let anyone access directly the information but just via a query language</w:t>
        </w:r>
      </w:ins>
      <w:ins w:id="148" w:author="DANIEL JESUS COLOMA BAIGES" w:date="2016-02-23T19:25:00Z">
        <w:r>
          <w:t xml:space="preserve"> (so that the Personal Information is protected)</w:t>
        </w:r>
      </w:ins>
      <w:ins w:id="149" w:author="DANIEL JESUS COLOMA BAIGES" w:date="2016-02-23T19:22:00Z">
        <w:r>
          <w:t>.</w:t>
        </w:r>
      </w:ins>
    </w:p>
    <w:p w14:paraId="7DFAAAEB" w14:textId="3356FD1C" w:rsidR="00DE7AEB" w:rsidRDefault="00DE7AEB" w:rsidP="00BE1BD6">
      <w:pPr>
        <w:spacing w:after="200" w:line="276" w:lineRule="auto"/>
        <w:rPr>
          <w:ins w:id="150" w:author="DANIEL JESUS COLOMA BAIGES" w:date="2016-02-23T19:25:00Z"/>
        </w:rPr>
      </w:pPr>
      <w:ins w:id="151" w:author="DANIEL JESUS COLOMA BAIGES" w:date="2016-02-23T19:23:00Z">
        <w:r>
          <w:t>We have shown that</w:t>
        </w:r>
      </w:ins>
      <w:ins w:id="152" w:author="DANIEL JESUS COLOMA BAIGES" w:date="2016-02-23T19:24:00Z">
        <w:r>
          <w:t xml:space="preserve"> even if</w:t>
        </w:r>
      </w:ins>
      <w:ins w:id="153" w:author="DANIEL JESUS COLOMA BAIGES" w:date="2016-02-23T19:23:00Z">
        <w:r>
          <w:t xml:space="preserve"> the absence of direct access to the data</w:t>
        </w:r>
      </w:ins>
      <w:ins w:id="154" w:author="DANIEL JESUS COLOMA BAIGES" w:date="2016-02-23T19:24:00Z">
        <w:r>
          <w:t>, privacy analysts can extract valuable statistical conclusions and insights</w:t>
        </w:r>
      </w:ins>
      <w:ins w:id="155" w:author="DANIEL JESUS COLOMA BAIGES" w:date="2016-02-23T19:27:00Z">
        <w:r w:rsidR="000F126B">
          <w:t xml:space="preserve">. In order to do so, the analyst must be careful and understand that because of the cloaked nature of the database, additional considerations should be taken when </w:t>
        </w:r>
      </w:ins>
      <w:ins w:id="156" w:author="DANIEL JESUS COLOMA BAIGES" w:date="2016-02-23T19:28:00Z">
        <w:r w:rsidR="000F126B">
          <w:t>defining</w:t>
        </w:r>
      </w:ins>
      <w:ins w:id="157" w:author="DANIEL JESUS COLOMA BAIGES" w:date="2016-02-23T19:27:00Z">
        <w:r w:rsidR="000F126B">
          <w:t xml:space="preserve"> the queries</w:t>
        </w:r>
      </w:ins>
      <w:ins w:id="158" w:author="DANIEL JESUS COLOMA BAIGES" w:date="2016-02-23T19:24:00Z">
        <w:r>
          <w:t xml:space="preserve">. We have compared </w:t>
        </w:r>
      </w:ins>
      <w:ins w:id="159" w:author="DANIEL JESUS COLOMA BAIGES" w:date="2016-02-23T19:28:00Z">
        <w:r w:rsidR="000F126B">
          <w:t xml:space="preserve">the </w:t>
        </w:r>
      </w:ins>
      <w:ins w:id="160" w:author="DANIEL JESUS COLOMA BAIGES" w:date="2016-02-23T19:25:00Z">
        <w:r>
          <w:t>conclusions</w:t>
        </w:r>
      </w:ins>
      <w:ins w:id="161" w:author="DANIEL JESUS COLOMA BAIGES" w:date="2016-02-23T19:28:00Z">
        <w:r w:rsidR="000F126B">
          <w:t xml:space="preserve"> achieved via interacting with the cloaked database</w:t>
        </w:r>
      </w:ins>
      <w:ins w:id="162" w:author="DANIEL JESUS COLOMA BAIGES" w:date="2016-02-23T19:24:00Z">
        <w:r>
          <w:t xml:space="preserve"> </w:t>
        </w:r>
      </w:ins>
      <w:ins w:id="163" w:author="DANIEL JESUS COLOMA BAIGES" w:date="2016-02-23T19:25:00Z">
        <w:r>
          <w:t>with the ones that could have been achieved by accessing directly the data and we have concluded that there are no significant differences between them.</w:t>
        </w:r>
      </w:ins>
    </w:p>
    <w:p w14:paraId="71256ADE" w14:textId="7E57735C" w:rsidR="00210742" w:rsidRPr="006B4B14" w:rsidRDefault="00DE7AEB" w:rsidP="00BE1BD6">
      <w:pPr>
        <w:spacing w:after="200" w:line="276" w:lineRule="auto"/>
      </w:pPr>
      <w:ins w:id="164" w:author="DANIEL JESUS COLOMA BAIGES" w:date="2016-02-23T19:26:00Z">
        <w:r>
          <w:t>We have also shown that the anonymization tec</w:t>
        </w:r>
        <w:r w:rsidR="000F126B">
          <w:t>hniques used by the cloak</w:t>
        </w:r>
      </w:ins>
      <w:ins w:id="165" w:author="DANIEL JESUS COLOMA BAIGES" w:date="2016-02-23T19:30:00Z">
        <w:r w:rsidR="000F126B">
          <w:t xml:space="preserve"> (hide items with a small count, add noise, etc.)</w:t>
        </w:r>
      </w:ins>
      <w:ins w:id="166" w:author="DANIEL JESUS COLOMA BAIGES" w:date="2016-02-23T19:26:00Z">
        <w:r w:rsidR="000F126B">
          <w:t xml:space="preserve"> </w:t>
        </w:r>
      </w:ins>
      <w:ins w:id="167" w:author="DANIEL JESUS COLOMA BAIGES" w:date="2016-02-23T19:30:00Z">
        <w:r w:rsidR="000F126B">
          <w:t>block the return of information that</w:t>
        </w:r>
      </w:ins>
      <w:ins w:id="168" w:author="DANIEL JESUS COLOMA BAIGES" w:date="2016-02-23T19:26:00Z">
        <w:r>
          <w:t xml:space="preserve"> could be us</w:t>
        </w:r>
        <w:r w:rsidR="000F126B">
          <w:t>ed to re-identify end-users (e.g. outliers)</w:t>
        </w:r>
      </w:ins>
      <w:ins w:id="169" w:author="DANIEL JESUS COLOMA BAIGES" w:date="2016-02-23T19:30:00Z">
        <w:r w:rsidR="000F126B">
          <w:t>.</w:t>
        </w:r>
      </w:ins>
    </w:p>
    <w:sectPr w:rsidR="00210742" w:rsidRPr="006B4B14" w:rsidSect="00F67888">
      <w:headerReference w:type="default" r:id="rId28"/>
      <w:footerReference w:type="default" r:id="rId29"/>
      <w:headerReference w:type="first" r:id="rId30"/>
      <w:footerReference w:type="first" r:id="rId31"/>
      <w:pgSz w:w="12240" w:h="15840"/>
      <w:pgMar w:top="1440" w:right="1440" w:bottom="1440" w:left="3600" w:header="431" w:footer="431" w:gutter="0"/>
      <w:cols w:sep="1"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ikos" w:date="2016-02-22T14:37:00Z" w:initials="n">
    <w:p w14:paraId="01FFD974" w14:textId="1367EAF8" w:rsidR="006B7B8A" w:rsidRDefault="006B7B8A">
      <w:pPr>
        <w:pStyle w:val="CommentText"/>
      </w:pPr>
      <w:r>
        <w:rPr>
          <w:rStyle w:val="CommentReference"/>
        </w:rPr>
        <w:annotationRef/>
      </w:r>
      <w:r>
        <w:t>Something more specific / inviting is needed here, e.g., “data sharing for privacy analysis or forensics”</w:t>
      </w:r>
    </w:p>
  </w:comment>
  <w:comment w:id="56" w:author="nikos" w:date="2016-02-22T14:38:00Z" w:initials="n">
    <w:p w14:paraId="14ADD934" w14:textId="2FCDCFFE" w:rsidR="006B7B8A" w:rsidRDefault="006B7B8A">
      <w:pPr>
        <w:pStyle w:val="CommentText"/>
      </w:pPr>
      <w:r>
        <w:rPr>
          <w:rStyle w:val="CommentReference"/>
        </w:rPr>
        <w:annotationRef/>
      </w:r>
      <w:r>
        <w:t>What was the purpose of the trial?</w:t>
      </w:r>
    </w:p>
  </w:comment>
  <w:comment w:id="74" w:author="nikos" w:date="2016-02-22T14:38:00Z" w:initials="n">
    <w:p w14:paraId="05B11A45" w14:textId="0986902C" w:rsidR="006B7B8A" w:rsidRDefault="006B7B8A">
      <w:pPr>
        <w:pStyle w:val="CommentText"/>
      </w:pPr>
      <w:r>
        <w:rPr>
          <w:rStyle w:val="CommentReference"/>
        </w:rPr>
        <w:annotationRef/>
      </w:r>
      <w:r>
        <w:t>Introduce what it is before using</w:t>
      </w:r>
    </w:p>
  </w:comment>
  <w:comment w:id="93" w:author="nikos" w:date="2016-02-22T15:04:00Z" w:initials="n">
    <w:p w14:paraId="64543630" w14:textId="072B09DA" w:rsidR="00DB449A" w:rsidRDefault="00DB449A">
      <w:pPr>
        <w:pStyle w:val="CommentText"/>
      </w:pPr>
      <w:r>
        <w:rPr>
          <w:rStyle w:val="CommentReference"/>
        </w:rPr>
        <w:annotationRef/>
      </w:r>
      <w:r>
        <w:t xml:space="preserve">I am missing a problem statement. “Can we use </w:t>
      </w:r>
      <w:proofErr w:type="spellStart"/>
      <w:r>
        <w:t>AirCloak</w:t>
      </w:r>
      <w:proofErr w:type="spellEnd"/>
      <w:r>
        <w:t xml:space="preserve"> to release the </w:t>
      </w:r>
      <w:proofErr w:type="spellStart"/>
      <w:r>
        <w:t>Floodwatch</w:t>
      </w:r>
      <w:proofErr w:type="spellEnd"/>
      <w:r>
        <w:t xml:space="preserve"> data in a way that is useful to privacy analysts but also secure for users in view of cross-correlation and other de-anonymization attacks?” </w:t>
      </w:r>
    </w:p>
  </w:comment>
  <w:comment w:id="96" w:author="nikos" w:date="2016-02-22T15:02:00Z" w:initials="n">
    <w:p w14:paraId="6BD8C451" w14:textId="20B1E969" w:rsidR="00DB449A" w:rsidRDefault="00DB449A">
      <w:pPr>
        <w:pStyle w:val="CommentText"/>
      </w:pPr>
      <w:r>
        <w:rPr>
          <w:rStyle w:val="CommentReference"/>
        </w:rPr>
        <w:annotationRef/>
      </w:r>
      <w:r>
        <w:t>I would add after the enumeration a small paragraph explaining why these queries are important and how they can be used in more complex analyses of privacy leakage</w:t>
      </w:r>
    </w:p>
  </w:comment>
  <w:comment w:id="136" w:author="nikos" w:date="2016-02-22T15:09:00Z" w:initials="n">
    <w:p w14:paraId="66700345" w14:textId="41CB569B" w:rsidR="00444A4E" w:rsidRDefault="00444A4E">
      <w:pPr>
        <w:pStyle w:val="CommentText"/>
      </w:pPr>
      <w:r>
        <w:rPr>
          <w:rStyle w:val="CommentReference"/>
        </w:rPr>
        <w:annotationRef/>
      </w:r>
      <w:r>
        <w:t xml:space="preserve">Need to add Summary and Conclusions here. If possible try to avoid copy/pasting from the intro. Explain and </w:t>
      </w:r>
      <w:proofErr w:type="spellStart"/>
      <w:r>
        <w:t>interprete</w:t>
      </w:r>
      <w:proofErr w:type="spellEnd"/>
      <w:r>
        <w:t xml:space="preserve"> the results using different words so that the user has another chance to get the main point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FFD974" w15:done="0"/>
  <w15:commentEx w15:paraId="14ADD934" w15:done="0"/>
  <w15:commentEx w15:paraId="05B11A45" w15:done="0"/>
  <w15:commentEx w15:paraId="64543630" w15:done="0"/>
  <w15:commentEx w15:paraId="6BD8C451" w15:done="0"/>
  <w15:commentEx w15:paraId="667003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48AC" w14:textId="77777777" w:rsidR="003D453F" w:rsidRDefault="003D453F" w:rsidP="00AB4A87">
      <w:pPr>
        <w:spacing w:after="0" w:line="240" w:lineRule="auto"/>
      </w:pPr>
      <w:r>
        <w:separator/>
      </w:r>
    </w:p>
  </w:endnote>
  <w:endnote w:type="continuationSeparator" w:id="0">
    <w:p w14:paraId="142177FB" w14:textId="77777777" w:rsidR="003D453F" w:rsidRDefault="003D453F" w:rsidP="00AB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Light">
    <w:altName w:val="Calibri"/>
    <w:charset w:val="00"/>
    <w:family w:val="auto"/>
    <w:pitch w:val="variable"/>
    <w:sig w:usb0="00000001" w:usb1="4000205B" w:usb2="00000028" w:usb3="00000000" w:csb0="0000019F" w:csb1="00000000"/>
  </w:font>
  <w:font w:name="Roboto Slab Regular">
    <w:altName w:val="Times New Roman"/>
    <w:charset w:val="00"/>
    <w:family w:val="auto"/>
    <w:pitch w:val="variable"/>
    <w:sig w:usb0="E00002FF" w:usb1="5000205B" w:usb2="0000002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Open Sans Semibold">
    <w:altName w:val="Times New Roman"/>
    <w:charset w:val="00"/>
    <w:family w:val="auto"/>
    <w:pitch w:val="variable"/>
    <w:sig w:usb0="00000001" w:usb1="4000205B" w:usb2="00000028" w:usb3="00000000" w:csb0="0000019F" w:csb1="00000000"/>
  </w:font>
  <w:font w:name="Segoe UI Semilight">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885238"/>
      <w:docPartObj>
        <w:docPartGallery w:val="Page Numbers (Bottom of Page)"/>
        <w:docPartUnique/>
      </w:docPartObj>
    </w:sdtPr>
    <w:sdtEndPr>
      <w:rPr>
        <w:noProof/>
      </w:rPr>
    </w:sdtEndPr>
    <w:sdtContent>
      <w:p w14:paraId="74C404D0" w14:textId="681723AC" w:rsidR="00BE1BD6" w:rsidRDefault="00BE1BD6">
        <w:pPr>
          <w:pStyle w:val="Footer"/>
        </w:pPr>
        <w:r>
          <w:fldChar w:fldCharType="begin"/>
        </w:r>
        <w:r>
          <w:instrText xml:space="preserve"> PAGE   \* MERGEFORMAT </w:instrText>
        </w:r>
        <w:r>
          <w:fldChar w:fldCharType="separate"/>
        </w:r>
        <w:r w:rsidR="007D37CC">
          <w:rPr>
            <w:noProof/>
          </w:rPr>
          <w:t>2</w:t>
        </w:r>
        <w:r>
          <w:rPr>
            <w:noProof/>
          </w:rPr>
          <w:fldChar w:fldCharType="end"/>
        </w:r>
      </w:p>
    </w:sdtContent>
  </w:sdt>
  <w:p w14:paraId="12748E52" w14:textId="77777777" w:rsidR="00BE1BD6" w:rsidRDefault="00BE1B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7061"/>
      <w:gridCol w:w="369"/>
    </w:tblGrid>
    <w:tr w:rsidR="00BE1BD6" w:rsidRPr="00AC053C" w14:paraId="6B033170" w14:textId="77777777" w:rsidTr="00F67888">
      <w:sdt>
        <w:sdtPr>
          <w:rPr>
            <w:rFonts w:ascii="Calibri" w:eastAsiaTheme="majorEastAsia" w:hAnsi="Calibri" w:cstheme="majorBidi"/>
            <w:color w:val="7F7F7F" w:themeColor="text1" w:themeTint="80"/>
            <w:szCs w:val="24"/>
          </w:rPr>
          <w:alias w:val="Title"/>
          <w:id w:val="25597709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4" w:space="0" w:color="7F7F7F" w:themeColor="text1" w:themeTint="80"/>
              </w:tcBorders>
            </w:tcPr>
            <w:p w14:paraId="27263174" w14:textId="4E277471" w:rsidR="00BE1BD6" w:rsidRPr="00F67888" w:rsidRDefault="00BE1BD6" w:rsidP="00F65254">
              <w:pPr>
                <w:pStyle w:val="Header"/>
                <w:jc w:val="right"/>
                <w:rPr>
                  <w:rFonts w:ascii="Calibri" w:hAnsi="Calibri"/>
                  <w:color w:val="7F7F7F" w:themeColor="text1" w:themeTint="80"/>
                  <w:sz w:val="22"/>
                  <w:szCs w:val="24"/>
                </w:rPr>
              </w:pPr>
              <w:r>
                <w:rPr>
                  <w:rFonts w:ascii="Calibri" w:eastAsiaTheme="majorEastAsia" w:hAnsi="Calibri" w:cstheme="majorBidi"/>
                  <w:color w:val="7F7F7F" w:themeColor="text1" w:themeTint="80"/>
                  <w:szCs w:val="24"/>
                </w:rPr>
                <w:t xml:space="preserve">© </w:t>
              </w:r>
              <w:proofErr w:type="spellStart"/>
              <w:r>
                <w:rPr>
                  <w:rFonts w:ascii="Calibri" w:eastAsiaTheme="majorEastAsia" w:hAnsi="Calibri" w:cstheme="majorBidi"/>
                  <w:color w:val="7F7F7F" w:themeColor="text1" w:themeTint="80"/>
                  <w:szCs w:val="24"/>
                </w:rPr>
                <w:t>Aircloak</w:t>
              </w:r>
              <w:proofErr w:type="spellEnd"/>
              <w:r>
                <w:rPr>
                  <w:rFonts w:ascii="Calibri" w:eastAsiaTheme="majorEastAsia" w:hAnsi="Calibri" w:cstheme="majorBidi"/>
                  <w:color w:val="7F7F7F" w:themeColor="text1" w:themeTint="80"/>
                  <w:szCs w:val="24"/>
                </w:rPr>
                <w:t xml:space="preserve"> 2015</w:t>
              </w:r>
            </w:p>
          </w:tc>
        </w:sdtContent>
      </w:sdt>
      <w:tc>
        <w:tcPr>
          <w:tcW w:w="248" w:type="pct"/>
          <w:tcBorders>
            <w:left w:val="single" w:sz="4" w:space="0" w:color="7F7F7F" w:themeColor="text1" w:themeTint="80"/>
          </w:tcBorders>
        </w:tcPr>
        <w:p w14:paraId="7F43E709" w14:textId="77777777" w:rsidR="00BE1BD6" w:rsidRPr="00F67888" w:rsidRDefault="00BE1BD6" w:rsidP="009C7431">
          <w:pPr>
            <w:pStyle w:val="Header"/>
            <w:rPr>
              <w:rFonts w:ascii="Calibri" w:eastAsiaTheme="majorEastAsia" w:hAnsi="Calibri" w:cstheme="majorBidi"/>
              <w:b/>
              <w:color w:val="7F7F7F" w:themeColor="text1" w:themeTint="80"/>
              <w:sz w:val="22"/>
              <w:szCs w:val="24"/>
            </w:rPr>
          </w:pPr>
          <w:r w:rsidRPr="00F67888">
            <w:rPr>
              <w:rFonts w:ascii="Calibri" w:hAnsi="Calibri"/>
              <w:color w:val="7F7F7F" w:themeColor="text1" w:themeTint="80"/>
              <w:sz w:val="22"/>
              <w:szCs w:val="24"/>
            </w:rPr>
            <w:fldChar w:fldCharType="begin"/>
          </w:r>
          <w:r w:rsidRPr="00F67888">
            <w:rPr>
              <w:rFonts w:ascii="Calibri" w:hAnsi="Calibri"/>
              <w:color w:val="7F7F7F" w:themeColor="text1" w:themeTint="80"/>
              <w:sz w:val="22"/>
              <w:szCs w:val="24"/>
            </w:rPr>
            <w:instrText xml:space="preserve"> PAGE   \* MERGEFORMAT </w:instrText>
          </w:r>
          <w:r w:rsidRPr="00F67888">
            <w:rPr>
              <w:rFonts w:ascii="Calibri" w:hAnsi="Calibri"/>
              <w:color w:val="7F7F7F" w:themeColor="text1" w:themeTint="80"/>
              <w:sz w:val="22"/>
              <w:szCs w:val="24"/>
            </w:rPr>
            <w:fldChar w:fldCharType="separate"/>
          </w:r>
          <w:r w:rsidR="007D37CC" w:rsidRPr="007D37CC">
            <w:rPr>
              <w:rFonts w:ascii="Calibri" w:hAnsi="Calibri"/>
              <w:noProof/>
              <w:color w:val="7F7F7F" w:themeColor="text1" w:themeTint="80"/>
              <w:szCs w:val="24"/>
            </w:rPr>
            <w:t>1</w:t>
          </w:r>
          <w:r w:rsidRPr="00F67888">
            <w:rPr>
              <w:rFonts w:ascii="Calibri" w:hAnsi="Calibri"/>
              <w:color w:val="7F7F7F" w:themeColor="text1" w:themeTint="80"/>
              <w:sz w:val="22"/>
              <w:szCs w:val="24"/>
            </w:rPr>
            <w:fldChar w:fldCharType="end"/>
          </w:r>
        </w:p>
      </w:tc>
    </w:tr>
  </w:tbl>
  <w:p w14:paraId="748C888D" w14:textId="77777777" w:rsidR="00BE1BD6" w:rsidRDefault="00BE1B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8D4B5" w14:textId="77777777" w:rsidR="003D453F" w:rsidRDefault="003D453F" w:rsidP="00AB4A87">
      <w:pPr>
        <w:spacing w:after="0" w:line="240" w:lineRule="auto"/>
      </w:pPr>
      <w:r>
        <w:separator/>
      </w:r>
    </w:p>
  </w:footnote>
  <w:footnote w:type="continuationSeparator" w:id="0">
    <w:p w14:paraId="434FC64A" w14:textId="77777777" w:rsidR="003D453F" w:rsidRDefault="003D453F" w:rsidP="00AB4A87">
      <w:pPr>
        <w:spacing w:after="0" w:line="240" w:lineRule="auto"/>
      </w:pPr>
      <w:r>
        <w:continuationSeparator/>
      </w:r>
    </w:p>
  </w:footnote>
  <w:footnote w:id="1">
    <w:p w14:paraId="0CB076F9" w14:textId="1D180FA7" w:rsidR="00BE1BD6" w:rsidRDefault="00BE1BD6">
      <w:pPr>
        <w:pStyle w:val="FootnoteText"/>
      </w:pPr>
      <w:r>
        <w:rPr>
          <w:rStyle w:val="FootnoteReference"/>
        </w:rPr>
        <w:footnoteRef/>
      </w:r>
      <w:r>
        <w:t xml:space="preserve"> </w:t>
      </w:r>
      <w:r w:rsidR="00C636A6">
        <w:t>It should be noted that those</w:t>
      </w:r>
      <w:r>
        <w:t xml:space="preserve"> websites are themselves also ad networks, and so these URLs are legitimate.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7254C" w14:textId="190EDB7F" w:rsidR="00BE1BD6" w:rsidRDefault="007D37CC" w:rsidP="001926B2">
    <w:r>
      <w:rPr>
        <w:noProof/>
      </w:rPr>
      <w:drawing>
        <wp:anchor distT="0" distB="0" distL="114300" distR="114300" simplePos="0" relativeHeight="251664384" behindDoc="0" locked="0" layoutInCell="1" allowOverlap="1" wp14:anchorId="361CC044" wp14:editId="72505B43">
          <wp:simplePos x="0" y="0"/>
          <wp:positionH relativeFrom="column">
            <wp:posOffset>3704602</wp:posOffset>
          </wp:positionH>
          <wp:positionV relativeFrom="paragraph">
            <wp:posOffset>-42949</wp:posOffset>
          </wp:positionV>
          <wp:extent cx="575933" cy="474148"/>
          <wp:effectExtent l="0" t="0" r="8890" b="8890"/>
          <wp:wrapNone/>
          <wp:docPr id="24" name="Picture 24" descr="../Downloads/apple-touch-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s/apple-touch-icon.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157" t="20385" r="6490" b="7688"/>
                  <a:stretch/>
                </pic:blipFill>
                <pic:spPr bwMode="auto">
                  <a:xfrm>
                    <a:off x="0" y="0"/>
                    <a:ext cx="581270" cy="478542"/>
                  </a:xfrm>
                  <a:prstGeom prst="rect">
                    <a:avLst/>
                  </a:prstGeom>
                  <a:extLst>
                    <a:ext uri="{FAA26D3D-D897-4be2-8F04-BA451C77F1D7}">
                      <ma14:placeholderFlag xmlns:ma14="http://schemas.microsoft.com/office/mac/drawingml/2011/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590679C" wp14:editId="25A68501">
          <wp:simplePos x="0" y="0"/>
          <wp:positionH relativeFrom="column">
            <wp:posOffset>-60099</wp:posOffset>
          </wp:positionH>
          <wp:positionV relativeFrom="paragraph">
            <wp:posOffset>-40266</wp:posOffset>
          </wp:positionV>
          <wp:extent cx="1626870" cy="509905"/>
          <wp:effectExtent l="0" t="0" r="0" b="0"/>
          <wp:wrapNone/>
          <wp:docPr id="21" name="Picture 21" descr="../Google%20Drive/DTL/Recursos/dtl1-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20Drive/DTL/Recursos/dtl1-sm.png"/>
                  <pic:cNvPicPr>
                    <a:picLocks noChangeAspect="1" noChangeArrowheads="1"/>
                  </pic:cNvPicPr>
                </pic:nvPicPr>
                <pic:blipFill>
                  <a:blip r:embed="rId2">
                    <a:alphaModFix amt="50000"/>
                    <a:extLst>
                      <a:ext uri="{28A0092B-C50C-407E-A947-70E740481C1C}">
                        <a14:useLocalDpi xmlns:a14="http://schemas.microsoft.com/office/drawing/2010/main" val="0"/>
                      </a:ext>
                    </a:extLst>
                  </a:blip>
                  <a:srcRect/>
                  <a:stretch>
                    <a:fillRect/>
                  </a:stretch>
                </pic:blipFill>
                <pic:spPr bwMode="auto">
                  <a:xfrm>
                    <a:off x="0" y="0"/>
                    <a:ext cx="1626870" cy="509905"/>
                  </a:xfrm>
                  <a:prstGeom prst="rect">
                    <a:avLst/>
                  </a:prstGeom>
                  <a:noFill/>
                  <a:ln>
                    <a:noFill/>
                  </a:ln>
                </pic:spPr>
              </pic:pic>
            </a:graphicData>
          </a:graphic>
          <wp14:sizeRelH relativeFrom="margin">
            <wp14:pctWidth>0</wp14:pctWidth>
          </wp14:sizeRelH>
          <wp14:sizeRelV relativeFrom="margin">
            <wp14:pctHeight>0</wp14:pctHeight>
          </wp14:sizeRelV>
        </wp:anchor>
      </w:drawing>
    </w:r>
    <w:ins w:id="170" w:author="DANIEL JESUS COLOMA BAIGES" w:date="2016-02-23T19:35:00Z">
      <w:r w:rsidR="00650293" w:rsidRPr="00F67888">
        <w:rPr>
          <w:rFonts w:ascii="Roboto Slab Regular" w:hAnsi="Roboto Slab Regular"/>
          <w:noProof/>
          <w:color w:val="1EB9D6"/>
          <w:sz w:val="44"/>
          <w:rPrChange w:id="171" w:author="Unknown">
            <w:rPr>
              <w:noProof/>
            </w:rPr>
          </w:rPrChange>
        </w:rPr>
        <w:drawing>
          <wp:anchor distT="0" distB="0" distL="114300" distR="114300" simplePos="0" relativeHeight="251674624" behindDoc="0" locked="0" layoutInCell="1" allowOverlap="1" wp14:anchorId="40F0C93B" wp14:editId="6E3F7902">
            <wp:simplePos x="0" y="0"/>
            <wp:positionH relativeFrom="column">
              <wp:posOffset>1992992</wp:posOffset>
            </wp:positionH>
            <wp:positionV relativeFrom="paragraph">
              <wp:posOffset>73429</wp:posOffset>
            </wp:positionV>
            <wp:extent cx="1276154" cy="248379"/>
            <wp:effectExtent l="0" t="0" r="0" b="5715"/>
            <wp:wrapNone/>
            <wp:docPr id="4" name="Picture 4" descr="aircloak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loak_office.png"/>
                    <pic:cNvPicPr/>
                  </pic:nvPicPr>
                  <pic:blipFill>
                    <a:blip r:embed="rId3">
                      <a:alphaModFix amt="50000"/>
                    </a:blip>
                    <a:stretch>
                      <a:fillRect/>
                    </a:stretch>
                  </pic:blipFill>
                  <pic:spPr>
                    <a:xfrm>
                      <a:off x="0" y="0"/>
                      <a:ext cx="1276154" cy="248379"/>
                    </a:xfrm>
                    <a:prstGeom prst="rect">
                      <a:avLst/>
                    </a:prstGeom>
                  </pic:spPr>
                </pic:pic>
              </a:graphicData>
            </a:graphic>
            <wp14:sizeRelH relativeFrom="margin">
              <wp14:pctWidth>0</wp14:pctWidth>
            </wp14:sizeRelH>
            <wp14:sizeRelV relativeFrom="margin">
              <wp14:pctHeight>0</wp14:pctHeight>
            </wp14:sizeRelV>
          </wp:anchor>
        </w:drawing>
      </w:r>
    </w:ins>
    <w:del w:id="172" w:author="DANIEL JESUS COLOMA BAIGES" w:date="2016-02-23T19:35:00Z">
      <w:r w:rsidR="001926B2" w:rsidDel="00650293">
        <w:rPr>
          <w:noProof/>
        </w:rPr>
        <w:drawing>
          <wp:anchor distT="0" distB="0" distL="114300" distR="114300" simplePos="0" relativeHeight="251662336" behindDoc="0" locked="0" layoutInCell="1" allowOverlap="1" wp14:anchorId="7960CB4E" wp14:editId="14846404">
            <wp:simplePos x="0" y="0"/>
            <wp:positionH relativeFrom="column">
              <wp:posOffset>2197735</wp:posOffset>
            </wp:positionH>
            <wp:positionV relativeFrom="paragraph">
              <wp:posOffset>-154500</wp:posOffset>
            </wp:positionV>
            <wp:extent cx="641922" cy="481965"/>
            <wp:effectExtent l="0" t="0" r="0" b="635"/>
            <wp:wrapNone/>
            <wp:docPr id="14" name="Picture 14" descr="aircloak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loak_solo.png"/>
                    <pic:cNvPicPr/>
                  </pic:nvPicPr>
                  <pic:blipFill>
                    <a:blip r:embed="rId4"/>
                    <a:stretch>
                      <a:fillRect/>
                    </a:stretch>
                  </pic:blipFill>
                  <pic:spPr>
                    <a:xfrm>
                      <a:off x="0" y="0"/>
                      <a:ext cx="641922" cy="481965"/>
                    </a:xfrm>
                    <a:prstGeom prst="rect">
                      <a:avLst/>
                    </a:prstGeom>
                  </pic:spPr>
                </pic:pic>
              </a:graphicData>
            </a:graphic>
            <wp14:sizeRelH relativeFrom="margin">
              <wp14:pctWidth>0</wp14:pctWidth>
            </wp14:sizeRelH>
            <wp14:sizeRelV relativeFrom="margin">
              <wp14:pctHeight>0</wp14:pctHeight>
            </wp14:sizeRelV>
          </wp:anchor>
        </w:drawing>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56A35" w14:textId="2B35DA26" w:rsidR="00C23CA6" w:rsidRDefault="007D37CC">
    <w:pPr>
      <w:pStyle w:val="Header"/>
    </w:pPr>
    <w:r>
      <w:rPr>
        <w:noProof/>
      </w:rPr>
      <w:drawing>
        <wp:anchor distT="0" distB="0" distL="114300" distR="114300" simplePos="0" relativeHeight="251666432" behindDoc="0" locked="0" layoutInCell="1" allowOverlap="1" wp14:anchorId="6505B426" wp14:editId="3B79092E">
          <wp:simplePos x="0" y="0"/>
          <wp:positionH relativeFrom="column">
            <wp:posOffset>3939297</wp:posOffset>
          </wp:positionH>
          <wp:positionV relativeFrom="paragraph">
            <wp:posOffset>-44711</wp:posOffset>
          </wp:positionV>
          <wp:extent cx="562325" cy="462945"/>
          <wp:effectExtent l="0" t="0" r="0" b="0"/>
          <wp:wrapNone/>
          <wp:docPr id="28" name="Picture 28" descr="../Downloads/apple-touch-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s/apple-touch-icon.png"/>
                  <pic:cNvPicPr>
                    <a:picLocks noChangeAspect="1" noChangeArrowheads="1"/>
                  </pic:cNvPicPr>
                </pic:nvPicPr>
                <pic:blipFill rotWithShape="1">
                  <a:blip r:embed="rId1">
                    <a:extLst>
                      <a:ext uri="{28A0092B-C50C-407E-A947-70E740481C1C}">
                        <a14:useLocalDpi xmlns:a14="http://schemas.microsoft.com/office/drawing/2010/main" val="0"/>
                      </a:ext>
                    </a:extLst>
                  </a:blip>
                  <a:srcRect l="6157" t="20385" r="6490" b="7688"/>
                  <a:stretch/>
                </pic:blipFill>
                <pic:spPr bwMode="auto">
                  <a:xfrm>
                    <a:off x="0" y="0"/>
                    <a:ext cx="562325" cy="462945"/>
                  </a:xfrm>
                  <a:prstGeom prst="rect">
                    <a:avLst/>
                  </a:prstGeom>
                  <a:extLst>
                    <a:ext uri="{FAA26D3D-D897-4be2-8F04-BA451C77F1D7}">
                      <ma14:placeholderFlag xmlns:ma14="http://schemas.microsoft.com/office/mac/drawingml/2011/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ins w:id="173" w:author="DANIEL JESUS COLOMA BAIGES" w:date="2016-02-23T19:31:00Z">
      <w:r w:rsidRPr="00F67888">
        <w:rPr>
          <w:rFonts w:ascii="Roboto Slab Regular" w:hAnsi="Roboto Slab Regular"/>
          <w:noProof/>
          <w:color w:val="1EB9D6"/>
          <w:sz w:val="44"/>
          <w:rPrChange w:id="174" w:author="Unknown">
            <w:rPr>
              <w:noProof/>
            </w:rPr>
          </w:rPrChange>
        </w:rPr>
        <w:drawing>
          <wp:anchor distT="0" distB="0" distL="114300" distR="114300" simplePos="0" relativeHeight="251672576" behindDoc="0" locked="0" layoutInCell="1" allowOverlap="1" wp14:anchorId="2C49A0F4" wp14:editId="0DCCEB69">
            <wp:simplePos x="0" y="0"/>
            <wp:positionH relativeFrom="column">
              <wp:posOffset>1992992</wp:posOffset>
            </wp:positionH>
            <wp:positionV relativeFrom="paragraph">
              <wp:posOffset>75334</wp:posOffset>
            </wp:positionV>
            <wp:extent cx="1276154" cy="248379"/>
            <wp:effectExtent l="0" t="0" r="0" b="5715"/>
            <wp:wrapNone/>
            <wp:docPr id="1" name="Picture 1" descr="aircloak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loak_office.png"/>
                    <pic:cNvPicPr/>
                  </pic:nvPicPr>
                  <pic:blipFill>
                    <a:blip r:embed="rId2"/>
                    <a:stretch>
                      <a:fillRect/>
                    </a:stretch>
                  </pic:blipFill>
                  <pic:spPr>
                    <a:xfrm>
                      <a:off x="0" y="0"/>
                      <a:ext cx="1276154" cy="248379"/>
                    </a:xfrm>
                    <a:prstGeom prst="rect">
                      <a:avLst/>
                    </a:prstGeom>
                  </pic:spPr>
                </pic:pic>
              </a:graphicData>
            </a:graphic>
            <wp14:sizeRelH relativeFrom="margin">
              <wp14:pctWidth>0</wp14:pctWidth>
            </wp14:sizeRelH>
            <wp14:sizeRelV relativeFrom="margin">
              <wp14:pctHeight>0</wp14:pctHeight>
            </wp14:sizeRelV>
          </wp:anchor>
        </w:drawing>
      </w:r>
    </w:ins>
    <w:r>
      <w:rPr>
        <w:noProof/>
      </w:rPr>
      <w:drawing>
        <wp:anchor distT="0" distB="0" distL="114300" distR="114300" simplePos="0" relativeHeight="251670528" behindDoc="0" locked="0" layoutInCell="1" allowOverlap="1" wp14:anchorId="290C96CB" wp14:editId="61E5E950">
          <wp:simplePos x="0" y="0"/>
          <wp:positionH relativeFrom="column">
            <wp:posOffset>51132</wp:posOffset>
          </wp:positionH>
          <wp:positionV relativeFrom="paragraph">
            <wp:posOffset>-42515</wp:posOffset>
          </wp:positionV>
          <wp:extent cx="1477041" cy="462945"/>
          <wp:effectExtent l="0" t="0" r="0" b="0"/>
          <wp:wrapNone/>
          <wp:docPr id="30" name="Picture 30" descr="../Google%20Drive/DTL/Recursos/dtl1-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20Drive/DTL/Recursos/dtl1-sm.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77041" cy="462945"/>
                  </a:xfrm>
                  <a:prstGeom prst="rect">
                    <a:avLst/>
                  </a:prstGeom>
                  <a:noFill/>
                  <a:ln>
                    <a:noFill/>
                  </a:ln>
                </pic:spPr>
              </pic:pic>
            </a:graphicData>
          </a:graphic>
          <wp14:sizeRelH relativeFrom="margin">
            <wp14:pctWidth>0</wp14:pctWidth>
          </wp14:sizeRelH>
          <wp14:sizeRelV relativeFrom="margin">
            <wp14:pctHeight>0</wp14:pctHeight>
          </wp14:sizeRelV>
        </wp:anchor>
      </w:drawing>
    </w:r>
    <w:del w:id="175" w:author="DANIEL JESUS COLOMA BAIGES" w:date="2016-02-23T19:31:00Z">
      <w:r w:rsidR="001926B2" w:rsidDel="001202DC">
        <w:rPr>
          <w:noProof/>
        </w:rPr>
        <w:drawing>
          <wp:anchor distT="0" distB="0" distL="114300" distR="114300" simplePos="0" relativeHeight="251668480" behindDoc="0" locked="0" layoutInCell="1" allowOverlap="1" wp14:anchorId="76D85F4D" wp14:editId="1F2C3CF3">
            <wp:simplePos x="0" y="0"/>
            <wp:positionH relativeFrom="column">
              <wp:posOffset>2101361</wp:posOffset>
            </wp:positionH>
            <wp:positionV relativeFrom="paragraph">
              <wp:posOffset>-159385</wp:posOffset>
            </wp:positionV>
            <wp:extent cx="693273" cy="520784"/>
            <wp:effectExtent l="0" t="0" r="0" b="0"/>
            <wp:wrapNone/>
            <wp:docPr id="29" name="Picture 29" descr="aircloak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loak_solo.png"/>
                    <pic:cNvPicPr/>
                  </pic:nvPicPr>
                  <pic:blipFill>
                    <a:blip r:embed="rId4"/>
                    <a:stretch>
                      <a:fillRect/>
                    </a:stretch>
                  </pic:blipFill>
                  <pic:spPr>
                    <a:xfrm>
                      <a:off x="0" y="0"/>
                      <a:ext cx="695545" cy="522490"/>
                    </a:xfrm>
                    <a:prstGeom prst="rect">
                      <a:avLst/>
                    </a:prstGeom>
                  </pic:spPr>
                </pic:pic>
              </a:graphicData>
            </a:graphic>
            <wp14:sizeRelH relativeFrom="margin">
              <wp14:pctWidth>0</wp14:pctWidth>
            </wp14:sizeRelH>
            <wp14:sizeRelV relativeFrom="margin">
              <wp14:pctHeight>0</wp14:pctHeight>
            </wp14:sizeRelV>
          </wp:anchor>
        </w:drawing>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502A"/>
    <w:multiLevelType w:val="hybridMultilevel"/>
    <w:tmpl w:val="1E5AD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92A75"/>
    <w:multiLevelType w:val="multilevel"/>
    <w:tmpl w:val="2F7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47C62"/>
    <w:multiLevelType w:val="hybridMultilevel"/>
    <w:tmpl w:val="A57E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D70076"/>
    <w:multiLevelType w:val="hybridMultilevel"/>
    <w:tmpl w:val="B322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F3F8A"/>
    <w:multiLevelType w:val="hybridMultilevel"/>
    <w:tmpl w:val="845E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932DAA"/>
    <w:multiLevelType w:val="multilevel"/>
    <w:tmpl w:val="37F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D6AC6"/>
    <w:multiLevelType w:val="hybridMultilevel"/>
    <w:tmpl w:val="DBB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D398F"/>
    <w:multiLevelType w:val="hybridMultilevel"/>
    <w:tmpl w:val="DB583BE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43026851"/>
    <w:multiLevelType w:val="multilevel"/>
    <w:tmpl w:val="5620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102C4"/>
    <w:multiLevelType w:val="hybridMultilevel"/>
    <w:tmpl w:val="A0EC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25FE1"/>
    <w:multiLevelType w:val="hybridMultilevel"/>
    <w:tmpl w:val="C71AAFE8"/>
    <w:lvl w:ilvl="0" w:tplc="8F763B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65297"/>
    <w:multiLevelType w:val="hybridMultilevel"/>
    <w:tmpl w:val="80E2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53AF6"/>
    <w:multiLevelType w:val="hybridMultilevel"/>
    <w:tmpl w:val="5844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001452"/>
    <w:multiLevelType w:val="hybridMultilevel"/>
    <w:tmpl w:val="755E0C0A"/>
    <w:lvl w:ilvl="0" w:tplc="0409000F">
      <w:start w:val="1"/>
      <w:numFmt w:val="decimal"/>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14">
    <w:nsid w:val="5B4C4899"/>
    <w:multiLevelType w:val="hybridMultilevel"/>
    <w:tmpl w:val="9268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505D8"/>
    <w:multiLevelType w:val="hybridMultilevel"/>
    <w:tmpl w:val="DB3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A21FF"/>
    <w:multiLevelType w:val="hybridMultilevel"/>
    <w:tmpl w:val="B562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44092"/>
    <w:multiLevelType w:val="hybridMultilevel"/>
    <w:tmpl w:val="C57C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7"/>
  </w:num>
  <w:num w:numId="4">
    <w:abstractNumId w:val="4"/>
  </w:num>
  <w:num w:numId="5">
    <w:abstractNumId w:val="13"/>
  </w:num>
  <w:num w:numId="6">
    <w:abstractNumId w:val="11"/>
  </w:num>
  <w:num w:numId="7">
    <w:abstractNumId w:val="9"/>
  </w:num>
  <w:num w:numId="8">
    <w:abstractNumId w:val="10"/>
  </w:num>
  <w:num w:numId="9">
    <w:abstractNumId w:val="6"/>
  </w:num>
  <w:num w:numId="10">
    <w:abstractNumId w:val="7"/>
  </w:num>
  <w:num w:numId="11">
    <w:abstractNumId w:val="5"/>
  </w:num>
  <w:num w:numId="12">
    <w:abstractNumId w:val="12"/>
  </w:num>
  <w:num w:numId="13">
    <w:abstractNumId w:val="1"/>
  </w:num>
  <w:num w:numId="14">
    <w:abstractNumId w:val="8"/>
  </w:num>
  <w:num w:numId="15">
    <w:abstractNumId w:val="16"/>
  </w:num>
  <w:num w:numId="16">
    <w:abstractNumId w:val="14"/>
  </w:num>
  <w:num w:numId="17">
    <w:abstractNumId w:val="0"/>
  </w:num>
  <w:num w:numId="1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JESUS COLOMA BAIGES">
    <w15:presenceInfo w15:providerId="None" w15:userId="DANIEL JESUS COLOMA BAI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revisionView w:markup="0"/>
  <w:trackRevisions/>
  <w:defaultTabStop w:val="288"/>
  <w:hyphenationZone w:val="425"/>
  <w:characterSpacingControl w:val="doNotCompress"/>
  <w:hdrShapeDefaults>
    <o:shapedefaults v:ext="edit" spidmax="2049" style="mso-width-relative:margin;mso-height-relative:margin" fill="f" fillcolor="white" stroke="f">
      <v:fill color="white" on="f"/>
      <v:stroke on="f"/>
      <o:colormru v:ext="edit" colors="#25a9b9,#1eb9d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C9"/>
    <w:rsid w:val="00005F90"/>
    <w:rsid w:val="00006FCF"/>
    <w:rsid w:val="0001169B"/>
    <w:rsid w:val="00011798"/>
    <w:rsid w:val="00011C26"/>
    <w:rsid w:val="00011D1A"/>
    <w:rsid w:val="00013075"/>
    <w:rsid w:val="00015CC5"/>
    <w:rsid w:val="000165CE"/>
    <w:rsid w:val="000207FD"/>
    <w:rsid w:val="00020A5D"/>
    <w:rsid w:val="00024DB9"/>
    <w:rsid w:val="00032BE9"/>
    <w:rsid w:val="00034869"/>
    <w:rsid w:val="00035C93"/>
    <w:rsid w:val="00036178"/>
    <w:rsid w:val="00037C5F"/>
    <w:rsid w:val="000401F2"/>
    <w:rsid w:val="0004329B"/>
    <w:rsid w:val="00047DCA"/>
    <w:rsid w:val="00050D6B"/>
    <w:rsid w:val="00051BC0"/>
    <w:rsid w:val="00055C33"/>
    <w:rsid w:val="00061B8D"/>
    <w:rsid w:val="000632A8"/>
    <w:rsid w:val="00065E69"/>
    <w:rsid w:val="00072AFC"/>
    <w:rsid w:val="00072B93"/>
    <w:rsid w:val="00080A29"/>
    <w:rsid w:val="0008142B"/>
    <w:rsid w:val="00081776"/>
    <w:rsid w:val="0008202B"/>
    <w:rsid w:val="00083EC3"/>
    <w:rsid w:val="0008685E"/>
    <w:rsid w:val="000877A4"/>
    <w:rsid w:val="0009187A"/>
    <w:rsid w:val="00092761"/>
    <w:rsid w:val="00095381"/>
    <w:rsid w:val="00096D12"/>
    <w:rsid w:val="000974A0"/>
    <w:rsid w:val="00097B44"/>
    <w:rsid w:val="000A4D1F"/>
    <w:rsid w:val="000A775C"/>
    <w:rsid w:val="000B1766"/>
    <w:rsid w:val="000B27A7"/>
    <w:rsid w:val="000B6262"/>
    <w:rsid w:val="000B78B9"/>
    <w:rsid w:val="000C1E11"/>
    <w:rsid w:val="000C4349"/>
    <w:rsid w:val="000C57C5"/>
    <w:rsid w:val="000C59E5"/>
    <w:rsid w:val="000C7274"/>
    <w:rsid w:val="000C7A71"/>
    <w:rsid w:val="000D05E3"/>
    <w:rsid w:val="000D0B07"/>
    <w:rsid w:val="000D3C6E"/>
    <w:rsid w:val="000D7619"/>
    <w:rsid w:val="000E5F5F"/>
    <w:rsid w:val="000F0C3A"/>
    <w:rsid w:val="000F126B"/>
    <w:rsid w:val="000F1C66"/>
    <w:rsid w:val="000F1E3B"/>
    <w:rsid w:val="000F21B9"/>
    <w:rsid w:val="000F47F4"/>
    <w:rsid w:val="000F70E7"/>
    <w:rsid w:val="000F7AF4"/>
    <w:rsid w:val="001007E2"/>
    <w:rsid w:val="001010EA"/>
    <w:rsid w:val="00101A37"/>
    <w:rsid w:val="00101D14"/>
    <w:rsid w:val="0010216C"/>
    <w:rsid w:val="00106395"/>
    <w:rsid w:val="00112B5E"/>
    <w:rsid w:val="00115223"/>
    <w:rsid w:val="001162CE"/>
    <w:rsid w:val="001202DC"/>
    <w:rsid w:val="001203AA"/>
    <w:rsid w:val="001217C5"/>
    <w:rsid w:val="001254B8"/>
    <w:rsid w:val="0012617D"/>
    <w:rsid w:val="00126CAA"/>
    <w:rsid w:val="0013068D"/>
    <w:rsid w:val="00133205"/>
    <w:rsid w:val="00134F1B"/>
    <w:rsid w:val="0013598E"/>
    <w:rsid w:val="001363D8"/>
    <w:rsid w:val="001408C7"/>
    <w:rsid w:val="00143F8D"/>
    <w:rsid w:val="00144385"/>
    <w:rsid w:val="001444FB"/>
    <w:rsid w:val="0014566A"/>
    <w:rsid w:val="001473E2"/>
    <w:rsid w:val="00151237"/>
    <w:rsid w:val="00151CB2"/>
    <w:rsid w:val="001528A7"/>
    <w:rsid w:val="00153D1A"/>
    <w:rsid w:val="001552C7"/>
    <w:rsid w:val="00155392"/>
    <w:rsid w:val="001560FC"/>
    <w:rsid w:val="00165945"/>
    <w:rsid w:val="00170FF0"/>
    <w:rsid w:val="0017360F"/>
    <w:rsid w:val="001765A6"/>
    <w:rsid w:val="00176EF9"/>
    <w:rsid w:val="0018083F"/>
    <w:rsid w:val="00185C71"/>
    <w:rsid w:val="00185D96"/>
    <w:rsid w:val="00186D6F"/>
    <w:rsid w:val="00187EB7"/>
    <w:rsid w:val="0019099B"/>
    <w:rsid w:val="00190CF5"/>
    <w:rsid w:val="001926B2"/>
    <w:rsid w:val="0019318D"/>
    <w:rsid w:val="00193FA6"/>
    <w:rsid w:val="001960B6"/>
    <w:rsid w:val="00196795"/>
    <w:rsid w:val="001A0DF5"/>
    <w:rsid w:val="001A0F26"/>
    <w:rsid w:val="001A17E3"/>
    <w:rsid w:val="001A2CC4"/>
    <w:rsid w:val="001A394B"/>
    <w:rsid w:val="001A59AA"/>
    <w:rsid w:val="001A7108"/>
    <w:rsid w:val="001B4113"/>
    <w:rsid w:val="001B4857"/>
    <w:rsid w:val="001B51EB"/>
    <w:rsid w:val="001B64C1"/>
    <w:rsid w:val="001C4CC0"/>
    <w:rsid w:val="001C68EE"/>
    <w:rsid w:val="001C71CC"/>
    <w:rsid w:val="001C71EF"/>
    <w:rsid w:val="001D1AC5"/>
    <w:rsid w:val="001D3236"/>
    <w:rsid w:val="001D47EF"/>
    <w:rsid w:val="001D4FF2"/>
    <w:rsid w:val="001E6FB4"/>
    <w:rsid w:val="001F10AA"/>
    <w:rsid w:val="001F43F7"/>
    <w:rsid w:val="001F5017"/>
    <w:rsid w:val="001F517A"/>
    <w:rsid w:val="001F798C"/>
    <w:rsid w:val="00201CF5"/>
    <w:rsid w:val="00202201"/>
    <w:rsid w:val="0020407D"/>
    <w:rsid w:val="00204323"/>
    <w:rsid w:val="002056D6"/>
    <w:rsid w:val="00210742"/>
    <w:rsid w:val="00213160"/>
    <w:rsid w:val="002138C2"/>
    <w:rsid w:val="0021696D"/>
    <w:rsid w:val="00220FA0"/>
    <w:rsid w:val="00224EAF"/>
    <w:rsid w:val="00227149"/>
    <w:rsid w:val="00232F21"/>
    <w:rsid w:val="002372A1"/>
    <w:rsid w:val="002377E7"/>
    <w:rsid w:val="002403FE"/>
    <w:rsid w:val="00240563"/>
    <w:rsid w:val="002474F2"/>
    <w:rsid w:val="00253E9F"/>
    <w:rsid w:val="00257F55"/>
    <w:rsid w:val="002600A8"/>
    <w:rsid w:val="00261E2A"/>
    <w:rsid w:val="0026212A"/>
    <w:rsid w:val="00262B21"/>
    <w:rsid w:val="00264E12"/>
    <w:rsid w:val="0026570D"/>
    <w:rsid w:val="0026575A"/>
    <w:rsid w:val="00266473"/>
    <w:rsid w:val="00266F70"/>
    <w:rsid w:val="0027035A"/>
    <w:rsid w:val="00270E5F"/>
    <w:rsid w:val="00273DC9"/>
    <w:rsid w:val="00277E31"/>
    <w:rsid w:val="00281AC2"/>
    <w:rsid w:val="0028259B"/>
    <w:rsid w:val="0028489B"/>
    <w:rsid w:val="00285E00"/>
    <w:rsid w:val="00286837"/>
    <w:rsid w:val="00291874"/>
    <w:rsid w:val="00293FBA"/>
    <w:rsid w:val="00294A2A"/>
    <w:rsid w:val="00295BE5"/>
    <w:rsid w:val="002A2A40"/>
    <w:rsid w:val="002A2E6C"/>
    <w:rsid w:val="002A40E2"/>
    <w:rsid w:val="002A4B8A"/>
    <w:rsid w:val="002A5111"/>
    <w:rsid w:val="002A573D"/>
    <w:rsid w:val="002A62EC"/>
    <w:rsid w:val="002A6B39"/>
    <w:rsid w:val="002B220D"/>
    <w:rsid w:val="002B39C8"/>
    <w:rsid w:val="002B5B84"/>
    <w:rsid w:val="002B7887"/>
    <w:rsid w:val="002C03EF"/>
    <w:rsid w:val="002C47F8"/>
    <w:rsid w:val="002C4FD3"/>
    <w:rsid w:val="002C54C8"/>
    <w:rsid w:val="002D1308"/>
    <w:rsid w:val="002D1993"/>
    <w:rsid w:val="002D6C0C"/>
    <w:rsid w:val="002E0FD3"/>
    <w:rsid w:val="002E6DB9"/>
    <w:rsid w:val="002E6E36"/>
    <w:rsid w:val="002F0C06"/>
    <w:rsid w:val="002F57DC"/>
    <w:rsid w:val="0030071C"/>
    <w:rsid w:val="00307313"/>
    <w:rsid w:val="00307A9B"/>
    <w:rsid w:val="003113E9"/>
    <w:rsid w:val="00312F6E"/>
    <w:rsid w:val="00325697"/>
    <w:rsid w:val="00330156"/>
    <w:rsid w:val="003340D2"/>
    <w:rsid w:val="003368CA"/>
    <w:rsid w:val="00336CCD"/>
    <w:rsid w:val="00340255"/>
    <w:rsid w:val="003537BC"/>
    <w:rsid w:val="00354104"/>
    <w:rsid w:val="00356371"/>
    <w:rsid w:val="003612BE"/>
    <w:rsid w:val="0036256B"/>
    <w:rsid w:val="003635F2"/>
    <w:rsid w:val="00370E68"/>
    <w:rsid w:val="00371097"/>
    <w:rsid w:val="00371EBA"/>
    <w:rsid w:val="0037574A"/>
    <w:rsid w:val="00375886"/>
    <w:rsid w:val="00376E0C"/>
    <w:rsid w:val="00380106"/>
    <w:rsid w:val="003828CE"/>
    <w:rsid w:val="003839E3"/>
    <w:rsid w:val="00384C7A"/>
    <w:rsid w:val="00392B4A"/>
    <w:rsid w:val="00392F45"/>
    <w:rsid w:val="0039753F"/>
    <w:rsid w:val="003A0E0E"/>
    <w:rsid w:val="003A516A"/>
    <w:rsid w:val="003A603C"/>
    <w:rsid w:val="003A608A"/>
    <w:rsid w:val="003B1399"/>
    <w:rsid w:val="003B196C"/>
    <w:rsid w:val="003B4BF4"/>
    <w:rsid w:val="003B4D24"/>
    <w:rsid w:val="003B6D3F"/>
    <w:rsid w:val="003B6F1C"/>
    <w:rsid w:val="003B79B8"/>
    <w:rsid w:val="003C3D59"/>
    <w:rsid w:val="003C48B7"/>
    <w:rsid w:val="003D453F"/>
    <w:rsid w:val="003E0061"/>
    <w:rsid w:val="003E02CA"/>
    <w:rsid w:val="003E071F"/>
    <w:rsid w:val="003E19AB"/>
    <w:rsid w:val="003E378E"/>
    <w:rsid w:val="003E382B"/>
    <w:rsid w:val="003E7758"/>
    <w:rsid w:val="003E7DD9"/>
    <w:rsid w:val="003E7F39"/>
    <w:rsid w:val="003F03FE"/>
    <w:rsid w:val="003F213E"/>
    <w:rsid w:val="003F3C3E"/>
    <w:rsid w:val="003F5AC3"/>
    <w:rsid w:val="00401267"/>
    <w:rsid w:val="004032E5"/>
    <w:rsid w:val="00405C0D"/>
    <w:rsid w:val="004109D9"/>
    <w:rsid w:val="00410EED"/>
    <w:rsid w:val="004114E5"/>
    <w:rsid w:val="00411AFE"/>
    <w:rsid w:val="00413B39"/>
    <w:rsid w:val="00414846"/>
    <w:rsid w:val="004177C9"/>
    <w:rsid w:val="00417F71"/>
    <w:rsid w:val="00420C47"/>
    <w:rsid w:val="00421445"/>
    <w:rsid w:val="004235FF"/>
    <w:rsid w:val="00423C1C"/>
    <w:rsid w:val="00425EFA"/>
    <w:rsid w:val="00430201"/>
    <w:rsid w:val="00442ED4"/>
    <w:rsid w:val="00444A4E"/>
    <w:rsid w:val="00445663"/>
    <w:rsid w:val="0044648D"/>
    <w:rsid w:val="004475D0"/>
    <w:rsid w:val="0045050C"/>
    <w:rsid w:val="0045126A"/>
    <w:rsid w:val="0045309E"/>
    <w:rsid w:val="004535B6"/>
    <w:rsid w:val="0045604E"/>
    <w:rsid w:val="0045645F"/>
    <w:rsid w:val="00457BCE"/>
    <w:rsid w:val="004610A2"/>
    <w:rsid w:val="0046114B"/>
    <w:rsid w:val="00461E03"/>
    <w:rsid w:val="004729A6"/>
    <w:rsid w:val="00473AB6"/>
    <w:rsid w:val="004758E0"/>
    <w:rsid w:val="00484710"/>
    <w:rsid w:val="004878DB"/>
    <w:rsid w:val="004944F9"/>
    <w:rsid w:val="0049490C"/>
    <w:rsid w:val="00497521"/>
    <w:rsid w:val="004A0350"/>
    <w:rsid w:val="004A03E4"/>
    <w:rsid w:val="004A3556"/>
    <w:rsid w:val="004B0E9B"/>
    <w:rsid w:val="004B1317"/>
    <w:rsid w:val="004C5F56"/>
    <w:rsid w:val="004C6CD0"/>
    <w:rsid w:val="004C7C06"/>
    <w:rsid w:val="004D5FBC"/>
    <w:rsid w:val="004D7654"/>
    <w:rsid w:val="004E5481"/>
    <w:rsid w:val="004F1716"/>
    <w:rsid w:val="004F2220"/>
    <w:rsid w:val="004F6C4C"/>
    <w:rsid w:val="00500B2D"/>
    <w:rsid w:val="00501382"/>
    <w:rsid w:val="00502BD0"/>
    <w:rsid w:val="0050543C"/>
    <w:rsid w:val="00505962"/>
    <w:rsid w:val="005068F1"/>
    <w:rsid w:val="00516ACE"/>
    <w:rsid w:val="005177AE"/>
    <w:rsid w:val="00527CC6"/>
    <w:rsid w:val="00531BDB"/>
    <w:rsid w:val="0053372E"/>
    <w:rsid w:val="005338BC"/>
    <w:rsid w:val="00534960"/>
    <w:rsid w:val="00536718"/>
    <w:rsid w:val="00540EE6"/>
    <w:rsid w:val="00544A69"/>
    <w:rsid w:val="005456E8"/>
    <w:rsid w:val="005468F3"/>
    <w:rsid w:val="00551290"/>
    <w:rsid w:val="00551417"/>
    <w:rsid w:val="00551CA6"/>
    <w:rsid w:val="00551F23"/>
    <w:rsid w:val="00557F67"/>
    <w:rsid w:val="00561965"/>
    <w:rsid w:val="0056518D"/>
    <w:rsid w:val="005651A7"/>
    <w:rsid w:val="00566CC6"/>
    <w:rsid w:val="005678BC"/>
    <w:rsid w:val="00570988"/>
    <w:rsid w:val="0057198E"/>
    <w:rsid w:val="0057215A"/>
    <w:rsid w:val="00572555"/>
    <w:rsid w:val="00572882"/>
    <w:rsid w:val="0057301E"/>
    <w:rsid w:val="00574314"/>
    <w:rsid w:val="0057466C"/>
    <w:rsid w:val="00574DCA"/>
    <w:rsid w:val="005757C1"/>
    <w:rsid w:val="0058020B"/>
    <w:rsid w:val="00580475"/>
    <w:rsid w:val="005860D4"/>
    <w:rsid w:val="00586853"/>
    <w:rsid w:val="00587FA5"/>
    <w:rsid w:val="00593AED"/>
    <w:rsid w:val="0059701D"/>
    <w:rsid w:val="005A1986"/>
    <w:rsid w:val="005B5203"/>
    <w:rsid w:val="005B645C"/>
    <w:rsid w:val="005B6F32"/>
    <w:rsid w:val="005C2089"/>
    <w:rsid w:val="005C7517"/>
    <w:rsid w:val="005D02B6"/>
    <w:rsid w:val="005D0372"/>
    <w:rsid w:val="005D049A"/>
    <w:rsid w:val="005D0904"/>
    <w:rsid w:val="005D0F03"/>
    <w:rsid w:val="005D4029"/>
    <w:rsid w:val="005D4A32"/>
    <w:rsid w:val="005D69CE"/>
    <w:rsid w:val="005E20DE"/>
    <w:rsid w:val="005E23E9"/>
    <w:rsid w:val="005E29F8"/>
    <w:rsid w:val="005E3707"/>
    <w:rsid w:val="005E4333"/>
    <w:rsid w:val="005F07FA"/>
    <w:rsid w:val="005F15FC"/>
    <w:rsid w:val="005F50AF"/>
    <w:rsid w:val="005F6673"/>
    <w:rsid w:val="005F70F9"/>
    <w:rsid w:val="005F7DAB"/>
    <w:rsid w:val="00601A22"/>
    <w:rsid w:val="00605FFB"/>
    <w:rsid w:val="00606ABA"/>
    <w:rsid w:val="0060707E"/>
    <w:rsid w:val="00607A1D"/>
    <w:rsid w:val="00614BD1"/>
    <w:rsid w:val="00614FB2"/>
    <w:rsid w:val="00615B44"/>
    <w:rsid w:val="00622080"/>
    <w:rsid w:val="006240EB"/>
    <w:rsid w:val="0062430C"/>
    <w:rsid w:val="00625461"/>
    <w:rsid w:val="006338B0"/>
    <w:rsid w:val="006350A0"/>
    <w:rsid w:val="006364BC"/>
    <w:rsid w:val="006424B3"/>
    <w:rsid w:val="00642E95"/>
    <w:rsid w:val="00643181"/>
    <w:rsid w:val="006447BB"/>
    <w:rsid w:val="006470FD"/>
    <w:rsid w:val="0064751D"/>
    <w:rsid w:val="00650293"/>
    <w:rsid w:val="00650989"/>
    <w:rsid w:val="0065280D"/>
    <w:rsid w:val="00653555"/>
    <w:rsid w:val="00653D2A"/>
    <w:rsid w:val="00654786"/>
    <w:rsid w:val="00654C7F"/>
    <w:rsid w:val="006551DB"/>
    <w:rsid w:val="0065696B"/>
    <w:rsid w:val="006570C4"/>
    <w:rsid w:val="0066074C"/>
    <w:rsid w:val="00660EA5"/>
    <w:rsid w:val="006612C0"/>
    <w:rsid w:val="00663617"/>
    <w:rsid w:val="00664172"/>
    <w:rsid w:val="00664BEB"/>
    <w:rsid w:val="00670413"/>
    <w:rsid w:val="00670973"/>
    <w:rsid w:val="0067204D"/>
    <w:rsid w:val="0067253C"/>
    <w:rsid w:val="006725AE"/>
    <w:rsid w:val="00672AFA"/>
    <w:rsid w:val="00672D2C"/>
    <w:rsid w:val="006768C8"/>
    <w:rsid w:val="00680664"/>
    <w:rsid w:val="00683A6B"/>
    <w:rsid w:val="006858B4"/>
    <w:rsid w:val="006913F6"/>
    <w:rsid w:val="006A178C"/>
    <w:rsid w:val="006A2056"/>
    <w:rsid w:val="006A2D6D"/>
    <w:rsid w:val="006A6E7D"/>
    <w:rsid w:val="006B4820"/>
    <w:rsid w:val="006B4B14"/>
    <w:rsid w:val="006B7B8A"/>
    <w:rsid w:val="006C23CE"/>
    <w:rsid w:val="006C6351"/>
    <w:rsid w:val="006C71E2"/>
    <w:rsid w:val="006D10C2"/>
    <w:rsid w:val="006D1292"/>
    <w:rsid w:val="006D2D53"/>
    <w:rsid w:val="006D316D"/>
    <w:rsid w:val="006D3660"/>
    <w:rsid w:val="006D47ED"/>
    <w:rsid w:val="006D750E"/>
    <w:rsid w:val="006E37F6"/>
    <w:rsid w:val="006E3D21"/>
    <w:rsid w:val="006E4807"/>
    <w:rsid w:val="006F27D9"/>
    <w:rsid w:val="006F44DE"/>
    <w:rsid w:val="006F532D"/>
    <w:rsid w:val="006F6A57"/>
    <w:rsid w:val="007007C5"/>
    <w:rsid w:val="00702234"/>
    <w:rsid w:val="00703351"/>
    <w:rsid w:val="0070437C"/>
    <w:rsid w:val="0071054F"/>
    <w:rsid w:val="00710C24"/>
    <w:rsid w:val="00711530"/>
    <w:rsid w:val="00711BC9"/>
    <w:rsid w:val="0071454A"/>
    <w:rsid w:val="00721370"/>
    <w:rsid w:val="00721FCB"/>
    <w:rsid w:val="00723192"/>
    <w:rsid w:val="007234BE"/>
    <w:rsid w:val="00723A79"/>
    <w:rsid w:val="00724122"/>
    <w:rsid w:val="007276CF"/>
    <w:rsid w:val="0073024F"/>
    <w:rsid w:val="007329C9"/>
    <w:rsid w:val="0073456C"/>
    <w:rsid w:val="00737DD9"/>
    <w:rsid w:val="0074079D"/>
    <w:rsid w:val="00743B58"/>
    <w:rsid w:val="00746272"/>
    <w:rsid w:val="007478B8"/>
    <w:rsid w:val="00751A0D"/>
    <w:rsid w:val="00751D52"/>
    <w:rsid w:val="00752E9D"/>
    <w:rsid w:val="007561C5"/>
    <w:rsid w:val="00756731"/>
    <w:rsid w:val="00757C83"/>
    <w:rsid w:val="00762B33"/>
    <w:rsid w:val="0076538B"/>
    <w:rsid w:val="00771138"/>
    <w:rsid w:val="007714FF"/>
    <w:rsid w:val="00771BE2"/>
    <w:rsid w:val="00773314"/>
    <w:rsid w:val="007737B3"/>
    <w:rsid w:val="0077481B"/>
    <w:rsid w:val="00775929"/>
    <w:rsid w:val="00775F26"/>
    <w:rsid w:val="007774C8"/>
    <w:rsid w:val="0077793D"/>
    <w:rsid w:val="00780854"/>
    <w:rsid w:val="00782F18"/>
    <w:rsid w:val="00784F46"/>
    <w:rsid w:val="0078541F"/>
    <w:rsid w:val="007854F4"/>
    <w:rsid w:val="00792A0D"/>
    <w:rsid w:val="00796CA1"/>
    <w:rsid w:val="007A13A9"/>
    <w:rsid w:val="007A6420"/>
    <w:rsid w:val="007B1CA5"/>
    <w:rsid w:val="007B3981"/>
    <w:rsid w:val="007B6535"/>
    <w:rsid w:val="007B6C12"/>
    <w:rsid w:val="007B6EC4"/>
    <w:rsid w:val="007C26BA"/>
    <w:rsid w:val="007C32A4"/>
    <w:rsid w:val="007D08F8"/>
    <w:rsid w:val="007D2B5F"/>
    <w:rsid w:val="007D37CC"/>
    <w:rsid w:val="007D5C31"/>
    <w:rsid w:val="007D5E1B"/>
    <w:rsid w:val="007D5EC7"/>
    <w:rsid w:val="007E0A8A"/>
    <w:rsid w:val="007E7B6A"/>
    <w:rsid w:val="007F1A22"/>
    <w:rsid w:val="007F1C98"/>
    <w:rsid w:val="00802C0B"/>
    <w:rsid w:val="00802F60"/>
    <w:rsid w:val="0080663B"/>
    <w:rsid w:val="0080664B"/>
    <w:rsid w:val="00810B7C"/>
    <w:rsid w:val="008126BC"/>
    <w:rsid w:val="00813BCD"/>
    <w:rsid w:val="008152D6"/>
    <w:rsid w:val="00825204"/>
    <w:rsid w:val="008254EE"/>
    <w:rsid w:val="008303D0"/>
    <w:rsid w:val="00834AB5"/>
    <w:rsid w:val="00840742"/>
    <w:rsid w:val="00841244"/>
    <w:rsid w:val="00843483"/>
    <w:rsid w:val="008539F1"/>
    <w:rsid w:val="008548BB"/>
    <w:rsid w:val="008551DB"/>
    <w:rsid w:val="00856013"/>
    <w:rsid w:val="00860009"/>
    <w:rsid w:val="00860C6C"/>
    <w:rsid w:val="00863D9C"/>
    <w:rsid w:val="008646D9"/>
    <w:rsid w:val="0087034B"/>
    <w:rsid w:val="0087385C"/>
    <w:rsid w:val="0087599B"/>
    <w:rsid w:val="0087652B"/>
    <w:rsid w:val="00876F3F"/>
    <w:rsid w:val="00880EF7"/>
    <w:rsid w:val="008877B6"/>
    <w:rsid w:val="00887876"/>
    <w:rsid w:val="0089134E"/>
    <w:rsid w:val="00892634"/>
    <w:rsid w:val="008970F6"/>
    <w:rsid w:val="008A2F4D"/>
    <w:rsid w:val="008A30BB"/>
    <w:rsid w:val="008A47AF"/>
    <w:rsid w:val="008A4967"/>
    <w:rsid w:val="008A78BB"/>
    <w:rsid w:val="008B0AB7"/>
    <w:rsid w:val="008B10C9"/>
    <w:rsid w:val="008B311C"/>
    <w:rsid w:val="008B3BB5"/>
    <w:rsid w:val="008B3CE3"/>
    <w:rsid w:val="008B402C"/>
    <w:rsid w:val="008C09C4"/>
    <w:rsid w:val="008C0F8E"/>
    <w:rsid w:val="008C1C9B"/>
    <w:rsid w:val="008D08A4"/>
    <w:rsid w:val="008D1479"/>
    <w:rsid w:val="008D2DDF"/>
    <w:rsid w:val="008D61CA"/>
    <w:rsid w:val="008D6A28"/>
    <w:rsid w:val="008D74B0"/>
    <w:rsid w:val="008D75D5"/>
    <w:rsid w:val="008D786B"/>
    <w:rsid w:val="008E1A52"/>
    <w:rsid w:val="008E1D6E"/>
    <w:rsid w:val="008E333E"/>
    <w:rsid w:val="008F003E"/>
    <w:rsid w:val="008F21EB"/>
    <w:rsid w:val="00902C47"/>
    <w:rsid w:val="00911C0E"/>
    <w:rsid w:val="009120DB"/>
    <w:rsid w:val="00912D11"/>
    <w:rsid w:val="009134FD"/>
    <w:rsid w:val="0091520E"/>
    <w:rsid w:val="009166E7"/>
    <w:rsid w:val="00917304"/>
    <w:rsid w:val="009218E5"/>
    <w:rsid w:val="00923F5C"/>
    <w:rsid w:val="009248C3"/>
    <w:rsid w:val="00924CF9"/>
    <w:rsid w:val="00924DA1"/>
    <w:rsid w:val="00930480"/>
    <w:rsid w:val="009307C8"/>
    <w:rsid w:val="009310A0"/>
    <w:rsid w:val="009318D4"/>
    <w:rsid w:val="0093355C"/>
    <w:rsid w:val="00940387"/>
    <w:rsid w:val="00941700"/>
    <w:rsid w:val="009418B2"/>
    <w:rsid w:val="00942B39"/>
    <w:rsid w:val="00942CDD"/>
    <w:rsid w:val="009456B6"/>
    <w:rsid w:val="00946B4C"/>
    <w:rsid w:val="00946E46"/>
    <w:rsid w:val="00950BB7"/>
    <w:rsid w:val="00951D23"/>
    <w:rsid w:val="009525CA"/>
    <w:rsid w:val="00952A5D"/>
    <w:rsid w:val="0095511C"/>
    <w:rsid w:val="009570D7"/>
    <w:rsid w:val="009600E0"/>
    <w:rsid w:val="00961F02"/>
    <w:rsid w:val="00962445"/>
    <w:rsid w:val="009635A8"/>
    <w:rsid w:val="00963AEB"/>
    <w:rsid w:val="00964864"/>
    <w:rsid w:val="00967839"/>
    <w:rsid w:val="00970AAB"/>
    <w:rsid w:val="00973CD7"/>
    <w:rsid w:val="00973F80"/>
    <w:rsid w:val="00974BDC"/>
    <w:rsid w:val="009802D9"/>
    <w:rsid w:val="00980BD2"/>
    <w:rsid w:val="00982C0A"/>
    <w:rsid w:val="00983EE3"/>
    <w:rsid w:val="00990CE6"/>
    <w:rsid w:val="0099191D"/>
    <w:rsid w:val="00993DA7"/>
    <w:rsid w:val="00995A5B"/>
    <w:rsid w:val="00997589"/>
    <w:rsid w:val="00997C55"/>
    <w:rsid w:val="009A18A3"/>
    <w:rsid w:val="009A2852"/>
    <w:rsid w:val="009B0AB2"/>
    <w:rsid w:val="009B68A1"/>
    <w:rsid w:val="009B6F65"/>
    <w:rsid w:val="009C1C8E"/>
    <w:rsid w:val="009C1CE2"/>
    <w:rsid w:val="009C4578"/>
    <w:rsid w:val="009C7431"/>
    <w:rsid w:val="009E44D6"/>
    <w:rsid w:val="009E5471"/>
    <w:rsid w:val="009E6597"/>
    <w:rsid w:val="009F0B7A"/>
    <w:rsid w:val="009F0FD1"/>
    <w:rsid w:val="009F271F"/>
    <w:rsid w:val="009F293C"/>
    <w:rsid w:val="009F5412"/>
    <w:rsid w:val="00A02A61"/>
    <w:rsid w:val="00A108B1"/>
    <w:rsid w:val="00A12FAB"/>
    <w:rsid w:val="00A14E88"/>
    <w:rsid w:val="00A155CB"/>
    <w:rsid w:val="00A15C4C"/>
    <w:rsid w:val="00A167CD"/>
    <w:rsid w:val="00A16F87"/>
    <w:rsid w:val="00A2001C"/>
    <w:rsid w:val="00A2049D"/>
    <w:rsid w:val="00A240F8"/>
    <w:rsid w:val="00A2761D"/>
    <w:rsid w:val="00A3117C"/>
    <w:rsid w:val="00A33364"/>
    <w:rsid w:val="00A3695B"/>
    <w:rsid w:val="00A36E55"/>
    <w:rsid w:val="00A434DE"/>
    <w:rsid w:val="00A438BA"/>
    <w:rsid w:val="00A44DFD"/>
    <w:rsid w:val="00A44FA9"/>
    <w:rsid w:val="00A457CA"/>
    <w:rsid w:val="00A469FF"/>
    <w:rsid w:val="00A511AE"/>
    <w:rsid w:val="00A536C4"/>
    <w:rsid w:val="00A5682F"/>
    <w:rsid w:val="00A60787"/>
    <w:rsid w:val="00A62B16"/>
    <w:rsid w:val="00A64B5F"/>
    <w:rsid w:val="00A65562"/>
    <w:rsid w:val="00A71FFA"/>
    <w:rsid w:val="00A74FCA"/>
    <w:rsid w:val="00A7590D"/>
    <w:rsid w:val="00A77F56"/>
    <w:rsid w:val="00A811E5"/>
    <w:rsid w:val="00A83DF1"/>
    <w:rsid w:val="00A84C06"/>
    <w:rsid w:val="00A85286"/>
    <w:rsid w:val="00A93C49"/>
    <w:rsid w:val="00A9448D"/>
    <w:rsid w:val="00A953C8"/>
    <w:rsid w:val="00A97C87"/>
    <w:rsid w:val="00AA0145"/>
    <w:rsid w:val="00AA030E"/>
    <w:rsid w:val="00AA17E7"/>
    <w:rsid w:val="00AA1E0D"/>
    <w:rsid w:val="00AA4899"/>
    <w:rsid w:val="00AA5539"/>
    <w:rsid w:val="00AA74AE"/>
    <w:rsid w:val="00AA7C4D"/>
    <w:rsid w:val="00AB0681"/>
    <w:rsid w:val="00AB092C"/>
    <w:rsid w:val="00AB12E0"/>
    <w:rsid w:val="00AB4A87"/>
    <w:rsid w:val="00AB6CE3"/>
    <w:rsid w:val="00AB763C"/>
    <w:rsid w:val="00AC053C"/>
    <w:rsid w:val="00AC103B"/>
    <w:rsid w:val="00AD36DF"/>
    <w:rsid w:val="00AD4490"/>
    <w:rsid w:val="00AD5543"/>
    <w:rsid w:val="00AE403E"/>
    <w:rsid w:val="00AF1B90"/>
    <w:rsid w:val="00AF2D29"/>
    <w:rsid w:val="00AF343E"/>
    <w:rsid w:val="00AF5234"/>
    <w:rsid w:val="00B002BB"/>
    <w:rsid w:val="00B0076A"/>
    <w:rsid w:val="00B014D2"/>
    <w:rsid w:val="00B01D2D"/>
    <w:rsid w:val="00B04D18"/>
    <w:rsid w:val="00B077B4"/>
    <w:rsid w:val="00B10C71"/>
    <w:rsid w:val="00B14B46"/>
    <w:rsid w:val="00B177EB"/>
    <w:rsid w:val="00B214E2"/>
    <w:rsid w:val="00B22664"/>
    <w:rsid w:val="00B23179"/>
    <w:rsid w:val="00B24AE8"/>
    <w:rsid w:val="00B3360B"/>
    <w:rsid w:val="00B3361D"/>
    <w:rsid w:val="00B3551D"/>
    <w:rsid w:val="00B40962"/>
    <w:rsid w:val="00B4102F"/>
    <w:rsid w:val="00B42813"/>
    <w:rsid w:val="00B45A29"/>
    <w:rsid w:val="00B46881"/>
    <w:rsid w:val="00B46BC1"/>
    <w:rsid w:val="00B55599"/>
    <w:rsid w:val="00B56011"/>
    <w:rsid w:val="00B62B0F"/>
    <w:rsid w:val="00B6460F"/>
    <w:rsid w:val="00B651A6"/>
    <w:rsid w:val="00B70A5D"/>
    <w:rsid w:val="00B70C36"/>
    <w:rsid w:val="00B74C7B"/>
    <w:rsid w:val="00B8020D"/>
    <w:rsid w:val="00B80B24"/>
    <w:rsid w:val="00B80D10"/>
    <w:rsid w:val="00B828DD"/>
    <w:rsid w:val="00B82E35"/>
    <w:rsid w:val="00B83A2C"/>
    <w:rsid w:val="00B85ADE"/>
    <w:rsid w:val="00B87766"/>
    <w:rsid w:val="00B90662"/>
    <w:rsid w:val="00B93A83"/>
    <w:rsid w:val="00B94ACA"/>
    <w:rsid w:val="00B96123"/>
    <w:rsid w:val="00B96F9A"/>
    <w:rsid w:val="00B97536"/>
    <w:rsid w:val="00BA0B26"/>
    <w:rsid w:val="00BA1694"/>
    <w:rsid w:val="00BA2CAA"/>
    <w:rsid w:val="00BA4B1A"/>
    <w:rsid w:val="00BA714C"/>
    <w:rsid w:val="00BA7985"/>
    <w:rsid w:val="00BB2495"/>
    <w:rsid w:val="00BB4E42"/>
    <w:rsid w:val="00BB4ED4"/>
    <w:rsid w:val="00BB7957"/>
    <w:rsid w:val="00BB7A6A"/>
    <w:rsid w:val="00BC18EE"/>
    <w:rsid w:val="00BC44D2"/>
    <w:rsid w:val="00BC52CE"/>
    <w:rsid w:val="00BC649D"/>
    <w:rsid w:val="00BC7290"/>
    <w:rsid w:val="00BD0265"/>
    <w:rsid w:val="00BD5705"/>
    <w:rsid w:val="00BD62D9"/>
    <w:rsid w:val="00BE020B"/>
    <w:rsid w:val="00BE16B7"/>
    <w:rsid w:val="00BE1BD6"/>
    <w:rsid w:val="00BE28F1"/>
    <w:rsid w:val="00BE3C36"/>
    <w:rsid w:val="00BF3187"/>
    <w:rsid w:val="00BF6D68"/>
    <w:rsid w:val="00BF7583"/>
    <w:rsid w:val="00C00DC8"/>
    <w:rsid w:val="00C03294"/>
    <w:rsid w:val="00C07438"/>
    <w:rsid w:val="00C1102E"/>
    <w:rsid w:val="00C121CD"/>
    <w:rsid w:val="00C1331E"/>
    <w:rsid w:val="00C14BB9"/>
    <w:rsid w:val="00C15CFF"/>
    <w:rsid w:val="00C15E54"/>
    <w:rsid w:val="00C1640C"/>
    <w:rsid w:val="00C17CC0"/>
    <w:rsid w:val="00C17CFD"/>
    <w:rsid w:val="00C17D14"/>
    <w:rsid w:val="00C21885"/>
    <w:rsid w:val="00C2192A"/>
    <w:rsid w:val="00C22B5C"/>
    <w:rsid w:val="00C2311E"/>
    <w:rsid w:val="00C23CA6"/>
    <w:rsid w:val="00C30FA2"/>
    <w:rsid w:val="00C324DA"/>
    <w:rsid w:val="00C33496"/>
    <w:rsid w:val="00C40A13"/>
    <w:rsid w:val="00C40A7C"/>
    <w:rsid w:val="00C42683"/>
    <w:rsid w:val="00C42734"/>
    <w:rsid w:val="00C4654A"/>
    <w:rsid w:val="00C46973"/>
    <w:rsid w:val="00C478E9"/>
    <w:rsid w:val="00C50961"/>
    <w:rsid w:val="00C513FC"/>
    <w:rsid w:val="00C5174C"/>
    <w:rsid w:val="00C56628"/>
    <w:rsid w:val="00C636A6"/>
    <w:rsid w:val="00C65222"/>
    <w:rsid w:val="00C67846"/>
    <w:rsid w:val="00C726E6"/>
    <w:rsid w:val="00C778B6"/>
    <w:rsid w:val="00C83F8D"/>
    <w:rsid w:val="00C8531A"/>
    <w:rsid w:val="00C926DC"/>
    <w:rsid w:val="00C931AD"/>
    <w:rsid w:val="00C95A35"/>
    <w:rsid w:val="00C96BA5"/>
    <w:rsid w:val="00C96FDD"/>
    <w:rsid w:val="00CA5A68"/>
    <w:rsid w:val="00CA7942"/>
    <w:rsid w:val="00CB4F72"/>
    <w:rsid w:val="00CB6900"/>
    <w:rsid w:val="00CC028C"/>
    <w:rsid w:val="00CC028F"/>
    <w:rsid w:val="00CC19D2"/>
    <w:rsid w:val="00CC3640"/>
    <w:rsid w:val="00CC767F"/>
    <w:rsid w:val="00CD0C5B"/>
    <w:rsid w:val="00CD13A2"/>
    <w:rsid w:val="00CD154A"/>
    <w:rsid w:val="00CD3172"/>
    <w:rsid w:val="00CD574B"/>
    <w:rsid w:val="00CD672A"/>
    <w:rsid w:val="00CD7B04"/>
    <w:rsid w:val="00CE201F"/>
    <w:rsid w:val="00CE3F75"/>
    <w:rsid w:val="00CE43C0"/>
    <w:rsid w:val="00CE5910"/>
    <w:rsid w:val="00CE69FD"/>
    <w:rsid w:val="00CE6BF6"/>
    <w:rsid w:val="00CE70B8"/>
    <w:rsid w:val="00CF1034"/>
    <w:rsid w:val="00CF2D2B"/>
    <w:rsid w:val="00CF3D03"/>
    <w:rsid w:val="00CF7E73"/>
    <w:rsid w:val="00D00720"/>
    <w:rsid w:val="00D01875"/>
    <w:rsid w:val="00D02917"/>
    <w:rsid w:val="00D0306A"/>
    <w:rsid w:val="00D12AEF"/>
    <w:rsid w:val="00D136A2"/>
    <w:rsid w:val="00D138A1"/>
    <w:rsid w:val="00D15334"/>
    <w:rsid w:val="00D24126"/>
    <w:rsid w:val="00D244BF"/>
    <w:rsid w:val="00D2626E"/>
    <w:rsid w:val="00D33BF1"/>
    <w:rsid w:val="00D3410A"/>
    <w:rsid w:val="00D368C9"/>
    <w:rsid w:val="00D417D4"/>
    <w:rsid w:val="00D4193A"/>
    <w:rsid w:val="00D42E0A"/>
    <w:rsid w:val="00D43631"/>
    <w:rsid w:val="00D449A9"/>
    <w:rsid w:val="00D46386"/>
    <w:rsid w:val="00D472E7"/>
    <w:rsid w:val="00D47668"/>
    <w:rsid w:val="00D47AB4"/>
    <w:rsid w:val="00D52766"/>
    <w:rsid w:val="00D55C32"/>
    <w:rsid w:val="00D55D6B"/>
    <w:rsid w:val="00D5690B"/>
    <w:rsid w:val="00D6402E"/>
    <w:rsid w:val="00D6480E"/>
    <w:rsid w:val="00D67128"/>
    <w:rsid w:val="00D721BF"/>
    <w:rsid w:val="00D727BC"/>
    <w:rsid w:val="00D73511"/>
    <w:rsid w:val="00D756B1"/>
    <w:rsid w:val="00D77CD1"/>
    <w:rsid w:val="00D8025E"/>
    <w:rsid w:val="00D810BF"/>
    <w:rsid w:val="00D87CAA"/>
    <w:rsid w:val="00D95104"/>
    <w:rsid w:val="00D95F84"/>
    <w:rsid w:val="00D9649D"/>
    <w:rsid w:val="00DA6601"/>
    <w:rsid w:val="00DA781D"/>
    <w:rsid w:val="00DB1728"/>
    <w:rsid w:val="00DB43BC"/>
    <w:rsid w:val="00DB449A"/>
    <w:rsid w:val="00DC0DE4"/>
    <w:rsid w:val="00DC2531"/>
    <w:rsid w:val="00DC50FD"/>
    <w:rsid w:val="00DC519C"/>
    <w:rsid w:val="00DC6B1B"/>
    <w:rsid w:val="00DD52DB"/>
    <w:rsid w:val="00DD5F2C"/>
    <w:rsid w:val="00DE024A"/>
    <w:rsid w:val="00DE1F51"/>
    <w:rsid w:val="00DE3DBC"/>
    <w:rsid w:val="00DE7AEB"/>
    <w:rsid w:val="00DF1F6A"/>
    <w:rsid w:val="00DF21AA"/>
    <w:rsid w:val="00DF4ABE"/>
    <w:rsid w:val="00DF61E1"/>
    <w:rsid w:val="00DF6692"/>
    <w:rsid w:val="00DF74FC"/>
    <w:rsid w:val="00E02765"/>
    <w:rsid w:val="00E0363A"/>
    <w:rsid w:val="00E0478A"/>
    <w:rsid w:val="00E05B2A"/>
    <w:rsid w:val="00E12617"/>
    <w:rsid w:val="00E1352E"/>
    <w:rsid w:val="00E16B3C"/>
    <w:rsid w:val="00E16FB8"/>
    <w:rsid w:val="00E25EFB"/>
    <w:rsid w:val="00E2755A"/>
    <w:rsid w:val="00E32148"/>
    <w:rsid w:val="00E347CE"/>
    <w:rsid w:val="00E3589B"/>
    <w:rsid w:val="00E41FD3"/>
    <w:rsid w:val="00E4402F"/>
    <w:rsid w:val="00E46A04"/>
    <w:rsid w:val="00E4777A"/>
    <w:rsid w:val="00E52B20"/>
    <w:rsid w:val="00E52CEC"/>
    <w:rsid w:val="00E608B2"/>
    <w:rsid w:val="00E61402"/>
    <w:rsid w:val="00E62E2E"/>
    <w:rsid w:val="00E63D2A"/>
    <w:rsid w:val="00E66423"/>
    <w:rsid w:val="00E66B9C"/>
    <w:rsid w:val="00E75551"/>
    <w:rsid w:val="00E759B8"/>
    <w:rsid w:val="00E759BC"/>
    <w:rsid w:val="00E77815"/>
    <w:rsid w:val="00E80662"/>
    <w:rsid w:val="00E80CB2"/>
    <w:rsid w:val="00E82419"/>
    <w:rsid w:val="00E833F2"/>
    <w:rsid w:val="00E86909"/>
    <w:rsid w:val="00E913D4"/>
    <w:rsid w:val="00E91FD7"/>
    <w:rsid w:val="00E92FF8"/>
    <w:rsid w:val="00E94F17"/>
    <w:rsid w:val="00EA1807"/>
    <w:rsid w:val="00EA393A"/>
    <w:rsid w:val="00EA6C64"/>
    <w:rsid w:val="00EB07DA"/>
    <w:rsid w:val="00EB27C9"/>
    <w:rsid w:val="00EB2B23"/>
    <w:rsid w:val="00EB71DB"/>
    <w:rsid w:val="00EC1FBB"/>
    <w:rsid w:val="00ED60C9"/>
    <w:rsid w:val="00ED6178"/>
    <w:rsid w:val="00ED67D2"/>
    <w:rsid w:val="00EE074E"/>
    <w:rsid w:val="00EE2102"/>
    <w:rsid w:val="00EF24AC"/>
    <w:rsid w:val="00EF334D"/>
    <w:rsid w:val="00F06A0B"/>
    <w:rsid w:val="00F10449"/>
    <w:rsid w:val="00F114E3"/>
    <w:rsid w:val="00F1241C"/>
    <w:rsid w:val="00F1627A"/>
    <w:rsid w:val="00F20A05"/>
    <w:rsid w:val="00F221FF"/>
    <w:rsid w:val="00F22808"/>
    <w:rsid w:val="00F246C2"/>
    <w:rsid w:val="00F24F97"/>
    <w:rsid w:val="00F25B22"/>
    <w:rsid w:val="00F26914"/>
    <w:rsid w:val="00F26E60"/>
    <w:rsid w:val="00F30F48"/>
    <w:rsid w:val="00F32043"/>
    <w:rsid w:val="00F33EE0"/>
    <w:rsid w:val="00F35872"/>
    <w:rsid w:val="00F37461"/>
    <w:rsid w:val="00F42711"/>
    <w:rsid w:val="00F4325C"/>
    <w:rsid w:val="00F471F5"/>
    <w:rsid w:val="00F5246C"/>
    <w:rsid w:val="00F542EB"/>
    <w:rsid w:val="00F5522D"/>
    <w:rsid w:val="00F57683"/>
    <w:rsid w:val="00F618F3"/>
    <w:rsid w:val="00F621C9"/>
    <w:rsid w:val="00F65254"/>
    <w:rsid w:val="00F67888"/>
    <w:rsid w:val="00F704D0"/>
    <w:rsid w:val="00F73F77"/>
    <w:rsid w:val="00F74C53"/>
    <w:rsid w:val="00F75653"/>
    <w:rsid w:val="00F81183"/>
    <w:rsid w:val="00F81B23"/>
    <w:rsid w:val="00F8553A"/>
    <w:rsid w:val="00F9319F"/>
    <w:rsid w:val="00F93FF1"/>
    <w:rsid w:val="00F9476B"/>
    <w:rsid w:val="00F949C0"/>
    <w:rsid w:val="00FA2B3E"/>
    <w:rsid w:val="00FA5BE8"/>
    <w:rsid w:val="00FA6613"/>
    <w:rsid w:val="00FA7E20"/>
    <w:rsid w:val="00FB3D8D"/>
    <w:rsid w:val="00FB524A"/>
    <w:rsid w:val="00FB5AEB"/>
    <w:rsid w:val="00FB630E"/>
    <w:rsid w:val="00FB7D8B"/>
    <w:rsid w:val="00FC0C84"/>
    <w:rsid w:val="00FC2A14"/>
    <w:rsid w:val="00FC4201"/>
    <w:rsid w:val="00FC6289"/>
    <w:rsid w:val="00FD635D"/>
    <w:rsid w:val="00FE0D39"/>
    <w:rsid w:val="00FE2703"/>
    <w:rsid w:val="00FE6865"/>
    <w:rsid w:val="00FE7A17"/>
    <w:rsid w:val="00FF0AC9"/>
    <w:rsid w:val="00FF1BB1"/>
    <w:rsid w:val="00FF22D5"/>
    <w:rsid w:val="00FF2511"/>
    <w:rsid w:val="00FF60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width-relative:margin;mso-height-relative:margin" fill="f" fillcolor="white" stroke="f">
      <v:fill color="white" on="f"/>
      <v:stroke on="f"/>
      <o:colormru v:ext="edit" colors="#25a9b9,#1eb9d6"/>
    </o:shapedefaults>
    <o:shapelayout v:ext="edit">
      <o:idmap v:ext="edit" data="1"/>
    </o:shapelayout>
  </w:shapeDefaults>
  <w:decimalSymbol w:val=","/>
  <w:listSeparator w:val=";"/>
  <w14:docId w14:val="7743C1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CA"/>
    <w:pPr>
      <w:spacing w:after="120" w:line="264" w:lineRule="auto"/>
    </w:pPr>
    <w:rPr>
      <w:rFonts w:ascii="Open Sans Light" w:hAnsi="Open Sans Light"/>
      <w:sz w:val="20"/>
    </w:rPr>
  </w:style>
  <w:style w:type="paragraph" w:styleId="Heading1">
    <w:name w:val="heading 1"/>
    <w:basedOn w:val="Normal"/>
    <w:next w:val="Normal"/>
    <w:link w:val="Heading1Char"/>
    <w:uiPriority w:val="9"/>
    <w:qFormat/>
    <w:rsid w:val="003E02CA"/>
    <w:pPr>
      <w:keepNext/>
      <w:keepLines/>
      <w:spacing w:before="240" w:after="60"/>
      <w:outlineLvl w:val="0"/>
    </w:pPr>
    <w:rPr>
      <w:rFonts w:ascii="Roboto Slab Regular" w:eastAsiaTheme="majorEastAsia" w:hAnsi="Roboto Slab Regular" w:cstheme="majorBidi"/>
      <w:bCs/>
      <w:color w:val="7F7F7F" w:themeColor="text1" w:themeTint="80"/>
      <w:sz w:val="28"/>
      <w:szCs w:val="28"/>
    </w:rPr>
  </w:style>
  <w:style w:type="paragraph" w:styleId="Heading2">
    <w:name w:val="heading 2"/>
    <w:basedOn w:val="Normal"/>
    <w:next w:val="Normal"/>
    <w:link w:val="Heading2Char"/>
    <w:uiPriority w:val="9"/>
    <w:unhideWhenUsed/>
    <w:qFormat/>
    <w:rsid w:val="001F7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974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0FD"/>
    <w:rPr>
      <w:rFonts w:ascii="Tahoma" w:hAnsi="Tahoma" w:cs="Tahoma"/>
      <w:sz w:val="16"/>
      <w:szCs w:val="16"/>
    </w:rPr>
  </w:style>
  <w:style w:type="paragraph" w:styleId="Title">
    <w:name w:val="Title"/>
    <w:basedOn w:val="Normal"/>
    <w:next w:val="Normal"/>
    <w:link w:val="TitleChar"/>
    <w:uiPriority w:val="10"/>
    <w:qFormat/>
    <w:rsid w:val="00DC50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0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C50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0F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E02CA"/>
    <w:rPr>
      <w:rFonts w:ascii="Roboto Slab Regular" w:eastAsiaTheme="majorEastAsia" w:hAnsi="Roboto Slab Regular" w:cstheme="majorBidi"/>
      <w:bCs/>
      <w:color w:val="7F7F7F" w:themeColor="text1" w:themeTint="80"/>
      <w:sz w:val="28"/>
      <w:szCs w:val="28"/>
    </w:rPr>
  </w:style>
  <w:style w:type="paragraph" w:styleId="IntenseQuote">
    <w:name w:val="Intense Quote"/>
    <w:basedOn w:val="Normal"/>
    <w:next w:val="Normal"/>
    <w:link w:val="IntenseQuoteChar"/>
    <w:uiPriority w:val="30"/>
    <w:qFormat/>
    <w:rsid w:val="00E66B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6B9C"/>
    <w:rPr>
      <w:b/>
      <w:bCs/>
      <w:i/>
      <w:iCs/>
      <w:color w:val="4F81BD" w:themeColor="accent1"/>
    </w:rPr>
  </w:style>
  <w:style w:type="paragraph" w:styleId="ListParagraph">
    <w:name w:val="List Paragraph"/>
    <w:basedOn w:val="Normal"/>
    <w:uiPriority w:val="34"/>
    <w:qFormat/>
    <w:rsid w:val="004C7C06"/>
    <w:pPr>
      <w:ind w:left="720"/>
      <w:contextualSpacing/>
    </w:pPr>
  </w:style>
  <w:style w:type="paragraph" w:styleId="Header">
    <w:name w:val="header"/>
    <w:basedOn w:val="Normal"/>
    <w:link w:val="HeaderChar"/>
    <w:uiPriority w:val="99"/>
    <w:unhideWhenUsed/>
    <w:rsid w:val="00AB4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A87"/>
  </w:style>
  <w:style w:type="paragraph" w:styleId="Footer">
    <w:name w:val="footer"/>
    <w:basedOn w:val="Normal"/>
    <w:link w:val="FooterChar"/>
    <w:uiPriority w:val="99"/>
    <w:unhideWhenUsed/>
    <w:rsid w:val="00AB4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A87"/>
  </w:style>
  <w:style w:type="character" w:customStyle="1" w:styleId="Heading2Char">
    <w:name w:val="Heading 2 Char"/>
    <w:basedOn w:val="DefaultParagraphFont"/>
    <w:link w:val="Heading2"/>
    <w:uiPriority w:val="9"/>
    <w:rsid w:val="001F79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24CF9"/>
    <w:rPr>
      <w:color w:val="0000FF"/>
      <w:u w:val="single"/>
    </w:rPr>
  </w:style>
  <w:style w:type="character" w:styleId="CommentReference">
    <w:name w:val="annotation reference"/>
    <w:basedOn w:val="DefaultParagraphFont"/>
    <w:uiPriority w:val="99"/>
    <w:semiHidden/>
    <w:unhideWhenUsed/>
    <w:rsid w:val="00544A69"/>
    <w:rPr>
      <w:sz w:val="18"/>
      <w:szCs w:val="18"/>
    </w:rPr>
  </w:style>
  <w:style w:type="paragraph" w:styleId="CommentText">
    <w:name w:val="annotation text"/>
    <w:basedOn w:val="Normal"/>
    <w:link w:val="CommentTextChar"/>
    <w:uiPriority w:val="99"/>
    <w:semiHidden/>
    <w:unhideWhenUsed/>
    <w:rsid w:val="00544A69"/>
    <w:pPr>
      <w:spacing w:line="240" w:lineRule="auto"/>
    </w:pPr>
    <w:rPr>
      <w:sz w:val="24"/>
      <w:szCs w:val="24"/>
    </w:rPr>
  </w:style>
  <w:style w:type="character" w:customStyle="1" w:styleId="CommentTextChar">
    <w:name w:val="Comment Text Char"/>
    <w:basedOn w:val="DefaultParagraphFont"/>
    <w:link w:val="CommentText"/>
    <w:uiPriority w:val="99"/>
    <w:semiHidden/>
    <w:rsid w:val="00544A69"/>
    <w:rPr>
      <w:sz w:val="24"/>
      <w:szCs w:val="24"/>
    </w:rPr>
  </w:style>
  <w:style w:type="paragraph" w:styleId="CommentSubject">
    <w:name w:val="annotation subject"/>
    <w:basedOn w:val="CommentText"/>
    <w:next w:val="CommentText"/>
    <w:link w:val="CommentSubjectChar"/>
    <w:uiPriority w:val="99"/>
    <w:semiHidden/>
    <w:unhideWhenUsed/>
    <w:rsid w:val="00544A69"/>
    <w:rPr>
      <w:b/>
      <w:bCs/>
      <w:sz w:val="20"/>
      <w:szCs w:val="20"/>
    </w:rPr>
  </w:style>
  <w:style w:type="character" w:customStyle="1" w:styleId="CommentSubjectChar">
    <w:name w:val="Comment Subject Char"/>
    <w:basedOn w:val="CommentTextChar"/>
    <w:link w:val="CommentSubject"/>
    <w:uiPriority w:val="99"/>
    <w:semiHidden/>
    <w:rsid w:val="00544A69"/>
    <w:rPr>
      <w:b/>
      <w:bCs/>
      <w:sz w:val="20"/>
      <w:szCs w:val="20"/>
    </w:rPr>
  </w:style>
  <w:style w:type="paragraph" w:styleId="Caption">
    <w:name w:val="caption"/>
    <w:basedOn w:val="Normal"/>
    <w:next w:val="Normal"/>
    <w:uiPriority w:val="35"/>
    <w:unhideWhenUsed/>
    <w:qFormat/>
    <w:rsid w:val="002B788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7313"/>
    <w:rPr>
      <w:color w:val="800080" w:themeColor="followedHyperlink"/>
      <w:u w:val="single"/>
    </w:rPr>
  </w:style>
  <w:style w:type="paragraph" w:styleId="EndnoteText">
    <w:name w:val="endnote text"/>
    <w:basedOn w:val="Normal"/>
    <w:link w:val="EndnoteTextChar"/>
    <w:uiPriority w:val="99"/>
    <w:unhideWhenUsed/>
    <w:rsid w:val="00FB3D8D"/>
    <w:pPr>
      <w:spacing w:after="0" w:line="240" w:lineRule="auto"/>
    </w:pPr>
    <w:rPr>
      <w:szCs w:val="20"/>
    </w:rPr>
  </w:style>
  <w:style w:type="character" w:customStyle="1" w:styleId="EndnoteTextChar">
    <w:name w:val="Endnote Text Char"/>
    <w:basedOn w:val="DefaultParagraphFont"/>
    <w:link w:val="EndnoteText"/>
    <w:uiPriority w:val="99"/>
    <w:rsid w:val="00FB3D8D"/>
    <w:rPr>
      <w:sz w:val="20"/>
      <w:szCs w:val="20"/>
    </w:rPr>
  </w:style>
  <w:style w:type="character" w:styleId="EndnoteReference">
    <w:name w:val="endnote reference"/>
    <w:basedOn w:val="DefaultParagraphFont"/>
    <w:uiPriority w:val="99"/>
    <w:semiHidden/>
    <w:unhideWhenUsed/>
    <w:rsid w:val="00FB3D8D"/>
    <w:rPr>
      <w:vertAlign w:val="superscript"/>
    </w:rPr>
  </w:style>
  <w:style w:type="table" w:styleId="LightShading-Accent1">
    <w:name w:val="Light Shading Accent 1"/>
    <w:basedOn w:val="TableNormal"/>
    <w:uiPriority w:val="60"/>
    <w:rsid w:val="008B311C"/>
    <w:pPr>
      <w:spacing w:after="0" w:line="240" w:lineRule="auto"/>
    </w:pPr>
    <w:rPr>
      <w:rFonts w:ascii="Open Sans Light" w:eastAsiaTheme="minorEastAsia" w:hAnsi="Open Sans Light"/>
      <w:color w:val="365F91" w:themeColor="accent1" w:themeShade="BF"/>
      <w:sz w:val="20"/>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FB52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0974A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974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180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3A608A"/>
    <w:pPr>
      <w:spacing w:after="0"/>
      <w:ind w:left="288" w:right="-288"/>
    </w:pPr>
    <w:rPr>
      <w:rFonts w:ascii="Courier New" w:hAnsi="Courier New"/>
      <w:sz w:val="16"/>
    </w:rPr>
  </w:style>
  <w:style w:type="character" w:customStyle="1" w:styleId="codeChar">
    <w:name w:val="code Char"/>
    <w:basedOn w:val="DefaultParagraphFont"/>
    <w:link w:val="code"/>
    <w:rsid w:val="003A608A"/>
    <w:rPr>
      <w:rFonts w:ascii="Courier New" w:hAnsi="Courier New"/>
      <w:sz w:val="16"/>
    </w:rPr>
  </w:style>
  <w:style w:type="character" w:customStyle="1" w:styleId="apple-converted-space">
    <w:name w:val="apple-converted-space"/>
    <w:basedOn w:val="DefaultParagraphFont"/>
    <w:rsid w:val="001A7108"/>
  </w:style>
  <w:style w:type="paragraph" w:styleId="FootnoteText">
    <w:name w:val="footnote text"/>
    <w:basedOn w:val="Normal"/>
    <w:link w:val="FootnoteTextChar"/>
    <w:semiHidden/>
    <w:unhideWhenUsed/>
    <w:rsid w:val="00376E0C"/>
    <w:pPr>
      <w:spacing w:after="0" w:line="240" w:lineRule="auto"/>
    </w:pPr>
    <w:rPr>
      <w:szCs w:val="20"/>
    </w:rPr>
  </w:style>
  <w:style w:type="character" w:customStyle="1" w:styleId="FootnoteTextChar">
    <w:name w:val="Footnote Text Char"/>
    <w:basedOn w:val="DefaultParagraphFont"/>
    <w:link w:val="FootnoteText"/>
    <w:semiHidden/>
    <w:rsid w:val="00376E0C"/>
    <w:rPr>
      <w:rFonts w:ascii="Open Sans Light" w:hAnsi="Open Sans Light"/>
      <w:sz w:val="20"/>
      <w:szCs w:val="20"/>
    </w:rPr>
  </w:style>
  <w:style w:type="character" w:styleId="FootnoteReference">
    <w:name w:val="footnote reference"/>
    <w:basedOn w:val="DefaultParagraphFont"/>
    <w:semiHidden/>
    <w:unhideWhenUsed/>
    <w:rsid w:val="00376E0C"/>
    <w:rPr>
      <w:vertAlign w:val="superscript"/>
    </w:rPr>
  </w:style>
  <w:style w:type="paragraph" w:styleId="Revision">
    <w:name w:val="Revision"/>
    <w:hidden/>
    <w:semiHidden/>
    <w:rsid w:val="00126CAA"/>
    <w:pPr>
      <w:spacing w:after="0" w:line="240" w:lineRule="auto"/>
    </w:pPr>
    <w:rPr>
      <w:rFonts w:ascii="Open Sans Light" w:hAnsi="Open Sans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6931">
      <w:bodyDiv w:val="1"/>
      <w:marLeft w:val="0"/>
      <w:marRight w:val="0"/>
      <w:marTop w:val="0"/>
      <w:marBottom w:val="0"/>
      <w:divBdr>
        <w:top w:val="none" w:sz="0" w:space="0" w:color="auto"/>
        <w:left w:val="none" w:sz="0" w:space="0" w:color="auto"/>
        <w:bottom w:val="none" w:sz="0" w:space="0" w:color="auto"/>
        <w:right w:val="none" w:sz="0" w:space="0" w:color="auto"/>
      </w:divBdr>
    </w:div>
    <w:div w:id="1217158961">
      <w:bodyDiv w:val="1"/>
      <w:marLeft w:val="0"/>
      <w:marRight w:val="0"/>
      <w:marTop w:val="0"/>
      <w:marBottom w:val="0"/>
      <w:divBdr>
        <w:top w:val="none" w:sz="0" w:space="0" w:color="auto"/>
        <w:left w:val="none" w:sz="0" w:space="0" w:color="auto"/>
        <w:bottom w:val="none" w:sz="0" w:space="0" w:color="auto"/>
        <w:right w:val="none" w:sz="0" w:space="0" w:color="auto"/>
      </w:divBdr>
    </w:div>
    <w:div w:id="1294866548">
      <w:bodyDiv w:val="1"/>
      <w:marLeft w:val="0"/>
      <w:marRight w:val="0"/>
      <w:marTop w:val="0"/>
      <w:marBottom w:val="0"/>
      <w:divBdr>
        <w:top w:val="none" w:sz="0" w:space="0" w:color="auto"/>
        <w:left w:val="none" w:sz="0" w:space="0" w:color="auto"/>
        <w:bottom w:val="none" w:sz="0" w:space="0" w:color="auto"/>
        <w:right w:val="none" w:sz="0" w:space="0" w:color="auto"/>
      </w:divBdr>
    </w:div>
    <w:div w:id="1460879481">
      <w:bodyDiv w:val="1"/>
      <w:marLeft w:val="0"/>
      <w:marRight w:val="0"/>
      <w:marTop w:val="0"/>
      <w:marBottom w:val="0"/>
      <w:divBdr>
        <w:top w:val="none" w:sz="0" w:space="0" w:color="auto"/>
        <w:left w:val="none" w:sz="0" w:space="0" w:color="auto"/>
        <w:bottom w:val="none" w:sz="0" w:space="0" w:color="auto"/>
        <w:right w:val="none" w:sz="0" w:space="0" w:color="auto"/>
      </w:divBdr>
    </w:div>
    <w:div w:id="1881866409">
      <w:bodyDiv w:val="1"/>
      <w:marLeft w:val="0"/>
      <w:marRight w:val="0"/>
      <w:marTop w:val="0"/>
      <w:marBottom w:val="0"/>
      <w:divBdr>
        <w:top w:val="none" w:sz="0" w:space="0" w:color="auto"/>
        <w:left w:val="none" w:sz="0" w:space="0" w:color="auto"/>
        <w:bottom w:val="none" w:sz="0" w:space="0" w:color="auto"/>
        <w:right w:val="none" w:sz="0" w:space="0" w:color="auto"/>
      </w:divBdr>
    </w:div>
    <w:div w:id="19147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Excel_Worksheet1.xlsx"/><Relationship Id="rId21" Type="http://schemas.openxmlformats.org/officeDocument/2006/relationships/image" Target="media/image7.emf"/><Relationship Id="rId22" Type="http://schemas.openxmlformats.org/officeDocument/2006/relationships/package" Target="embeddings/Microsoft_Excel_Worksheet2.xlsx"/><Relationship Id="rId23" Type="http://schemas.openxmlformats.org/officeDocument/2006/relationships/image" Target="media/image8.png"/><Relationship Id="rId24" Type="http://schemas.openxmlformats.org/officeDocument/2006/relationships/chart" Target="charts/chart4.xml"/><Relationship Id="rId25" Type="http://schemas.openxmlformats.org/officeDocument/2006/relationships/image" Target="media/image9.png"/><Relationship Id="rId26" Type="http://schemas.openxmlformats.org/officeDocument/2006/relationships/hyperlink" Target="http://www.nytimes.com" TargetMode="External"/><Relationship Id="rId27" Type="http://schemas.openxmlformats.org/officeDocument/2006/relationships/hyperlink" Target="http://www.cnn.com" TargetMode="External"/><Relationship Id="rId28" Type="http://schemas.openxmlformats.org/officeDocument/2006/relationships/header" Target="header1.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fontTable" Target="fontTable.xm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https://floodwatch.o-c-r.org/"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chart" Target="charts/chart3.xml"/><Relationship Id="rId18" Type="http://schemas.openxmlformats.org/officeDocument/2006/relationships/image" Target="media/image5.png"/><Relationship Id="rId19" Type="http://schemas.openxmlformats.org/officeDocument/2006/relationships/image" Target="media/image6.emf"/></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4" Type="http://schemas.openxmlformats.org/officeDocument/2006/relationships/image" Target="media/image13.png"/><Relationship Id="rId1" Type="http://schemas.openxmlformats.org/officeDocument/2006/relationships/image" Target="media/image10.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4" Type="http://schemas.openxmlformats.org/officeDocument/2006/relationships/image" Target="media/image13.png"/><Relationship Id="rId1" Type="http://schemas.openxmlformats.org/officeDocument/2006/relationships/image" Target="media/image10.png"/><Relationship Id="rId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francis\Documents\aircloak\telefonicaReport\users-over-time-day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francis\Documents\aircloak\telefonicaReport\users-over-time-day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francis\Documents\aircloak\telefonicaReport\1b-ads-received-1-17-all.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francis\Documents\aircloak\telefonicaReport\1c.2-max-repea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users by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true</c:v>
          </c:tx>
          <c:spPr>
            <a:ln w="28575" cap="rnd">
              <a:solidFill>
                <a:schemeClr val="accent1"/>
              </a:solidFill>
              <a:round/>
            </a:ln>
            <a:effectLst/>
          </c:spPr>
          <c:marker>
            <c:symbol val="none"/>
          </c:marker>
          <c:cat>
            <c:strRef>
              <c:f>Sheet1!$A$2:$A$480</c:f>
              <c:strCache>
                <c:ptCount val="479"/>
                <c:pt idx="0">
                  <c:v>2014-05-29</c:v>
                </c:pt>
                <c:pt idx="1">
                  <c:v>2014-05-31</c:v>
                </c:pt>
                <c:pt idx="2">
                  <c:v>2014-06-01</c:v>
                </c:pt>
                <c:pt idx="3">
                  <c:v>2014-06-02</c:v>
                </c:pt>
                <c:pt idx="4">
                  <c:v>2014-06-03</c:v>
                </c:pt>
                <c:pt idx="5">
                  <c:v>2014-06-04</c:v>
                </c:pt>
                <c:pt idx="6">
                  <c:v>2014-06-05</c:v>
                </c:pt>
                <c:pt idx="7">
                  <c:v>2014-06-06</c:v>
                </c:pt>
                <c:pt idx="8">
                  <c:v>2014-06-07</c:v>
                </c:pt>
                <c:pt idx="9">
                  <c:v>2014-06-08</c:v>
                </c:pt>
                <c:pt idx="10">
                  <c:v>2014-06-09</c:v>
                </c:pt>
                <c:pt idx="11">
                  <c:v>2014-06-10</c:v>
                </c:pt>
                <c:pt idx="12">
                  <c:v>2014-06-11</c:v>
                </c:pt>
                <c:pt idx="13">
                  <c:v>2014-06-12</c:v>
                </c:pt>
                <c:pt idx="14">
                  <c:v>2014-06-13</c:v>
                </c:pt>
                <c:pt idx="15">
                  <c:v>2014-06-15</c:v>
                </c:pt>
                <c:pt idx="16">
                  <c:v>2014-06-16</c:v>
                </c:pt>
                <c:pt idx="17">
                  <c:v>2014-06-17</c:v>
                </c:pt>
                <c:pt idx="18">
                  <c:v>2014-06-18</c:v>
                </c:pt>
                <c:pt idx="19">
                  <c:v>2014-06-19</c:v>
                </c:pt>
                <c:pt idx="20">
                  <c:v>2014-06-20</c:v>
                </c:pt>
                <c:pt idx="21">
                  <c:v>2014-06-21</c:v>
                </c:pt>
                <c:pt idx="22">
                  <c:v>2014-06-22</c:v>
                </c:pt>
                <c:pt idx="23">
                  <c:v>2014-06-23</c:v>
                </c:pt>
                <c:pt idx="24">
                  <c:v>2014-06-24</c:v>
                </c:pt>
                <c:pt idx="25">
                  <c:v>2014-06-25</c:v>
                </c:pt>
                <c:pt idx="26">
                  <c:v>2014-06-26</c:v>
                </c:pt>
                <c:pt idx="27">
                  <c:v>2014-06-27</c:v>
                </c:pt>
                <c:pt idx="28">
                  <c:v>2014-06-28</c:v>
                </c:pt>
                <c:pt idx="29">
                  <c:v>2014-06-29</c:v>
                </c:pt>
                <c:pt idx="30">
                  <c:v>2014-06-30</c:v>
                </c:pt>
                <c:pt idx="31">
                  <c:v>2014-07-01</c:v>
                </c:pt>
                <c:pt idx="32">
                  <c:v>2014-07-02</c:v>
                </c:pt>
                <c:pt idx="33">
                  <c:v>2014-07-03</c:v>
                </c:pt>
                <c:pt idx="34">
                  <c:v>2014-07-04</c:v>
                </c:pt>
                <c:pt idx="35">
                  <c:v>2014-07-05</c:v>
                </c:pt>
                <c:pt idx="36">
                  <c:v>2014-07-06</c:v>
                </c:pt>
                <c:pt idx="37">
                  <c:v>2014-07-07</c:v>
                </c:pt>
                <c:pt idx="38">
                  <c:v>2014-07-08</c:v>
                </c:pt>
                <c:pt idx="39">
                  <c:v>2014-07-09</c:v>
                </c:pt>
                <c:pt idx="40">
                  <c:v>2014-07-10</c:v>
                </c:pt>
                <c:pt idx="41">
                  <c:v>2014-07-11</c:v>
                </c:pt>
                <c:pt idx="42">
                  <c:v>2014-07-12</c:v>
                </c:pt>
                <c:pt idx="43">
                  <c:v>2014-07-13</c:v>
                </c:pt>
                <c:pt idx="44">
                  <c:v>2014-07-14</c:v>
                </c:pt>
                <c:pt idx="45">
                  <c:v>2014-07-15</c:v>
                </c:pt>
                <c:pt idx="46">
                  <c:v>2014-07-16</c:v>
                </c:pt>
                <c:pt idx="47">
                  <c:v>2014-07-17</c:v>
                </c:pt>
                <c:pt idx="48">
                  <c:v>2014-07-18</c:v>
                </c:pt>
                <c:pt idx="49">
                  <c:v>2014-07-19</c:v>
                </c:pt>
                <c:pt idx="50">
                  <c:v>2014-07-20</c:v>
                </c:pt>
                <c:pt idx="51">
                  <c:v>2014-07-21</c:v>
                </c:pt>
                <c:pt idx="52">
                  <c:v>2014-07-22</c:v>
                </c:pt>
                <c:pt idx="53">
                  <c:v>2014-07-23</c:v>
                </c:pt>
                <c:pt idx="54">
                  <c:v>2014-07-24</c:v>
                </c:pt>
                <c:pt idx="55">
                  <c:v>2014-07-25</c:v>
                </c:pt>
                <c:pt idx="56">
                  <c:v>2014-07-26</c:v>
                </c:pt>
                <c:pt idx="57">
                  <c:v>2014-07-27</c:v>
                </c:pt>
                <c:pt idx="58">
                  <c:v>2014-07-28</c:v>
                </c:pt>
                <c:pt idx="59">
                  <c:v>2014-07-29</c:v>
                </c:pt>
                <c:pt idx="60">
                  <c:v>2014-07-30</c:v>
                </c:pt>
                <c:pt idx="61">
                  <c:v>2014-07-31</c:v>
                </c:pt>
                <c:pt idx="62">
                  <c:v>2014-08-01</c:v>
                </c:pt>
                <c:pt idx="63">
                  <c:v>2014-08-02</c:v>
                </c:pt>
                <c:pt idx="64">
                  <c:v>2014-08-03</c:v>
                </c:pt>
                <c:pt idx="65">
                  <c:v>2014-08-04</c:v>
                </c:pt>
                <c:pt idx="66">
                  <c:v>2014-08-05</c:v>
                </c:pt>
                <c:pt idx="67">
                  <c:v>2014-08-06</c:v>
                </c:pt>
                <c:pt idx="68">
                  <c:v>2014-08-07</c:v>
                </c:pt>
                <c:pt idx="69">
                  <c:v>2014-08-08</c:v>
                </c:pt>
                <c:pt idx="70">
                  <c:v>2014-08-09</c:v>
                </c:pt>
                <c:pt idx="71">
                  <c:v>2014-08-10</c:v>
                </c:pt>
                <c:pt idx="72">
                  <c:v>2014-08-11</c:v>
                </c:pt>
                <c:pt idx="73">
                  <c:v>2014-08-12</c:v>
                </c:pt>
                <c:pt idx="74">
                  <c:v>2014-08-13</c:v>
                </c:pt>
                <c:pt idx="75">
                  <c:v>2014-08-14</c:v>
                </c:pt>
                <c:pt idx="76">
                  <c:v>2014-08-15</c:v>
                </c:pt>
                <c:pt idx="77">
                  <c:v>2014-08-16</c:v>
                </c:pt>
                <c:pt idx="78">
                  <c:v>2014-08-17</c:v>
                </c:pt>
                <c:pt idx="79">
                  <c:v>2014-08-18</c:v>
                </c:pt>
                <c:pt idx="80">
                  <c:v>2014-08-19</c:v>
                </c:pt>
                <c:pt idx="81">
                  <c:v>2014-08-20</c:v>
                </c:pt>
                <c:pt idx="82">
                  <c:v>2014-08-21</c:v>
                </c:pt>
                <c:pt idx="83">
                  <c:v>2014-08-22</c:v>
                </c:pt>
                <c:pt idx="84">
                  <c:v>2014-08-23</c:v>
                </c:pt>
                <c:pt idx="85">
                  <c:v>2014-08-24</c:v>
                </c:pt>
                <c:pt idx="86">
                  <c:v>2014-08-25</c:v>
                </c:pt>
                <c:pt idx="87">
                  <c:v>2014-08-26</c:v>
                </c:pt>
                <c:pt idx="88">
                  <c:v>2014-08-27</c:v>
                </c:pt>
                <c:pt idx="89">
                  <c:v>2014-08-28</c:v>
                </c:pt>
                <c:pt idx="90">
                  <c:v>2014-08-29</c:v>
                </c:pt>
                <c:pt idx="91">
                  <c:v>2014-08-30</c:v>
                </c:pt>
                <c:pt idx="92">
                  <c:v>2014-08-31</c:v>
                </c:pt>
                <c:pt idx="93">
                  <c:v>2014-09-01</c:v>
                </c:pt>
                <c:pt idx="94">
                  <c:v>2014-09-02</c:v>
                </c:pt>
                <c:pt idx="95">
                  <c:v>2014-09-03</c:v>
                </c:pt>
                <c:pt idx="96">
                  <c:v>2014-09-04</c:v>
                </c:pt>
                <c:pt idx="97">
                  <c:v>2014-09-05</c:v>
                </c:pt>
                <c:pt idx="98">
                  <c:v>2014-09-06</c:v>
                </c:pt>
                <c:pt idx="99">
                  <c:v>2014-09-07</c:v>
                </c:pt>
                <c:pt idx="100">
                  <c:v>2014-09-08</c:v>
                </c:pt>
                <c:pt idx="101">
                  <c:v>2014-09-09</c:v>
                </c:pt>
                <c:pt idx="102">
                  <c:v>2014-09-10</c:v>
                </c:pt>
                <c:pt idx="103">
                  <c:v>2014-09-11</c:v>
                </c:pt>
                <c:pt idx="104">
                  <c:v>2014-09-12</c:v>
                </c:pt>
                <c:pt idx="105">
                  <c:v>2014-09-13</c:v>
                </c:pt>
                <c:pt idx="106">
                  <c:v>2014-09-14</c:v>
                </c:pt>
                <c:pt idx="107">
                  <c:v>2014-09-15</c:v>
                </c:pt>
                <c:pt idx="108">
                  <c:v>2014-09-16</c:v>
                </c:pt>
                <c:pt idx="109">
                  <c:v>2014-09-17</c:v>
                </c:pt>
                <c:pt idx="110">
                  <c:v>2014-09-18</c:v>
                </c:pt>
                <c:pt idx="111">
                  <c:v>2014-09-19</c:v>
                </c:pt>
                <c:pt idx="112">
                  <c:v>2014-09-20</c:v>
                </c:pt>
                <c:pt idx="113">
                  <c:v>2014-09-21</c:v>
                </c:pt>
                <c:pt idx="114">
                  <c:v>2014-09-22</c:v>
                </c:pt>
                <c:pt idx="115">
                  <c:v>2014-09-23</c:v>
                </c:pt>
                <c:pt idx="116">
                  <c:v>2014-09-24</c:v>
                </c:pt>
                <c:pt idx="117">
                  <c:v>2014-09-25</c:v>
                </c:pt>
                <c:pt idx="118">
                  <c:v>2014-09-26</c:v>
                </c:pt>
                <c:pt idx="119">
                  <c:v>2014-09-27</c:v>
                </c:pt>
                <c:pt idx="120">
                  <c:v>2014-09-28</c:v>
                </c:pt>
                <c:pt idx="121">
                  <c:v>2014-09-29</c:v>
                </c:pt>
                <c:pt idx="122">
                  <c:v>2014-09-30</c:v>
                </c:pt>
                <c:pt idx="123">
                  <c:v>2014-10-01</c:v>
                </c:pt>
                <c:pt idx="124">
                  <c:v>2014-10-02</c:v>
                </c:pt>
                <c:pt idx="125">
                  <c:v>2014-10-03</c:v>
                </c:pt>
                <c:pt idx="126">
                  <c:v>2014-10-04</c:v>
                </c:pt>
                <c:pt idx="127">
                  <c:v>2014-10-05</c:v>
                </c:pt>
                <c:pt idx="128">
                  <c:v>2014-10-06</c:v>
                </c:pt>
                <c:pt idx="129">
                  <c:v>2014-10-07</c:v>
                </c:pt>
                <c:pt idx="130">
                  <c:v>2014-10-08</c:v>
                </c:pt>
                <c:pt idx="131">
                  <c:v>2014-10-09</c:v>
                </c:pt>
                <c:pt idx="132">
                  <c:v>2014-10-10</c:v>
                </c:pt>
                <c:pt idx="133">
                  <c:v>2014-10-11</c:v>
                </c:pt>
                <c:pt idx="134">
                  <c:v>2014-10-12</c:v>
                </c:pt>
                <c:pt idx="135">
                  <c:v>2014-10-13</c:v>
                </c:pt>
                <c:pt idx="136">
                  <c:v>2014-10-14</c:v>
                </c:pt>
                <c:pt idx="137">
                  <c:v>2014-10-15</c:v>
                </c:pt>
                <c:pt idx="138">
                  <c:v>2014-10-16</c:v>
                </c:pt>
                <c:pt idx="139">
                  <c:v>2014-10-17</c:v>
                </c:pt>
                <c:pt idx="140">
                  <c:v>2014-10-18</c:v>
                </c:pt>
                <c:pt idx="141">
                  <c:v>2014-10-19</c:v>
                </c:pt>
                <c:pt idx="142">
                  <c:v>2014-10-20</c:v>
                </c:pt>
                <c:pt idx="143">
                  <c:v>2014-10-21</c:v>
                </c:pt>
                <c:pt idx="144">
                  <c:v>2014-10-22</c:v>
                </c:pt>
                <c:pt idx="145">
                  <c:v>2014-10-23</c:v>
                </c:pt>
                <c:pt idx="146">
                  <c:v>2014-10-24</c:v>
                </c:pt>
                <c:pt idx="147">
                  <c:v>2014-10-25</c:v>
                </c:pt>
                <c:pt idx="148">
                  <c:v>2014-10-26</c:v>
                </c:pt>
                <c:pt idx="149">
                  <c:v>2014-10-27</c:v>
                </c:pt>
                <c:pt idx="150">
                  <c:v>2014-10-28</c:v>
                </c:pt>
                <c:pt idx="151">
                  <c:v>2014-10-29</c:v>
                </c:pt>
                <c:pt idx="152">
                  <c:v>2014-10-30</c:v>
                </c:pt>
                <c:pt idx="153">
                  <c:v>2014-10-31</c:v>
                </c:pt>
                <c:pt idx="154">
                  <c:v>2014-11-01</c:v>
                </c:pt>
                <c:pt idx="155">
                  <c:v>2014-11-02</c:v>
                </c:pt>
                <c:pt idx="156">
                  <c:v>2014-11-03</c:v>
                </c:pt>
                <c:pt idx="157">
                  <c:v>2014-11-04</c:v>
                </c:pt>
                <c:pt idx="158">
                  <c:v>2014-11-05</c:v>
                </c:pt>
                <c:pt idx="159">
                  <c:v>2014-11-06</c:v>
                </c:pt>
                <c:pt idx="160">
                  <c:v>2014-11-07</c:v>
                </c:pt>
                <c:pt idx="161">
                  <c:v>2014-11-08</c:v>
                </c:pt>
                <c:pt idx="162">
                  <c:v>2014-11-09</c:v>
                </c:pt>
                <c:pt idx="163">
                  <c:v>2014-11-10</c:v>
                </c:pt>
                <c:pt idx="164">
                  <c:v>2014-11-11</c:v>
                </c:pt>
                <c:pt idx="165">
                  <c:v>2014-11-12</c:v>
                </c:pt>
                <c:pt idx="166">
                  <c:v>2014-11-13</c:v>
                </c:pt>
                <c:pt idx="167">
                  <c:v>2014-11-14</c:v>
                </c:pt>
                <c:pt idx="168">
                  <c:v>2014-11-15</c:v>
                </c:pt>
                <c:pt idx="169">
                  <c:v>2014-11-16</c:v>
                </c:pt>
                <c:pt idx="170">
                  <c:v>2014-11-17</c:v>
                </c:pt>
                <c:pt idx="171">
                  <c:v>2014-11-18</c:v>
                </c:pt>
                <c:pt idx="172">
                  <c:v>2014-11-19</c:v>
                </c:pt>
                <c:pt idx="173">
                  <c:v>2014-11-20</c:v>
                </c:pt>
                <c:pt idx="174">
                  <c:v>2014-11-21</c:v>
                </c:pt>
                <c:pt idx="175">
                  <c:v>2014-11-22</c:v>
                </c:pt>
                <c:pt idx="176">
                  <c:v>2014-11-23</c:v>
                </c:pt>
                <c:pt idx="177">
                  <c:v>2014-11-24</c:v>
                </c:pt>
                <c:pt idx="178">
                  <c:v>2014-11-25</c:v>
                </c:pt>
                <c:pt idx="179">
                  <c:v>2014-11-26</c:v>
                </c:pt>
                <c:pt idx="180">
                  <c:v>2014-11-27</c:v>
                </c:pt>
                <c:pt idx="181">
                  <c:v>2014-11-28</c:v>
                </c:pt>
                <c:pt idx="182">
                  <c:v>2014-11-29</c:v>
                </c:pt>
                <c:pt idx="183">
                  <c:v>2014-11-30</c:v>
                </c:pt>
                <c:pt idx="184">
                  <c:v>2014-12-01</c:v>
                </c:pt>
                <c:pt idx="185">
                  <c:v>2014-12-02</c:v>
                </c:pt>
                <c:pt idx="186">
                  <c:v>2014-12-03</c:v>
                </c:pt>
                <c:pt idx="187">
                  <c:v>2014-12-04</c:v>
                </c:pt>
                <c:pt idx="188">
                  <c:v>2014-12-05</c:v>
                </c:pt>
                <c:pt idx="189">
                  <c:v>2014-12-06</c:v>
                </c:pt>
                <c:pt idx="190">
                  <c:v>2014-12-07</c:v>
                </c:pt>
                <c:pt idx="191">
                  <c:v>2014-12-08</c:v>
                </c:pt>
                <c:pt idx="192">
                  <c:v>2014-12-09</c:v>
                </c:pt>
                <c:pt idx="193">
                  <c:v>2014-12-10</c:v>
                </c:pt>
                <c:pt idx="194">
                  <c:v>2014-12-11</c:v>
                </c:pt>
                <c:pt idx="195">
                  <c:v>2014-12-12</c:v>
                </c:pt>
                <c:pt idx="196">
                  <c:v>2014-12-13</c:v>
                </c:pt>
                <c:pt idx="197">
                  <c:v>2014-12-14</c:v>
                </c:pt>
                <c:pt idx="198">
                  <c:v>2014-12-15</c:v>
                </c:pt>
                <c:pt idx="199">
                  <c:v>2014-12-16</c:v>
                </c:pt>
                <c:pt idx="200">
                  <c:v>2014-12-17</c:v>
                </c:pt>
                <c:pt idx="201">
                  <c:v>2014-12-18</c:v>
                </c:pt>
                <c:pt idx="202">
                  <c:v>2014-12-19</c:v>
                </c:pt>
                <c:pt idx="203">
                  <c:v>2014-12-20</c:v>
                </c:pt>
                <c:pt idx="204">
                  <c:v>2014-12-21</c:v>
                </c:pt>
                <c:pt idx="205">
                  <c:v>2014-12-22</c:v>
                </c:pt>
                <c:pt idx="206">
                  <c:v>2014-12-23</c:v>
                </c:pt>
                <c:pt idx="207">
                  <c:v>2014-12-24</c:v>
                </c:pt>
                <c:pt idx="208">
                  <c:v>2014-12-25</c:v>
                </c:pt>
                <c:pt idx="209">
                  <c:v>2014-12-26</c:v>
                </c:pt>
                <c:pt idx="210">
                  <c:v>2014-12-27</c:v>
                </c:pt>
                <c:pt idx="211">
                  <c:v>2014-12-28</c:v>
                </c:pt>
                <c:pt idx="212">
                  <c:v>2014-12-29</c:v>
                </c:pt>
                <c:pt idx="213">
                  <c:v>2014-12-30</c:v>
                </c:pt>
                <c:pt idx="214">
                  <c:v>2014-12-31</c:v>
                </c:pt>
                <c:pt idx="215">
                  <c:v>2015-01-01</c:v>
                </c:pt>
                <c:pt idx="216">
                  <c:v>2015-01-02</c:v>
                </c:pt>
                <c:pt idx="217">
                  <c:v>2015-01-03</c:v>
                </c:pt>
                <c:pt idx="218">
                  <c:v>2015-01-04</c:v>
                </c:pt>
                <c:pt idx="219">
                  <c:v>2015-01-05</c:v>
                </c:pt>
                <c:pt idx="220">
                  <c:v>2015-01-06</c:v>
                </c:pt>
                <c:pt idx="221">
                  <c:v>2015-01-07</c:v>
                </c:pt>
                <c:pt idx="222">
                  <c:v>2015-01-08</c:v>
                </c:pt>
                <c:pt idx="223">
                  <c:v>2015-01-09</c:v>
                </c:pt>
                <c:pt idx="224">
                  <c:v>2015-01-10</c:v>
                </c:pt>
                <c:pt idx="225">
                  <c:v>2015-01-11</c:v>
                </c:pt>
                <c:pt idx="226">
                  <c:v>2015-01-12</c:v>
                </c:pt>
                <c:pt idx="227">
                  <c:v>2015-01-13</c:v>
                </c:pt>
                <c:pt idx="228">
                  <c:v>2015-01-14</c:v>
                </c:pt>
                <c:pt idx="229">
                  <c:v>2015-01-15</c:v>
                </c:pt>
                <c:pt idx="230">
                  <c:v>2015-01-16</c:v>
                </c:pt>
                <c:pt idx="231">
                  <c:v>2015-01-17</c:v>
                </c:pt>
                <c:pt idx="232">
                  <c:v>2015-01-18</c:v>
                </c:pt>
                <c:pt idx="233">
                  <c:v>2015-01-19</c:v>
                </c:pt>
                <c:pt idx="234">
                  <c:v>2015-01-20</c:v>
                </c:pt>
                <c:pt idx="235">
                  <c:v>2015-01-21</c:v>
                </c:pt>
                <c:pt idx="236">
                  <c:v>2015-01-22</c:v>
                </c:pt>
                <c:pt idx="237">
                  <c:v>2015-01-23</c:v>
                </c:pt>
                <c:pt idx="238">
                  <c:v>2015-01-24</c:v>
                </c:pt>
                <c:pt idx="239">
                  <c:v>2015-01-25</c:v>
                </c:pt>
                <c:pt idx="240">
                  <c:v>2015-01-27</c:v>
                </c:pt>
                <c:pt idx="241">
                  <c:v>2015-01-28</c:v>
                </c:pt>
                <c:pt idx="242">
                  <c:v>2015-01-29</c:v>
                </c:pt>
                <c:pt idx="243">
                  <c:v>2015-02-04</c:v>
                </c:pt>
                <c:pt idx="244">
                  <c:v>2015-02-07</c:v>
                </c:pt>
                <c:pt idx="245">
                  <c:v>2015-02-08</c:v>
                </c:pt>
                <c:pt idx="246">
                  <c:v>2015-02-09</c:v>
                </c:pt>
                <c:pt idx="247">
                  <c:v>2015-02-18</c:v>
                </c:pt>
                <c:pt idx="248">
                  <c:v>2015-03-14</c:v>
                </c:pt>
                <c:pt idx="249">
                  <c:v>2015-03-23</c:v>
                </c:pt>
                <c:pt idx="250">
                  <c:v>2015-03-24</c:v>
                </c:pt>
                <c:pt idx="251">
                  <c:v>2015-03-25</c:v>
                </c:pt>
                <c:pt idx="252">
                  <c:v>2015-03-26</c:v>
                </c:pt>
                <c:pt idx="253">
                  <c:v>2015-03-27</c:v>
                </c:pt>
                <c:pt idx="254">
                  <c:v>2015-03-28</c:v>
                </c:pt>
                <c:pt idx="255">
                  <c:v>2015-03-29</c:v>
                </c:pt>
                <c:pt idx="256">
                  <c:v>2015-03-30</c:v>
                </c:pt>
                <c:pt idx="257">
                  <c:v>2015-03-31</c:v>
                </c:pt>
                <c:pt idx="258">
                  <c:v>2015-04-01</c:v>
                </c:pt>
                <c:pt idx="259">
                  <c:v>2015-04-02</c:v>
                </c:pt>
                <c:pt idx="260">
                  <c:v>2015-04-03</c:v>
                </c:pt>
                <c:pt idx="261">
                  <c:v>2015-04-04</c:v>
                </c:pt>
                <c:pt idx="262">
                  <c:v>2015-04-05</c:v>
                </c:pt>
                <c:pt idx="263">
                  <c:v>2015-04-06</c:v>
                </c:pt>
                <c:pt idx="264">
                  <c:v>2015-04-07</c:v>
                </c:pt>
                <c:pt idx="265">
                  <c:v>2015-04-08</c:v>
                </c:pt>
                <c:pt idx="266">
                  <c:v>2015-04-09</c:v>
                </c:pt>
                <c:pt idx="267">
                  <c:v>2015-04-10</c:v>
                </c:pt>
                <c:pt idx="268">
                  <c:v>2015-04-11</c:v>
                </c:pt>
                <c:pt idx="269">
                  <c:v>2015-04-12</c:v>
                </c:pt>
                <c:pt idx="270">
                  <c:v>2015-04-13</c:v>
                </c:pt>
                <c:pt idx="271">
                  <c:v>2015-04-14</c:v>
                </c:pt>
                <c:pt idx="272">
                  <c:v>2015-04-15</c:v>
                </c:pt>
                <c:pt idx="273">
                  <c:v>2015-04-16</c:v>
                </c:pt>
                <c:pt idx="274">
                  <c:v>2015-04-17</c:v>
                </c:pt>
                <c:pt idx="275">
                  <c:v>2015-04-21</c:v>
                </c:pt>
                <c:pt idx="276">
                  <c:v>2015-04-22</c:v>
                </c:pt>
                <c:pt idx="277">
                  <c:v>2015-04-23</c:v>
                </c:pt>
                <c:pt idx="278">
                  <c:v>2015-04-24</c:v>
                </c:pt>
                <c:pt idx="279">
                  <c:v>2015-04-25</c:v>
                </c:pt>
                <c:pt idx="280">
                  <c:v>2015-04-26</c:v>
                </c:pt>
                <c:pt idx="281">
                  <c:v>2015-04-27</c:v>
                </c:pt>
                <c:pt idx="282">
                  <c:v>2015-04-28</c:v>
                </c:pt>
                <c:pt idx="283">
                  <c:v>2015-04-29</c:v>
                </c:pt>
                <c:pt idx="284">
                  <c:v>2015-04-30</c:v>
                </c:pt>
                <c:pt idx="285">
                  <c:v>2015-05-01</c:v>
                </c:pt>
                <c:pt idx="286">
                  <c:v>2015-05-02</c:v>
                </c:pt>
                <c:pt idx="287">
                  <c:v>2015-05-03</c:v>
                </c:pt>
                <c:pt idx="288">
                  <c:v>2015-05-04</c:v>
                </c:pt>
                <c:pt idx="289">
                  <c:v>2015-05-05</c:v>
                </c:pt>
                <c:pt idx="290">
                  <c:v>2015-05-06</c:v>
                </c:pt>
                <c:pt idx="291">
                  <c:v>2015-05-07</c:v>
                </c:pt>
                <c:pt idx="292">
                  <c:v>2015-05-08</c:v>
                </c:pt>
                <c:pt idx="293">
                  <c:v>2015-05-09</c:v>
                </c:pt>
                <c:pt idx="294">
                  <c:v>2015-05-10</c:v>
                </c:pt>
                <c:pt idx="295">
                  <c:v>2015-05-11</c:v>
                </c:pt>
                <c:pt idx="296">
                  <c:v>2015-05-12</c:v>
                </c:pt>
                <c:pt idx="297">
                  <c:v>2015-05-13</c:v>
                </c:pt>
                <c:pt idx="298">
                  <c:v>2015-05-14</c:v>
                </c:pt>
                <c:pt idx="299">
                  <c:v>2015-05-15</c:v>
                </c:pt>
                <c:pt idx="300">
                  <c:v>2015-05-16</c:v>
                </c:pt>
                <c:pt idx="301">
                  <c:v>2015-05-17</c:v>
                </c:pt>
                <c:pt idx="302">
                  <c:v>2015-05-18</c:v>
                </c:pt>
                <c:pt idx="303">
                  <c:v>2015-05-19</c:v>
                </c:pt>
                <c:pt idx="304">
                  <c:v>2015-05-20</c:v>
                </c:pt>
                <c:pt idx="305">
                  <c:v>2015-05-21</c:v>
                </c:pt>
                <c:pt idx="306">
                  <c:v>2015-05-22</c:v>
                </c:pt>
                <c:pt idx="307">
                  <c:v>2015-05-23</c:v>
                </c:pt>
                <c:pt idx="308">
                  <c:v>2015-05-24</c:v>
                </c:pt>
                <c:pt idx="309">
                  <c:v>2015-05-25</c:v>
                </c:pt>
                <c:pt idx="310">
                  <c:v>2015-05-26</c:v>
                </c:pt>
                <c:pt idx="311">
                  <c:v>2015-05-27</c:v>
                </c:pt>
                <c:pt idx="312">
                  <c:v>2015-05-28</c:v>
                </c:pt>
                <c:pt idx="313">
                  <c:v>2015-05-29</c:v>
                </c:pt>
                <c:pt idx="314">
                  <c:v>2015-05-30</c:v>
                </c:pt>
                <c:pt idx="315">
                  <c:v>2015-05-31</c:v>
                </c:pt>
                <c:pt idx="316">
                  <c:v>2015-06-01</c:v>
                </c:pt>
                <c:pt idx="317">
                  <c:v>2015-06-02</c:v>
                </c:pt>
                <c:pt idx="318">
                  <c:v>2015-06-03</c:v>
                </c:pt>
                <c:pt idx="319">
                  <c:v>2015-06-04</c:v>
                </c:pt>
                <c:pt idx="320">
                  <c:v>2015-06-05</c:v>
                </c:pt>
                <c:pt idx="321">
                  <c:v>2015-06-06</c:v>
                </c:pt>
                <c:pt idx="322">
                  <c:v>2015-06-07</c:v>
                </c:pt>
                <c:pt idx="323">
                  <c:v>2015-06-08</c:v>
                </c:pt>
                <c:pt idx="324">
                  <c:v>2015-06-09</c:v>
                </c:pt>
                <c:pt idx="325">
                  <c:v>2015-06-10</c:v>
                </c:pt>
                <c:pt idx="326">
                  <c:v>2015-06-11</c:v>
                </c:pt>
                <c:pt idx="327">
                  <c:v>2015-06-12</c:v>
                </c:pt>
                <c:pt idx="328">
                  <c:v>2015-06-13</c:v>
                </c:pt>
                <c:pt idx="329">
                  <c:v>2015-06-14</c:v>
                </c:pt>
                <c:pt idx="330">
                  <c:v>2015-06-15</c:v>
                </c:pt>
                <c:pt idx="331">
                  <c:v>2015-06-16</c:v>
                </c:pt>
                <c:pt idx="332">
                  <c:v>2015-06-17</c:v>
                </c:pt>
                <c:pt idx="333">
                  <c:v>2015-06-18</c:v>
                </c:pt>
                <c:pt idx="334">
                  <c:v>2015-06-19</c:v>
                </c:pt>
                <c:pt idx="335">
                  <c:v>2015-06-20</c:v>
                </c:pt>
                <c:pt idx="336">
                  <c:v>2015-06-21</c:v>
                </c:pt>
                <c:pt idx="337">
                  <c:v>2015-06-22</c:v>
                </c:pt>
                <c:pt idx="338">
                  <c:v>2015-06-23</c:v>
                </c:pt>
                <c:pt idx="339">
                  <c:v>2015-06-24</c:v>
                </c:pt>
                <c:pt idx="340">
                  <c:v>2015-06-25</c:v>
                </c:pt>
                <c:pt idx="341">
                  <c:v>2015-06-26</c:v>
                </c:pt>
                <c:pt idx="342">
                  <c:v>2015-06-27</c:v>
                </c:pt>
                <c:pt idx="343">
                  <c:v>2015-06-28</c:v>
                </c:pt>
                <c:pt idx="344">
                  <c:v>2015-06-29</c:v>
                </c:pt>
                <c:pt idx="345">
                  <c:v>2015-06-30</c:v>
                </c:pt>
                <c:pt idx="346">
                  <c:v>2015-07-01</c:v>
                </c:pt>
                <c:pt idx="347">
                  <c:v>2015-07-02</c:v>
                </c:pt>
                <c:pt idx="348">
                  <c:v>2015-07-03</c:v>
                </c:pt>
                <c:pt idx="349">
                  <c:v>2015-07-04</c:v>
                </c:pt>
                <c:pt idx="350">
                  <c:v>2015-07-05</c:v>
                </c:pt>
                <c:pt idx="351">
                  <c:v>2015-07-06</c:v>
                </c:pt>
                <c:pt idx="352">
                  <c:v>2015-07-07</c:v>
                </c:pt>
                <c:pt idx="353">
                  <c:v>2015-07-08</c:v>
                </c:pt>
                <c:pt idx="354">
                  <c:v>2015-07-09</c:v>
                </c:pt>
                <c:pt idx="355">
                  <c:v>2015-07-10</c:v>
                </c:pt>
                <c:pt idx="356">
                  <c:v>2015-07-11</c:v>
                </c:pt>
                <c:pt idx="357">
                  <c:v>2015-07-12</c:v>
                </c:pt>
                <c:pt idx="358">
                  <c:v>2015-07-13</c:v>
                </c:pt>
                <c:pt idx="359">
                  <c:v>2015-07-14</c:v>
                </c:pt>
                <c:pt idx="360">
                  <c:v>2015-07-15</c:v>
                </c:pt>
                <c:pt idx="361">
                  <c:v>2015-07-16</c:v>
                </c:pt>
                <c:pt idx="362">
                  <c:v>2015-07-17</c:v>
                </c:pt>
                <c:pt idx="363">
                  <c:v>2015-07-18</c:v>
                </c:pt>
                <c:pt idx="364">
                  <c:v>2015-07-19</c:v>
                </c:pt>
                <c:pt idx="365">
                  <c:v>2015-07-20</c:v>
                </c:pt>
                <c:pt idx="366">
                  <c:v>2015-07-21</c:v>
                </c:pt>
                <c:pt idx="367">
                  <c:v>2015-07-22</c:v>
                </c:pt>
                <c:pt idx="368">
                  <c:v>2015-07-23</c:v>
                </c:pt>
                <c:pt idx="369">
                  <c:v>2015-07-24</c:v>
                </c:pt>
                <c:pt idx="370">
                  <c:v>2015-07-25</c:v>
                </c:pt>
                <c:pt idx="371">
                  <c:v>2015-07-26</c:v>
                </c:pt>
                <c:pt idx="372">
                  <c:v>2015-07-27</c:v>
                </c:pt>
                <c:pt idx="373">
                  <c:v>2015-07-28</c:v>
                </c:pt>
                <c:pt idx="374">
                  <c:v>2015-07-29</c:v>
                </c:pt>
                <c:pt idx="375">
                  <c:v>2015-07-30</c:v>
                </c:pt>
                <c:pt idx="376">
                  <c:v>2015-07-31</c:v>
                </c:pt>
                <c:pt idx="377">
                  <c:v>2015-08-01</c:v>
                </c:pt>
                <c:pt idx="378">
                  <c:v>2015-08-02</c:v>
                </c:pt>
                <c:pt idx="379">
                  <c:v>2015-08-03</c:v>
                </c:pt>
                <c:pt idx="380">
                  <c:v>2015-08-04</c:v>
                </c:pt>
                <c:pt idx="381">
                  <c:v>2015-08-05</c:v>
                </c:pt>
                <c:pt idx="382">
                  <c:v>2015-08-06</c:v>
                </c:pt>
                <c:pt idx="383">
                  <c:v>2015-08-07</c:v>
                </c:pt>
                <c:pt idx="384">
                  <c:v>2015-08-08</c:v>
                </c:pt>
                <c:pt idx="385">
                  <c:v>2015-08-09</c:v>
                </c:pt>
                <c:pt idx="386">
                  <c:v>2015-08-10</c:v>
                </c:pt>
                <c:pt idx="387">
                  <c:v>2015-08-11</c:v>
                </c:pt>
                <c:pt idx="388">
                  <c:v>2015-08-12</c:v>
                </c:pt>
                <c:pt idx="389">
                  <c:v>2015-08-13</c:v>
                </c:pt>
                <c:pt idx="390">
                  <c:v>2015-08-14</c:v>
                </c:pt>
                <c:pt idx="391">
                  <c:v>2015-08-15</c:v>
                </c:pt>
                <c:pt idx="392">
                  <c:v>2015-08-16</c:v>
                </c:pt>
                <c:pt idx="393">
                  <c:v>2015-08-17</c:v>
                </c:pt>
                <c:pt idx="394">
                  <c:v>2015-08-18</c:v>
                </c:pt>
                <c:pt idx="395">
                  <c:v>2015-08-19</c:v>
                </c:pt>
                <c:pt idx="396">
                  <c:v>2015-08-20</c:v>
                </c:pt>
                <c:pt idx="397">
                  <c:v>2015-08-21</c:v>
                </c:pt>
                <c:pt idx="398">
                  <c:v>2015-08-22</c:v>
                </c:pt>
                <c:pt idx="399">
                  <c:v>2015-08-23</c:v>
                </c:pt>
                <c:pt idx="400">
                  <c:v>2015-08-24</c:v>
                </c:pt>
                <c:pt idx="401">
                  <c:v>2015-08-25</c:v>
                </c:pt>
                <c:pt idx="402">
                  <c:v>2015-08-26</c:v>
                </c:pt>
                <c:pt idx="403">
                  <c:v>2015-08-27</c:v>
                </c:pt>
                <c:pt idx="404">
                  <c:v>2015-08-28</c:v>
                </c:pt>
                <c:pt idx="405">
                  <c:v>2015-08-29</c:v>
                </c:pt>
                <c:pt idx="406">
                  <c:v>2015-08-30</c:v>
                </c:pt>
                <c:pt idx="407">
                  <c:v>2015-08-31</c:v>
                </c:pt>
                <c:pt idx="408">
                  <c:v>2015-09-01</c:v>
                </c:pt>
                <c:pt idx="409">
                  <c:v>2015-09-02</c:v>
                </c:pt>
                <c:pt idx="410">
                  <c:v>2015-09-03</c:v>
                </c:pt>
                <c:pt idx="411">
                  <c:v>2015-09-04</c:v>
                </c:pt>
                <c:pt idx="412">
                  <c:v>2015-09-05</c:v>
                </c:pt>
                <c:pt idx="413">
                  <c:v>2015-09-06</c:v>
                </c:pt>
                <c:pt idx="414">
                  <c:v>2015-09-07</c:v>
                </c:pt>
                <c:pt idx="415">
                  <c:v>2015-09-08</c:v>
                </c:pt>
                <c:pt idx="416">
                  <c:v>2015-09-09</c:v>
                </c:pt>
                <c:pt idx="417">
                  <c:v>2015-09-10</c:v>
                </c:pt>
                <c:pt idx="418">
                  <c:v>2015-09-11</c:v>
                </c:pt>
                <c:pt idx="419">
                  <c:v>2015-09-12</c:v>
                </c:pt>
                <c:pt idx="420">
                  <c:v>2015-09-13</c:v>
                </c:pt>
                <c:pt idx="421">
                  <c:v>2015-09-14</c:v>
                </c:pt>
                <c:pt idx="422">
                  <c:v>2015-09-15</c:v>
                </c:pt>
                <c:pt idx="423">
                  <c:v>2015-09-16</c:v>
                </c:pt>
                <c:pt idx="424">
                  <c:v>2015-09-17</c:v>
                </c:pt>
                <c:pt idx="425">
                  <c:v>2015-09-18</c:v>
                </c:pt>
                <c:pt idx="426">
                  <c:v>2015-09-19</c:v>
                </c:pt>
                <c:pt idx="427">
                  <c:v>2015-09-20</c:v>
                </c:pt>
                <c:pt idx="428">
                  <c:v>2015-09-21</c:v>
                </c:pt>
                <c:pt idx="429">
                  <c:v>2015-09-22</c:v>
                </c:pt>
                <c:pt idx="430">
                  <c:v>2015-09-23</c:v>
                </c:pt>
                <c:pt idx="431">
                  <c:v>2015-09-24</c:v>
                </c:pt>
                <c:pt idx="432">
                  <c:v>2015-09-25</c:v>
                </c:pt>
                <c:pt idx="433">
                  <c:v>2015-09-26</c:v>
                </c:pt>
                <c:pt idx="434">
                  <c:v>2015-09-27</c:v>
                </c:pt>
                <c:pt idx="435">
                  <c:v>2015-09-28</c:v>
                </c:pt>
                <c:pt idx="436">
                  <c:v>2015-09-29</c:v>
                </c:pt>
                <c:pt idx="437">
                  <c:v>2015-09-30</c:v>
                </c:pt>
                <c:pt idx="438">
                  <c:v>2015-10-01</c:v>
                </c:pt>
                <c:pt idx="439">
                  <c:v>2015-10-02</c:v>
                </c:pt>
                <c:pt idx="440">
                  <c:v>2015-10-03</c:v>
                </c:pt>
                <c:pt idx="441">
                  <c:v>2015-10-04</c:v>
                </c:pt>
                <c:pt idx="442">
                  <c:v>2015-10-05</c:v>
                </c:pt>
                <c:pt idx="443">
                  <c:v>2015-10-06</c:v>
                </c:pt>
                <c:pt idx="444">
                  <c:v>2015-10-07</c:v>
                </c:pt>
                <c:pt idx="445">
                  <c:v>2015-10-08</c:v>
                </c:pt>
                <c:pt idx="446">
                  <c:v>2015-10-09</c:v>
                </c:pt>
                <c:pt idx="447">
                  <c:v>2015-10-10</c:v>
                </c:pt>
                <c:pt idx="448">
                  <c:v>2015-10-11</c:v>
                </c:pt>
                <c:pt idx="449">
                  <c:v>2015-10-12</c:v>
                </c:pt>
                <c:pt idx="450">
                  <c:v>2015-10-13</c:v>
                </c:pt>
                <c:pt idx="451">
                  <c:v>2015-10-14</c:v>
                </c:pt>
                <c:pt idx="452">
                  <c:v>2015-10-15</c:v>
                </c:pt>
                <c:pt idx="453">
                  <c:v>2015-10-16</c:v>
                </c:pt>
                <c:pt idx="454">
                  <c:v>2015-10-17</c:v>
                </c:pt>
                <c:pt idx="455">
                  <c:v>2015-10-18</c:v>
                </c:pt>
                <c:pt idx="456">
                  <c:v>2015-10-19</c:v>
                </c:pt>
                <c:pt idx="457">
                  <c:v>2015-10-20</c:v>
                </c:pt>
                <c:pt idx="458">
                  <c:v>2015-10-21</c:v>
                </c:pt>
                <c:pt idx="459">
                  <c:v>2015-10-22</c:v>
                </c:pt>
                <c:pt idx="460">
                  <c:v>2015-10-23</c:v>
                </c:pt>
                <c:pt idx="461">
                  <c:v>2015-10-24</c:v>
                </c:pt>
                <c:pt idx="462">
                  <c:v>2015-10-25</c:v>
                </c:pt>
                <c:pt idx="463">
                  <c:v>2015-10-26</c:v>
                </c:pt>
                <c:pt idx="464">
                  <c:v>2015-10-27</c:v>
                </c:pt>
                <c:pt idx="465">
                  <c:v>2015-10-28</c:v>
                </c:pt>
                <c:pt idx="466">
                  <c:v>2015-10-29</c:v>
                </c:pt>
                <c:pt idx="467">
                  <c:v>2015-10-30</c:v>
                </c:pt>
                <c:pt idx="468">
                  <c:v>2015-10-31</c:v>
                </c:pt>
                <c:pt idx="469">
                  <c:v>2015-11-01</c:v>
                </c:pt>
                <c:pt idx="470">
                  <c:v>2015-11-02</c:v>
                </c:pt>
                <c:pt idx="471">
                  <c:v>2015-11-03</c:v>
                </c:pt>
                <c:pt idx="472">
                  <c:v>2015-11-04</c:v>
                </c:pt>
                <c:pt idx="473">
                  <c:v>2015-11-05</c:v>
                </c:pt>
                <c:pt idx="474">
                  <c:v>2015-11-06</c:v>
                </c:pt>
                <c:pt idx="475">
                  <c:v>2015-11-07</c:v>
                </c:pt>
                <c:pt idx="476">
                  <c:v>2015-11-08</c:v>
                </c:pt>
                <c:pt idx="477">
                  <c:v>2015-11-09</c:v>
                </c:pt>
                <c:pt idx="478">
                  <c:v>2015-11-10</c:v>
                </c:pt>
              </c:strCache>
            </c:strRef>
          </c:cat>
          <c:val>
            <c:numRef>
              <c:f>Sheet1!$B$2:$B$480</c:f>
              <c:numCache>
                <c:formatCode>General</c:formatCode>
                <c:ptCount val="479"/>
                <c:pt idx="0">
                  <c:v>2.0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2.0</c:v>
                </c:pt>
                <c:pt idx="19">
                  <c:v>2.0</c:v>
                </c:pt>
                <c:pt idx="20">
                  <c:v>2.0</c:v>
                </c:pt>
                <c:pt idx="21">
                  <c:v>2.0</c:v>
                </c:pt>
                <c:pt idx="22">
                  <c:v>2.0</c:v>
                </c:pt>
                <c:pt idx="23">
                  <c:v>2.0</c:v>
                </c:pt>
                <c:pt idx="24">
                  <c:v>9.0</c:v>
                </c:pt>
                <c:pt idx="25">
                  <c:v>16.0</c:v>
                </c:pt>
                <c:pt idx="26">
                  <c:v>17.0</c:v>
                </c:pt>
                <c:pt idx="27">
                  <c:v>17.0</c:v>
                </c:pt>
                <c:pt idx="28">
                  <c:v>17.0</c:v>
                </c:pt>
                <c:pt idx="29">
                  <c:v>17.0</c:v>
                </c:pt>
                <c:pt idx="30">
                  <c:v>34.0</c:v>
                </c:pt>
                <c:pt idx="31">
                  <c:v>34.0</c:v>
                </c:pt>
                <c:pt idx="32">
                  <c:v>33.0</c:v>
                </c:pt>
                <c:pt idx="33">
                  <c:v>34.0</c:v>
                </c:pt>
                <c:pt idx="34">
                  <c:v>22.0</c:v>
                </c:pt>
                <c:pt idx="35">
                  <c:v>20.0</c:v>
                </c:pt>
                <c:pt idx="36">
                  <c:v>25.0</c:v>
                </c:pt>
                <c:pt idx="37">
                  <c:v>27.0</c:v>
                </c:pt>
                <c:pt idx="38">
                  <c:v>28.0</c:v>
                </c:pt>
                <c:pt idx="39">
                  <c:v>29.0</c:v>
                </c:pt>
                <c:pt idx="40">
                  <c:v>27.0</c:v>
                </c:pt>
                <c:pt idx="41">
                  <c:v>30.0</c:v>
                </c:pt>
                <c:pt idx="42">
                  <c:v>22.0</c:v>
                </c:pt>
                <c:pt idx="43">
                  <c:v>27.0</c:v>
                </c:pt>
                <c:pt idx="44">
                  <c:v>31.0</c:v>
                </c:pt>
                <c:pt idx="45">
                  <c:v>36.0</c:v>
                </c:pt>
                <c:pt idx="46">
                  <c:v>38.0</c:v>
                </c:pt>
                <c:pt idx="47">
                  <c:v>38.0</c:v>
                </c:pt>
                <c:pt idx="48">
                  <c:v>32.0</c:v>
                </c:pt>
                <c:pt idx="49">
                  <c:v>26.0</c:v>
                </c:pt>
                <c:pt idx="50">
                  <c:v>27.0</c:v>
                </c:pt>
                <c:pt idx="51">
                  <c:v>35.0</c:v>
                </c:pt>
                <c:pt idx="52">
                  <c:v>36.0</c:v>
                </c:pt>
                <c:pt idx="53">
                  <c:v>38.0</c:v>
                </c:pt>
                <c:pt idx="54">
                  <c:v>37.0</c:v>
                </c:pt>
                <c:pt idx="55">
                  <c:v>34.0</c:v>
                </c:pt>
                <c:pt idx="56">
                  <c:v>26.0</c:v>
                </c:pt>
                <c:pt idx="57">
                  <c:v>27.0</c:v>
                </c:pt>
                <c:pt idx="58">
                  <c:v>35.0</c:v>
                </c:pt>
                <c:pt idx="59">
                  <c:v>35.0</c:v>
                </c:pt>
                <c:pt idx="60">
                  <c:v>38.0</c:v>
                </c:pt>
                <c:pt idx="61">
                  <c:v>24.0</c:v>
                </c:pt>
                <c:pt idx="62">
                  <c:v>16.0</c:v>
                </c:pt>
                <c:pt idx="63">
                  <c:v>10.0</c:v>
                </c:pt>
                <c:pt idx="64">
                  <c:v>13.0</c:v>
                </c:pt>
                <c:pt idx="65">
                  <c:v>15.0</c:v>
                </c:pt>
                <c:pt idx="66">
                  <c:v>15.0</c:v>
                </c:pt>
                <c:pt idx="67">
                  <c:v>14.0</c:v>
                </c:pt>
                <c:pt idx="68">
                  <c:v>10.0</c:v>
                </c:pt>
                <c:pt idx="69">
                  <c:v>11.0</c:v>
                </c:pt>
                <c:pt idx="70">
                  <c:v>4.0</c:v>
                </c:pt>
                <c:pt idx="71">
                  <c:v>9.0</c:v>
                </c:pt>
                <c:pt idx="72">
                  <c:v>12.0</c:v>
                </c:pt>
                <c:pt idx="73">
                  <c:v>10.0</c:v>
                </c:pt>
                <c:pt idx="74">
                  <c:v>11.0</c:v>
                </c:pt>
                <c:pt idx="75">
                  <c:v>17.0</c:v>
                </c:pt>
                <c:pt idx="76">
                  <c:v>12.0</c:v>
                </c:pt>
                <c:pt idx="77">
                  <c:v>12.0</c:v>
                </c:pt>
                <c:pt idx="78">
                  <c:v>16.0</c:v>
                </c:pt>
                <c:pt idx="79">
                  <c:v>19.0</c:v>
                </c:pt>
                <c:pt idx="80">
                  <c:v>24.0</c:v>
                </c:pt>
                <c:pt idx="81">
                  <c:v>22.0</c:v>
                </c:pt>
                <c:pt idx="82">
                  <c:v>19.0</c:v>
                </c:pt>
                <c:pt idx="83">
                  <c:v>17.0</c:v>
                </c:pt>
                <c:pt idx="84">
                  <c:v>13.0</c:v>
                </c:pt>
                <c:pt idx="85">
                  <c:v>11.0</c:v>
                </c:pt>
                <c:pt idx="86">
                  <c:v>21.0</c:v>
                </c:pt>
                <c:pt idx="87">
                  <c:v>25.0</c:v>
                </c:pt>
                <c:pt idx="88">
                  <c:v>23.0</c:v>
                </c:pt>
                <c:pt idx="89">
                  <c:v>23.0</c:v>
                </c:pt>
                <c:pt idx="90">
                  <c:v>19.0</c:v>
                </c:pt>
                <c:pt idx="91">
                  <c:v>13.0</c:v>
                </c:pt>
                <c:pt idx="92">
                  <c:v>15.0</c:v>
                </c:pt>
                <c:pt idx="93">
                  <c:v>15.0</c:v>
                </c:pt>
                <c:pt idx="94">
                  <c:v>15.0</c:v>
                </c:pt>
                <c:pt idx="95">
                  <c:v>16.0</c:v>
                </c:pt>
                <c:pt idx="96">
                  <c:v>17.0</c:v>
                </c:pt>
                <c:pt idx="97">
                  <c:v>18.0</c:v>
                </c:pt>
                <c:pt idx="98">
                  <c:v>12.0</c:v>
                </c:pt>
                <c:pt idx="99">
                  <c:v>15.0</c:v>
                </c:pt>
                <c:pt idx="100">
                  <c:v>21.0</c:v>
                </c:pt>
                <c:pt idx="101">
                  <c:v>19.0</c:v>
                </c:pt>
                <c:pt idx="102">
                  <c:v>20.0</c:v>
                </c:pt>
                <c:pt idx="103">
                  <c:v>23.0</c:v>
                </c:pt>
                <c:pt idx="104">
                  <c:v>18.0</c:v>
                </c:pt>
                <c:pt idx="105">
                  <c:v>14.0</c:v>
                </c:pt>
                <c:pt idx="106">
                  <c:v>14.0</c:v>
                </c:pt>
                <c:pt idx="107">
                  <c:v>14.0</c:v>
                </c:pt>
                <c:pt idx="108">
                  <c:v>11.0</c:v>
                </c:pt>
                <c:pt idx="109">
                  <c:v>10.0</c:v>
                </c:pt>
                <c:pt idx="110">
                  <c:v>8.0</c:v>
                </c:pt>
                <c:pt idx="111">
                  <c:v>4.0</c:v>
                </c:pt>
                <c:pt idx="112">
                  <c:v>4.0</c:v>
                </c:pt>
                <c:pt idx="113">
                  <c:v>3.0</c:v>
                </c:pt>
                <c:pt idx="114">
                  <c:v>11.0</c:v>
                </c:pt>
                <c:pt idx="115">
                  <c:v>11.0</c:v>
                </c:pt>
                <c:pt idx="116">
                  <c:v>14.0</c:v>
                </c:pt>
                <c:pt idx="117">
                  <c:v>15.0</c:v>
                </c:pt>
                <c:pt idx="118">
                  <c:v>13.0</c:v>
                </c:pt>
                <c:pt idx="119">
                  <c:v>14.0</c:v>
                </c:pt>
                <c:pt idx="120">
                  <c:v>14.0</c:v>
                </c:pt>
                <c:pt idx="121">
                  <c:v>18.0</c:v>
                </c:pt>
                <c:pt idx="122">
                  <c:v>18.0</c:v>
                </c:pt>
                <c:pt idx="123">
                  <c:v>24.0</c:v>
                </c:pt>
                <c:pt idx="124">
                  <c:v>21.0</c:v>
                </c:pt>
                <c:pt idx="125">
                  <c:v>25.0</c:v>
                </c:pt>
                <c:pt idx="126">
                  <c:v>15.0</c:v>
                </c:pt>
                <c:pt idx="127">
                  <c:v>22.0</c:v>
                </c:pt>
                <c:pt idx="128">
                  <c:v>29.0</c:v>
                </c:pt>
                <c:pt idx="129">
                  <c:v>272.0</c:v>
                </c:pt>
                <c:pt idx="130">
                  <c:v>528.0</c:v>
                </c:pt>
                <c:pt idx="131">
                  <c:v>564.0</c:v>
                </c:pt>
                <c:pt idx="132">
                  <c:v>623.0</c:v>
                </c:pt>
                <c:pt idx="133">
                  <c:v>350.0</c:v>
                </c:pt>
                <c:pt idx="134">
                  <c:v>422.0</c:v>
                </c:pt>
                <c:pt idx="135">
                  <c:v>733.0</c:v>
                </c:pt>
                <c:pt idx="136">
                  <c:v>834.0</c:v>
                </c:pt>
                <c:pt idx="137">
                  <c:v>601.0</c:v>
                </c:pt>
                <c:pt idx="138">
                  <c:v>681.0</c:v>
                </c:pt>
                <c:pt idx="139">
                  <c:v>793.0</c:v>
                </c:pt>
                <c:pt idx="140">
                  <c:v>476.0</c:v>
                </c:pt>
                <c:pt idx="141">
                  <c:v>588.0</c:v>
                </c:pt>
                <c:pt idx="142">
                  <c:v>960.0</c:v>
                </c:pt>
                <c:pt idx="143">
                  <c:v>1034.0</c:v>
                </c:pt>
                <c:pt idx="144">
                  <c:v>703.0</c:v>
                </c:pt>
                <c:pt idx="145">
                  <c:v>789.0</c:v>
                </c:pt>
                <c:pt idx="146">
                  <c:v>818.0</c:v>
                </c:pt>
                <c:pt idx="147">
                  <c:v>525.0</c:v>
                </c:pt>
                <c:pt idx="148">
                  <c:v>603.0</c:v>
                </c:pt>
                <c:pt idx="149">
                  <c:v>1030.0</c:v>
                </c:pt>
                <c:pt idx="150">
                  <c:v>1070.0</c:v>
                </c:pt>
                <c:pt idx="151">
                  <c:v>1095.0</c:v>
                </c:pt>
                <c:pt idx="152">
                  <c:v>1064.0</c:v>
                </c:pt>
                <c:pt idx="153">
                  <c:v>1017.0</c:v>
                </c:pt>
                <c:pt idx="154">
                  <c:v>633.0</c:v>
                </c:pt>
                <c:pt idx="155">
                  <c:v>700.0</c:v>
                </c:pt>
                <c:pt idx="156">
                  <c:v>1082.0</c:v>
                </c:pt>
                <c:pt idx="157">
                  <c:v>1102.0</c:v>
                </c:pt>
                <c:pt idx="158">
                  <c:v>1065.0</c:v>
                </c:pt>
                <c:pt idx="159">
                  <c:v>1065.0</c:v>
                </c:pt>
                <c:pt idx="160">
                  <c:v>999.0</c:v>
                </c:pt>
                <c:pt idx="161">
                  <c:v>583.0</c:v>
                </c:pt>
                <c:pt idx="162">
                  <c:v>572.0</c:v>
                </c:pt>
                <c:pt idx="163">
                  <c:v>828.0</c:v>
                </c:pt>
                <c:pt idx="164">
                  <c:v>823.0</c:v>
                </c:pt>
                <c:pt idx="165">
                  <c:v>820.0</c:v>
                </c:pt>
                <c:pt idx="166">
                  <c:v>773.0</c:v>
                </c:pt>
                <c:pt idx="167">
                  <c:v>667.0</c:v>
                </c:pt>
                <c:pt idx="168">
                  <c:v>382.0</c:v>
                </c:pt>
                <c:pt idx="169">
                  <c:v>359.0</c:v>
                </c:pt>
                <c:pt idx="170">
                  <c:v>529.0</c:v>
                </c:pt>
                <c:pt idx="171">
                  <c:v>528.0</c:v>
                </c:pt>
                <c:pt idx="172">
                  <c:v>489.0</c:v>
                </c:pt>
                <c:pt idx="173">
                  <c:v>446.0</c:v>
                </c:pt>
                <c:pt idx="174">
                  <c:v>384.0</c:v>
                </c:pt>
                <c:pt idx="175">
                  <c:v>192.0</c:v>
                </c:pt>
                <c:pt idx="176">
                  <c:v>176.0</c:v>
                </c:pt>
                <c:pt idx="177">
                  <c:v>246.0</c:v>
                </c:pt>
                <c:pt idx="178">
                  <c:v>205.0</c:v>
                </c:pt>
                <c:pt idx="179">
                  <c:v>202.0</c:v>
                </c:pt>
                <c:pt idx="180">
                  <c:v>178.0</c:v>
                </c:pt>
                <c:pt idx="181">
                  <c:v>157.0</c:v>
                </c:pt>
                <c:pt idx="182">
                  <c:v>132.0</c:v>
                </c:pt>
                <c:pt idx="183">
                  <c:v>133.0</c:v>
                </c:pt>
                <c:pt idx="184">
                  <c:v>210.0</c:v>
                </c:pt>
                <c:pt idx="185">
                  <c:v>206.0</c:v>
                </c:pt>
                <c:pt idx="186">
                  <c:v>218.0</c:v>
                </c:pt>
                <c:pt idx="187">
                  <c:v>203.0</c:v>
                </c:pt>
                <c:pt idx="188">
                  <c:v>188.0</c:v>
                </c:pt>
                <c:pt idx="189">
                  <c:v>125.0</c:v>
                </c:pt>
                <c:pt idx="190">
                  <c:v>115.0</c:v>
                </c:pt>
                <c:pt idx="191">
                  <c:v>196.0</c:v>
                </c:pt>
                <c:pt idx="192">
                  <c:v>193.0</c:v>
                </c:pt>
                <c:pt idx="193">
                  <c:v>189.0</c:v>
                </c:pt>
                <c:pt idx="194">
                  <c:v>183.0</c:v>
                </c:pt>
                <c:pt idx="195">
                  <c:v>167.0</c:v>
                </c:pt>
                <c:pt idx="196">
                  <c:v>105.0</c:v>
                </c:pt>
                <c:pt idx="197">
                  <c:v>109.0</c:v>
                </c:pt>
                <c:pt idx="198">
                  <c:v>165.0</c:v>
                </c:pt>
                <c:pt idx="199">
                  <c:v>129.0</c:v>
                </c:pt>
                <c:pt idx="200">
                  <c:v>122.0</c:v>
                </c:pt>
                <c:pt idx="201">
                  <c:v>127.0</c:v>
                </c:pt>
                <c:pt idx="202">
                  <c:v>136.0</c:v>
                </c:pt>
                <c:pt idx="203">
                  <c:v>94.0</c:v>
                </c:pt>
                <c:pt idx="204">
                  <c:v>113.0</c:v>
                </c:pt>
                <c:pt idx="205">
                  <c:v>152.0</c:v>
                </c:pt>
                <c:pt idx="206">
                  <c:v>158.0</c:v>
                </c:pt>
                <c:pt idx="207">
                  <c:v>131.0</c:v>
                </c:pt>
                <c:pt idx="208">
                  <c:v>92.0</c:v>
                </c:pt>
                <c:pt idx="209">
                  <c:v>93.0</c:v>
                </c:pt>
                <c:pt idx="210">
                  <c:v>114.0</c:v>
                </c:pt>
                <c:pt idx="211">
                  <c:v>115.0</c:v>
                </c:pt>
                <c:pt idx="212">
                  <c:v>168.0</c:v>
                </c:pt>
                <c:pt idx="213">
                  <c:v>153.0</c:v>
                </c:pt>
                <c:pt idx="214">
                  <c:v>136.0</c:v>
                </c:pt>
                <c:pt idx="215">
                  <c:v>99.0</c:v>
                </c:pt>
                <c:pt idx="216">
                  <c:v>123.0</c:v>
                </c:pt>
                <c:pt idx="217">
                  <c:v>112.0</c:v>
                </c:pt>
                <c:pt idx="218">
                  <c:v>111.0</c:v>
                </c:pt>
                <c:pt idx="219">
                  <c:v>173.0</c:v>
                </c:pt>
                <c:pt idx="220">
                  <c:v>160.0</c:v>
                </c:pt>
                <c:pt idx="221">
                  <c:v>164.0</c:v>
                </c:pt>
                <c:pt idx="222">
                  <c:v>175.0</c:v>
                </c:pt>
                <c:pt idx="223">
                  <c:v>178.0</c:v>
                </c:pt>
                <c:pt idx="224">
                  <c:v>111.0</c:v>
                </c:pt>
                <c:pt idx="225">
                  <c:v>125.0</c:v>
                </c:pt>
                <c:pt idx="226">
                  <c:v>190.0</c:v>
                </c:pt>
                <c:pt idx="227">
                  <c:v>196.0</c:v>
                </c:pt>
                <c:pt idx="228">
                  <c:v>189.0</c:v>
                </c:pt>
                <c:pt idx="229">
                  <c:v>172.0</c:v>
                </c:pt>
                <c:pt idx="230">
                  <c:v>160.0</c:v>
                </c:pt>
                <c:pt idx="231">
                  <c:v>97.0</c:v>
                </c:pt>
                <c:pt idx="232">
                  <c:v>106.0</c:v>
                </c:pt>
                <c:pt idx="233">
                  <c:v>149.0</c:v>
                </c:pt>
                <c:pt idx="234">
                  <c:v>149.0</c:v>
                </c:pt>
                <c:pt idx="235">
                  <c:v>32.0</c:v>
                </c:pt>
                <c:pt idx="236">
                  <c:v>6.0</c:v>
                </c:pt>
                <c:pt idx="237">
                  <c:v>4.0</c:v>
                </c:pt>
                <c:pt idx="238">
                  <c:v>4.0</c:v>
                </c:pt>
                <c:pt idx="239">
                  <c:v>2.0</c:v>
                </c:pt>
                <c:pt idx="240">
                  <c:v>1.0</c:v>
                </c:pt>
                <c:pt idx="241">
                  <c:v>1.0</c:v>
                </c:pt>
                <c:pt idx="242">
                  <c:v>1.0</c:v>
                </c:pt>
                <c:pt idx="243">
                  <c:v>1.0</c:v>
                </c:pt>
                <c:pt idx="244">
                  <c:v>1.0</c:v>
                </c:pt>
                <c:pt idx="245">
                  <c:v>1.0</c:v>
                </c:pt>
                <c:pt idx="246">
                  <c:v>1.0</c:v>
                </c:pt>
                <c:pt idx="247">
                  <c:v>1.0</c:v>
                </c:pt>
                <c:pt idx="248">
                  <c:v>1.0</c:v>
                </c:pt>
                <c:pt idx="249">
                  <c:v>12.0</c:v>
                </c:pt>
                <c:pt idx="250">
                  <c:v>32.0</c:v>
                </c:pt>
                <c:pt idx="251">
                  <c:v>40.0</c:v>
                </c:pt>
                <c:pt idx="252">
                  <c:v>48.0</c:v>
                </c:pt>
                <c:pt idx="253">
                  <c:v>59.0</c:v>
                </c:pt>
                <c:pt idx="254">
                  <c:v>28.0</c:v>
                </c:pt>
                <c:pt idx="255">
                  <c:v>36.0</c:v>
                </c:pt>
                <c:pt idx="256">
                  <c:v>63.0</c:v>
                </c:pt>
                <c:pt idx="257">
                  <c:v>64.0</c:v>
                </c:pt>
                <c:pt idx="258">
                  <c:v>62.0</c:v>
                </c:pt>
                <c:pt idx="259">
                  <c:v>65.0</c:v>
                </c:pt>
                <c:pt idx="260">
                  <c:v>45.0</c:v>
                </c:pt>
                <c:pt idx="261">
                  <c:v>35.0</c:v>
                </c:pt>
                <c:pt idx="262">
                  <c:v>32.0</c:v>
                </c:pt>
                <c:pt idx="263">
                  <c:v>55.0</c:v>
                </c:pt>
                <c:pt idx="264">
                  <c:v>66.0</c:v>
                </c:pt>
                <c:pt idx="265">
                  <c:v>61.0</c:v>
                </c:pt>
                <c:pt idx="266">
                  <c:v>60.0</c:v>
                </c:pt>
                <c:pt idx="267">
                  <c:v>61.0</c:v>
                </c:pt>
                <c:pt idx="268">
                  <c:v>35.0</c:v>
                </c:pt>
                <c:pt idx="269">
                  <c:v>35.0</c:v>
                </c:pt>
                <c:pt idx="270">
                  <c:v>57.0</c:v>
                </c:pt>
                <c:pt idx="271">
                  <c:v>65.0</c:v>
                </c:pt>
                <c:pt idx="272">
                  <c:v>71.0</c:v>
                </c:pt>
                <c:pt idx="273">
                  <c:v>69.0</c:v>
                </c:pt>
                <c:pt idx="274">
                  <c:v>64.0</c:v>
                </c:pt>
                <c:pt idx="275">
                  <c:v>11.0</c:v>
                </c:pt>
                <c:pt idx="276">
                  <c:v>52.0</c:v>
                </c:pt>
                <c:pt idx="277">
                  <c:v>50.0</c:v>
                </c:pt>
                <c:pt idx="278">
                  <c:v>46.0</c:v>
                </c:pt>
                <c:pt idx="279">
                  <c:v>25.0</c:v>
                </c:pt>
                <c:pt idx="280">
                  <c:v>30.0</c:v>
                </c:pt>
                <c:pt idx="281">
                  <c:v>39.0</c:v>
                </c:pt>
                <c:pt idx="282">
                  <c:v>38.0</c:v>
                </c:pt>
                <c:pt idx="283">
                  <c:v>36.0</c:v>
                </c:pt>
                <c:pt idx="284">
                  <c:v>32.0</c:v>
                </c:pt>
                <c:pt idx="285">
                  <c:v>27.0</c:v>
                </c:pt>
                <c:pt idx="286">
                  <c:v>15.0</c:v>
                </c:pt>
                <c:pt idx="287">
                  <c:v>22.0</c:v>
                </c:pt>
                <c:pt idx="288">
                  <c:v>33.0</c:v>
                </c:pt>
                <c:pt idx="289">
                  <c:v>30.0</c:v>
                </c:pt>
                <c:pt idx="290">
                  <c:v>32.0</c:v>
                </c:pt>
                <c:pt idx="291">
                  <c:v>31.0</c:v>
                </c:pt>
                <c:pt idx="292">
                  <c:v>33.0</c:v>
                </c:pt>
                <c:pt idx="293">
                  <c:v>19.0</c:v>
                </c:pt>
                <c:pt idx="294">
                  <c:v>16.0</c:v>
                </c:pt>
                <c:pt idx="295">
                  <c:v>46.0</c:v>
                </c:pt>
                <c:pt idx="296">
                  <c:v>48.0</c:v>
                </c:pt>
                <c:pt idx="297">
                  <c:v>44.0</c:v>
                </c:pt>
                <c:pt idx="298">
                  <c:v>48.0</c:v>
                </c:pt>
                <c:pt idx="299">
                  <c:v>46.0</c:v>
                </c:pt>
                <c:pt idx="300">
                  <c:v>19.0</c:v>
                </c:pt>
                <c:pt idx="301">
                  <c:v>23.0</c:v>
                </c:pt>
                <c:pt idx="302">
                  <c:v>45.0</c:v>
                </c:pt>
                <c:pt idx="303">
                  <c:v>54.0</c:v>
                </c:pt>
                <c:pt idx="304">
                  <c:v>54.0</c:v>
                </c:pt>
                <c:pt idx="305">
                  <c:v>46.0</c:v>
                </c:pt>
                <c:pt idx="306">
                  <c:v>51.0</c:v>
                </c:pt>
                <c:pt idx="307">
                  <c:v>16.0</c:v>
                </c:pt>
                <c:pt idx="308">
                  <c:v>23.0</c:v>
                </c:pt>
                <c:pt idx="309">
                  <c:v>35.0</c:v>
                </c:pt>
                <c:pt idx="310">
                  <c:v>62.0</c:v>
                </c:pt>
                <c:pt idx="311">
                  <c:v>63.0</c:v>
                </c:pt>
                <c:pt idx="312">
                  <c:v>74.0</c:v>
                </c:pt>
                <c:pt idx="313">
                  <c:v>95.0</c:v>
                </c:pt>
                <c:pt idx="314">
                  <c:v>70.0</c:v>
                </c:pt>
                <c:pt idx="315">
                  <c:v>66.0</c:v>
                </c:pt>
                <c:pt idx="316">
                  <c:v>101.0</c:v>
                </c:pt>
                <c:pt idx="317">
                  <c:v>103.0</c:v>
                </c:pt>
                <c:pt idx="318">
                  <c:v>98.0</c:v>
                </c:pt>
                <c:pt idx="319">
                  <c:v>102.0</c:v>
                </c:pt>
                <c:pt idx="320">
                  <c:v>98.0</c:v>
                </c:pt>
                <c:pt idx="321">
                  <c:v>63.0</c:v>
                </c:pt>
                <c:pt idx="322">
                  <c:v>67.0</c:v>
                </c:pt>
                <c:pt idx="323">
                  <c:v>101.0</c:v>
                </c:pt>
                <c:pt idx="324">
                  <c:v>114.0</c:v>
                </c:pt>
                <c:pt idx="325">
                  <c:v>113.0</c:v>
                </c:pt>
                <c:pt idx="326">
                  <c:v>97.0</c:v>
                </c:pt>
                <c:pt idx="327">
                  <c:v>95.0</c:v>
                </c:pt>
                <c:pt idx="328">
                  <c:v>61.0</c:v>
                </c:pt>
                <c:pt idx="329">
                  <c:v>67.0</c:v>
                </c:pt>
                <c:pt idx="330">
                  <c:v>97.0</c:v>
                </c:pt>
                <c:pt idx="331">
                  <c:v>101.0</c:v>
                </c:pt>
                <c:pt idx="332">
                  <c:v>95.0</c:v>
                </c:pt>
                <c:pt idx="333">
                  <c:v>110.0</c:v>
                </c:pt>
                <c:pt idx="334">
                  <c:v>94.0</c:v>
                </c:pt>
                <c:pt idx="335">
                  <c:v>52.0</c:v>
                </c:pt>
                <c:pt idx="336">
                  <c:v>57.0</c:v>
                </c:pt>
                <c:pt idx="337">
                  <c:v>97.0</c:v>
                </c:pt>
                <c:pt idx="338">
                  <c:v>94.0</c:v>
                </c:pt>
                <c:pt idx="339">
                  <c:v>92.0</c:v>
                </c:pt>
                <c:pt idx="340">
                  <c:v>97.0</c:v>
                </c:pt>
                <c:pt idx="341">
                  <c:v>72.0</c:v>
                </c:pt>
                <c:pt idx="342">
                  <c:v>39.0</c:v>
                </c:pt>
                <c:pt idx="343">
                  <c:v>34.0</c:v>
                </c:pt>
                <c:pt idx="344">
                  <c:v>58.0</c:v>
                </c:pt>
                <c:pt idx="345">
                  <c:v>51.0</c:v>
                </c:pt>
                <c:pt idx="346">
                  <c:v>35.0</c:v>
                </c:pt>
                <c:pt idx="347">
                  <c:v>45.0</c:v>
                </c:pt>
                <c:pt idx="348">
                  <c:v>41.0</c:v>
                </c:pt>
                <c:pt idx="349">
                  <c:v>18.0</c:v>
                </c:pt>
                <c:pt idx="350">
                  <c:v>19.0</c:v>
                </c:pt>
                <c:pt idx="351">
                  <c:v>42.0</c:v>
                </c:pt>
                <c:pt idx="352">
                  <c:v>46.0</c:v>
                </c:pt>
                <c:pt idx="353">
                  <c:v>44.0</c:v>
                </c:pt>
                <c:pt idx="354">
                  <c:v>38.0</c:v>
                </c:pt>
                <c:pt idx="355">
                  <c:v>37.0</c:v>
                </c:pt>
                <c:pt idx="356">
                  <c:v>26.0</c:v>
                </c:pt>
                <c:pt idx="357">
                  <c:v>21.0</c:v>
                </c:pt>
                <c:pt idx="358">
                  <c:v>38.0</c:v>
                </c:pt>
                <c:pt idx="359">
                  <c:v>37.0</c:v>
                </c:pt>
                <c:pt idx="360">
                  <c:v>42.0</c:v>
                </c:pt>
                <c:pt idx="361">
                  <c:v>33.0</c:v>
                </c:pt>
                <c:pt idx="362">
                  <c:v>41.0</c:v>
                </c:pt>
                <c:pt idx="363">
                  <c:v>20.0</c:v>
                </c:pt>
                <c:pt idx="364">
                  <c:v>18.0</c:v>
                </c:pt>
                <c:pt idx="365">
                  <c:v>32.0</c:v>
                </c:pt>
                <c:pt idx="366">
                  <c:v>34.0</c:v>
                </c:pt>
                <c:pt idx="367">
                  <c:v>28.0</c:v>
                </c:pt>
                <c:pt idx="368">
                  <c:v>36.0</c:v>
                </c:pt>
                <c:pt idx="369">
                  <c:v>34.0</c:v>
                </c:pt>
                <c:pt idx="370">
                  <c:v>18.0</c:v>
                </c:pt>
                <c:pt idx="371">
                  <c:v>42.0</c:v>
                </c:pt>
                <c:pt idx="372">
                  <c:v>70.0</c:v>
                </c:pt>
                <c:pt idx="373">
                  <c:v>45.0</c:v>
                </c:pt>
                <c:pt idx="374">
                  <c:v>77.0</c:v>
                </c:pt>
                <c:pt idx="375">
                  <c:v>86.0</c:v>
                </c:pt>
                <c:pt idx="376">
                  <c:v>72.0</c:v>
                </c:pt>
                <c:pt idx="377">
                  <c:v>50.0</c:v>
                </c:pt>
                <c:pt idx="378">
                  <c:v>68.0</c:v>
                </c:pt>
                <c:pt idx="379">
                  <c:v>82.0</c:v>
                </c:pt>
                <c:pt idx="380">
                  <c:v>102.0</c:v>
                </c:pt>
                <c:pt idx="381">
                  <c:v>95.0</c:v>
                </c:pt>
                <c:pt idx="382">
                  <c:v>86.0</c:v>
                </c:pt>
                <c:pt idx="383">
                  <c:v>79.0</c:v>
                </c:pt>
                <c:pt idx="384">
                  <c:v>60.0</c:v>
                </c:pt>
                <c:pt idx="385">
                  <c:v>67.0</c:v>
                </c:pt>
                <c:pt idx="386">
                  <c:v>93.0</c:v>
                </c:pt>
                <c:pt idx="387">
                  <c:v>95.0</c:v>
                </c:pt>
                <c:pt idx="388">
                  <c:v>96.0</c:v>
                </c:pt>
                <c:pt idx="389">
                  <c:v>92.0</c:v>
                </c:pt>
                <c:pt idx="390">
                  <c:v>90.0</c:v>
                </c:pt>
                <c:pt idx="391">
                  <c:v>65.0</c:v>
                </c:pt>
                <c:pt idx="392">
                  <c:v>70.0</c:v>
                </c:pt>
                <c:pt idx="393">
                  <c:v>105.0</c:v>
                </c:pt>
                <c:pt idx="394">
                  <c:v>106.0</c:v>
                </c:pt>
                <c:pt idx="395">
                  <c:v>101.0</c:v>
                </c:pt>
                <c:pt idx="396">
                  <c:v>96.0</c:v>
                </c:pt>
                <c:pt idx="397">
                  <c:v>93.0</c:v>
                </c:pt>
                <c:pt idx="398">
                  <c:v>61.0</c:v>
                </c:pt>
                <c:pt idx="399">
                  <c:v>66.0</c:v>
                </c:pt>
                <c:pt idx="400">
                  <c:v>88.0</c:v>
                </c:pt>
                <c:pt idx="401">
                  <c:v>100.0</c:v>
                </c:pt>
                <c:pt idx="402">
                  <c:v>84.0</c:v>
                </c:pt>
                <c:pt idx="403">
                  <c:v>79.0</c:v>
                </c:pt>
                <c:pt idx="404">
                  <c:v>76.0</c:v>
                </c:pt>
                <c:pt idx="405">
                  <c:v>40.0</c:v>
                </c:pt>
                <c:pt idx="406">
                  <c:v>43.0</c:v>
                </c:pt>
                <c:pt idx="407">
                  <c:v>74.0</c:v>
                </c:pt>
                <c:pt idx="408">
                  <c:v>69.0</c:v>
                </c:pt>
                <c:pt idx="409">
                  <c:v>61.0</c:v>
                </c:pt>
                <c:pt idx="410">
                  <c:v>59.0</c:v>
                </c:pt>
                <c:pt idx="411">
                  <c:v>49.0</c:v>
                </c:pt>
                <c:pt idx="412">
                  <c:v>45.0</c:v>
                </c:pt>
                <c:pt idx="413">
                  <c:v>39.0</c:v>
                </c:pt>
                <c:pt idx="414">
                  <c:v>48.0</c:v>
                </c:pt>
                <c:pt idx="415">
                  <c:v>79.0</c:v>
                </c:pt>
                <c:pt idx="416">
                  <c:v>71.0</c:v>
                </c:pt>
                <c:pt idx="417">
                  <c:v>71.0</c:v>
                </c:pt>
                <c:pt idx="418">
                  <c:v>61.0</c:v>
                </c:pt>
                <c:pt idx="419">
                  <c:v>39.0</c:v>
                </c:pt>
                <c:pt idx="420">
                  <c:v>47.0</c:v>
                </c:pt>
                <c:pt idx="421">
                  <c:v>65.0</c:v>
                </c:pt>
                <c:pt idx="422">
                  <c:v>60.0</c:v>
                </c:pt>
                <c:pt idx="423">
                  <c:v>60.0</c:v>
                </c:pt>
                <c:pt idx="424">
                  <c:v>62.0</c:v>
                </c:pt>
                <c:pt idx="425">
                  <c:v>57.0</c:v>
                </c:pt>
                <c:pt idx="426">
                  <c:v>44.0</c:v>
                </c:pt>
                <c:pt idx="427">
                  <c:v>40.0</c:v>
                </c:pt>
                <c:pt idx="428">
                  <c:v>67.0</c:v>
                </c:pt>
                <c:pt idx="429">
                  <c:v>68.0</c:v>
                </c:pt>
                <c:pt idx="430">
                  <c:v>66.0</c:v>
                </c:pt>
                <c:pt idx="431">
                  <c:v>61.0</c:v>
                </c:pt>
                <c:pt idx="432">
                  <c:v>51.0</c:v>
                </c:pt>
                <c:pt idx="433">
                  <c:v>38.0</c:v>
                </c:pt>
                <c:pt idx="434">
                  <c:v>45.0</c:v>
                </c:pt>
                <c:pt idx="435">
                  <c:v>56.0</c:v>
                </c:pt>
                <c:pt idx="436">
                  <c:v>33.0</c:v>
                </c:pt>
                <c:pt idx="437">
                  <c:v>40.0</c:v>
                </c:pt>
                <c:pt idx="438">
                  <c:v>63.0</c:v>
                </c:pt>
                <c:pt idx="439">
                  <c:v>61.0</c:v>
                </c:pt>
                <c:pt idx="440">
                  <c:v>47.0</c:v>
                </c:pt>
                <c:pt idx="441">
                  <c:v>53.0</c:v>
                </c:pt>
                <c:pt idx="442">
                  <c:v>77.0</c:v>
                </c:pt>
                <c:pt idx="443">
                  <c:v>69.0</c:v>
                </c:pt>
                <c:pt idx="444">
                  <c:v>50.0</c:v>
                </c:pt>
                <c:pt idx="445">
                  <c:v>54.0</c:v>
                </c:pt>
                <c:pt idx="446">
                  <c:v>62.0</c:v>
                </c:pt>
                <c:pt idx="447">
                  <c:v>40.0</c:v>
                </c:pt>
                <c:pt idx="448">
                  <c:v>52.0</c:v>
                </c:pt>
                <c:pt idx="449">
                  <c:v>68.0</c:v>
                </c:pt>
                <c:pt idx="450">
                  <c:v>86.0</c:v>
                </c:pt>
                <c:pt idx="451">
                  <c:v>113.0</c:v>
                </c:pt>
                <c:pt idx="452">
                  <c:v>104.0</c:v>
                </c:pt>
                <c:pt idx="453">
                  <c:v>83.0</c:v>
                </c:pt>
                <c:pt idx="454">
                  <c:v>62.0</c:v>
                </c:pt>
                <c:pt idx="455">
                  <c:v>79.0</c:v>
                </c:pt>
                <c:pt idx="456">
                  <c:v>59.0</c:v>
                </c:pt>
                <c:pt idx="457">
                  <c:v>38.0</c:v>
                </c:pt>
                <c:pt idx="458">
                  <c:v>90.0</c:v>
                </c:pt>
                <c:pt idx="459">
                  <c:v>69.0</c:v>
                </c:pt>
                <c:pt idx="460">
                  <c:v>74.0</c:v>
                </c:pt>
                <c:pt idx="461">
                  <c:v>56.0</c:v>
                </c:pt>
                <c:pt idx="462">
                  <c:v>57.0</c:v>
                </c:pt>
                <c:pt idx="463">
                  <c:v>82.0</c:v>
                </c:pt>
                <c:pt idx="464">
                  <c:v>88.0</c:v>
                </c:pt>
                <c:pt idx="465">
                  <c:v>94.0</c:v>
                </c:pt>
                <c:pt idx="466">
                  <c:v>96.0</c:v>
                </c:pt>
                <c:pt idx="467">
                  <c:v>88.0</c:v>
                </c:pt>
                <c:pt idx="468">
                  <c:v>59.0</c:v>
                </c:pt>
                <c:pt idx="469">
                  <c:v>62.0</c:v>
                </c:pt>
                <c:pt idx="470">
                  <c:v>93.0</c:v>
                </c:pt>
                <c:pt idx="471">
                  <c:v>84.0</c:v>
                </c:pt>
                <c:pt idx="472">
                  <c:v>98.0</c:v>
                </c:pt>
                <c:pt idx="473">
                  <c:v>86.0</c:v>
                </c:pt>
                <c:pt idx="474">
                  <c:v>80.0</c:v>
                </c:pt>
                <c:pt idx="475">
                  <c:v>67.0</c:v>
                </c:pt>
                <c:pt idx="476">
                  <c:v>70.0</c:v>
                </c:pt>
                <c:pt idx="477">
                  <c:v>87.0</c:v>
                </c:pt>
                <c:pt idx="478">
                  <c:v>73.0</c:v>
                </c:pt>
              </c:numCache>
            </c:numRef>
          </c:val>
          <c:smooth val="0"/>
        </c:ser>
        <c:ser>
          <c:idx val="1"/>
          <c:order val="1"/>
          <c:tx>
            <c:v>cloak</c:v>
          </c:tx>
          <c:spPr>
            <a:ln w="12700" cap="rnd">
              <a:solidFill>
                <a:schemeClr val="accent2"/>
              </a:solidFill>
              <a:round/>
            </a:ln>
            <a:effectLst/>
          </c:spPr>
          <c:marker>
            <c:symbol val="none"/>
          </c:marker>
          <c:cat>
            <c:strRef>
              <c:f>Sheet1!$A$2:$A$480</c:f>
              <c:strCache>
                <c:ptCount val="479"/>
                <c:pt idx="0">
                  <c:v>2014-05-29</c:v>
                </c:pt>
                <c:pt idx="1">
                  <c:v>2014-05-31</c:v>
                </c:pt>
                <c:pt idx="2">
                  <c:v>2014-06-01</c:v>
                </c:pt>
                <c:pt idx="3">
                  <c:v>2014-06-02</c:v>
                </c:pt>
                <c:pt idx="4">
                  <c:v>2014-06-03</c:v>
                </c:pt>
                <c:pt idx="5">
                  <c:v>2014-06-04</c:v>
                </c:pt>
                <c:pt idx="6">
                  <c:v>2014-06-05</c:v>
                </c:pt>
                <c:pt idx="7">
                  <c:v>2014-06-06</c:v>
                </c:pt>
                <c:pt idx="8">
                  <c:v>2014-06-07</c:v>
                </c:pt>
                <c:pt idx="9">
                  <c:v>2014-06-08</c:v>
                </c:pt>
                <c:pt idx="10">
                  <c:v>2014-06-09</c:v>
                </c:pt>
                <c:pt idx="11">
                  <c:v>2014-06-10</c:v>
                </c:pt>
                <c:pt idx="12">
                  <c:v>2014-06-11</c:v>
                </c:pt>
                <c:pt idx="13">
                  <c:v>2014-06-12</c:v>
                </c:pt>
                <c:pt idx="14">
                  <c:v>2014-06-13</c:v>
                </c:pt>
                <c:pt idx="15">
                  <c:v>2014-06-15</c:v>
                </c:pt>
                <c:pt idx="16">
                  <c:v>2014-06-16</c:v>
                </c:pt>
                <c:pt idx="17">
                  <c:v>2014-06-17</c:v>
                </c:pt>
                <c:pt idx="18">
                  <c:v>2014-06-18</c:v>
                </c:pt>
                <c:pt idx="19">
                  <c:v>2014-06-19</c:v>
                </c:pt>
                <c:pt idx="20">
                  <c:v>2014-06-20</c:v>
                </c:pt>
                <c:pt idx="21">
                  <c:v>2014-06-21</c:v>
                </c:pt>
                <c:pt idx="22">
                  <c:v>2014-06-22</c:v>
                </c:pt>
                <c:pt idx="23">
                  <c:v>2014-06-23</c:v>
                </c:pt>
                <c:pt idx="24">
                  <c:v>2014-06-24</c:v>
                </c:pt>
                <c:pt idx="25">
                  <c:v>2014-06-25</c:v>
                </c:pt>
                <c:pt idx="26">
                  <c:v>2014-06-26</c:v>
                </c:pt>
                <c:pt idx="27">
                  <c:v>2014-06-27</c:v>
                </c:pt>
                <c:pt idx="28">
                  <c:v>2014-06-28</c:v>
                </c:pt>
                <c:pt idx="29">
                  <c:v>2014-06-29</c:v>
                </c:pt>
                <c:pt idx="30">
                  <c:v>2014-06-30</c:v>
                </c:pt>
                <c:pt idx="31">
                  <c:v>2014-07-01</c:v>
                </c:pt>
                <c:pt idx="32">
                  <c:v>2014-07-02</c:v>
                </c:pt>
                <c:pt idx="33">
                  <c:v>2014-07-03</c:v>
                </c:pt>
                <c:pt idx="34">
                  <c:v>2014-07-04</c:v>
                </c:pt>
                <c:pt idx="35">
                  <c:v>2014-07-05</c:v>
                </c:pt>
                <c:pt idx="36">
                  <c:v>2014-07-06</c:v>
                </c:pt>
                <c:pt idx="37">
                  <c:v>2014-07-07</c:v>
                </c:pt>
                <c:pt idx="38">
                  <c:v>2014-07-08</c:v>
                </c:pt>
                <c:pt idx="39">
                  <c:v>2014-07-09</c:v>
                </c:pt>
                <c:pt idx="40">
                  <c:v>2014-07-10</c:v>
                </c:pt>
                <c:pt idx="41">
                  <c:v>2014-07-11</c:v>
                </c:pt>
                <c:pt idx="42">
                  <c:v>2014-07-12</c:v>
                </c:pt>
                <c:pt idx="43">
                  <c:v>2014-07-13</c:v>
                </c:pt>
                <c:pt idx="44">
                  <c:v>2014-07-14</c:v>
                </c:pt>
                <c:pt idx="45">
                  <c:v>2014-07-15</c:v>
                </c:pt>
                <c:pt idx="46">
                  <c:v>2014-07-16</c:v>
                </c:pt>
                <c:pt idx="47">
                  <c:v>2014-07-17</c:v>
                </c:pt>
                <c:pt idx="48">
                  <c:v>2014-07-18</c:v>
                </c:pt>
                <c:pt idx="49">
                  <c:v>2014-07-19</c:v>
                </c:pt>
                <c:pt idx="50">
                  <c:v>2014-07-20</c:v>
                </c:pt>
                <c:pt idx="51">
                  <c:v>2014-07-21</c:v>
                </c:pt>
                <c:pt idx="52">
                  <c:v>2014-07-22</c:v>
                </c:pt>
                <c:pt idx="53">
                  <c:v>2014-07-23</c:v>
                </c:pt>
                <c:pt idx="54">
                  <c:v>2014-07-24</c:v>
                </c:pt>
                <c:pt idx="55">
                  <c:v>2014-07-25</c:v>
                </c:pt>
                <c:pt idx="56">
                  <c:v>2014-07-26</c:v>
                </c:pt>
                <c:pt idx="57">
                  <c:v>2014-07-27</c:v>
                </c:pt>
                <c:pt idx="58">
                  <c:v>2014-07-28</c:v>
                </c:pt>
                <c:pt idx="59">
                  <c:v>2014-07-29</c:v>
                </c:pt>
                <c:pt idx="60">
                  <c:v>2014-07-30</c:v>
                </c:pt>
                <c:pt idx="61">
                  <c:v>2014-07-31</c:v>
                </c:pt>
                <c:pt idx="62">
                  <c:v>2014-08-01</c:v>
                </c:pt>
                <c:pt idx="63">
                  <c:v>2014-08-02</c:v>
                </c:pt>
                <c:pt idx="64">
                  <c:v>2014-08-03</c:v>
                </c:pt>
                <c:pt idx="65">
                  <c:v>2014-08-04</c:v>
                </c:pt>
                <c:pt idx="66">
                  <c:v>2014-08-05</c:v>
                </c:pt>
                <c:pt idx="67">
                  <c:v>2014-08-06</c:v>
                </c:pt>
                <c:pt idx="68">
                  <c:v>2014-08-07</c:v>
                </c:pt>
                <c:pt idx="69">
                  <c:v>2014-08-08</c:v>
                </c:pt>
                <c:pt idx="70">
                  <c:v>2014-08-09</c:v>
                </c:pt>
                <c:pt idx="71">
                  <c:v>2014-08-10</c:v>
                </c:pt>
                <c:pt idx="72">
                  <c:v>2014-08-11</c:v>
                </c:pt>
                <c:pt idx="73">
                  <c:v>2014-08-12</c:v>
                </c:pt>
                <c:pt idx="74">
                  <c:v>2014-08-13</c:v>
                </c:pt>
                <c:pt idx="75">
                  <c:v>2014-08-14</c:v>
                </c:pt>
                <c:pt idx="76">
                  <c:v>2014-08-15</c:v>
                </c:pt>
                <c:pt idx="77">
                  <c:v>2014-08-16</c:v>
                </c:pt>
                <c:pt idx="78">
                  <c:v>2014-08-17</c:v>
                </c:pt>
                <c:pt idx="79">
                  <c:v>2014-08-18</c:v>
                </c:pt>
                <c:pt idx="80">
                  <c:v>2014-08-19</c:v>
                </c:pt>
                <c:pt idx="81">
                  <c:v>2014-08-20</c:v>
                </c:pt>
                <c:pt idx="82">
                  <c:v>2014-08-21</c:v>
                </c:pt>
                <c:pt idx="83">
                  <c:v>2014-08-22</c:v>
                </c:pt>
                <c:pt idx="84">
                  <c:v>2014-08-23</c:v>
                </c:pt>
                <c:pt idx="85">
                  <c:v>2014-08-24</c:v>
                </c:pt>
                <c:pt idx="86">
                  <c:v>2014-08-25</c:v>
                </c:pt>
                <c:pt idx="87">
                  <c:v>2014-08-26</c:v>
                </c:pt>
                <c:pt idx="88">
                  <c:v>2014-08-27</c:v>
                </c:pt>
                <c:pt idx="89">
                  <c:v>2014-08-28</c:v>
                </c:pt>
                <c:pt idx="90">
                  <c:v>2014-08-29</c:v>
                </c:pt>
                <c:pt idx="91">
                  <c:v>2014-08-30</c:v>
                </c:pt>
                <c:pt idx="92">
                  <c:v>2014-08-31</c:v>
                </c:pt>
                <c:pt idx="93">
                  <c:v>2014-09-01</c:v>
                </c:pt>
                <c:pt idx="94">
                  <c:v>2014-09-02</c:v>
                </c:pt>
                <c:pt idx="95">
                  <c:v>2014-09-03</c:v>
                </c:pt>
                <c:pt idx="96">
                  <c:v>2014-09-04</c:v>
                </c:pt>
                <c:pt idx="97">
                  <c:v>2014-09-05</c:v>
                </c:pt>
                <c:pt idx="98">
                  <c:v>2014-09-06</c:v>
                </c:pt>
                <c:pt idx="99">
                  <c:v>2014-09-07</c:v>
                </c:pt>
                <c:pt idx="100">
                  <c:v>2014-09-08</c:v>
                </c:pt>
                <c:pt idx="101">
                  <c:v>2014-09-09</c:v>
                </c:pt>
                <c:pt idx="102">
                  <c:v>2014-09-10</c:v>
                </c:pt>
                <c:pt idx="103">
                  <c:v>2014-09-11</c:v>
                </c:pt>
                <c:pt idx="104">
                  <c:v>2014-09-12</c:v>
                </c:pt>
                <c:pt idx="105">
                  <c:v>2014-09-13</c:v>
                </c:pt>
                <c:pt idx="106">
                  <c:v>2014-09-14</c:v>
                </c:pt>
                <c:pt idx="107">
                  <c:v>2014-09-15</c:v>
                </c:pt>
                <c:pt idx="108">
                  <c:v>2014-09-16</c:v>
                </c:pt>
                <c:pt idx="109">
                  <c:v>2014-09-17</c:v>
                </c:pt>
                <c:pt idx="110">
                  <c:v>2014-09-18</c:v>
                </c:pt>
                <c:pt idx="111">
                  <c:v>2014-09-19</c:v>
                </c:pt>
                <c:pt idx="112">
                  <c:v>2014-09-20</c:v>
                </c:pt>
                <c:pt idx="113">
                  <c:v>2014-09-21</c:v>
                </c:pt>
                <c:pt idx="114">
                  <c:v>2014-09-22</c:v>
                </c:pt>
                <c:pt idx="115">
                  <c:v>2014-09-23</c:v>
                </c:pt>
                <c:pt idx="116">
                  <c:v>2014-09-24</c:v>
                </c:pt>
                <c:pt idx="117">
                  <c:v>2014-09-25</c:v>
                </c:pt>
                <c:pt idx="118">
                  <c:v>2014-09-26</c:v>
                </c:pt>
                <c:pt idx="119">
                  <c:v>2014-09-27</c:v>
                </c:pt>
                <c:pt idx="120">
                  <c:v>2014-09-28</c:v>
                </c:pt>
                <c:pt idx="121">
                  <c:v>2014-09-29</c:v>
                </c:pt>
                <c:pt idx="122">
                  <c:v>2014-09-30</c:v>
                </c:pt>
                <c:pt idx="123">
                  <c:v>2014-10-01</c:v>
                </c:pt>
                <c:pt idx="124">
                  <c:v>2014-10-02</c:v>
                </c:pt>
                <c:pt idx="125">
                  <c:v>2014-10-03</c:v>
                </c:pt>
                <c:pt idx="126">
                  <c:v>2014-10-04</c:v>
                </c:pt>
                <c:pt idx="127">
                  <c:v>2014-10-05</c:v>
                </c:pt>
                <c:pt idx="128">
                  <c:v>2014-10-06</c:v>
                </c:pt>
                <c:pt idx="129">
                  <c:v>2014-10-07</c:v>
                </c:pt>
                <c:pt idx="130">
                  <c:v>2014-10-08</c:v>
                </c:pt>
                <c:pt idx="131">
                  <c:v>2014-10-09</c:v>
                </c:pt>
                <c:pt idx="132">
                  <c:v>2014-10-10</c:v>
                </c:pt>
                <c:pt idx="133">
                  <c:v>2014-10-11</c:v>
                </c:pt>
                <c:pt idx="134">
                  <c:v>2014-10-12</c:v>
                </c:pt>
                <c:pt idx="135">
                  <c:v>2014-10-13</c:v>
                </c:pt>
                <c:pt idx="136">
                  <c:v>2014-10-14</c:v>
                </c:pt>
                <c:pt idx="137">
                  <c:v>2014-10-15</c:v>
                </c:pt>
                <c:pt idx="138">
                  <c:v>2014-10-16</c:v>
                </c:pt>
                <c:pt idx="139">
                  <c:v>2014-10-17</c:v>
                </c:pt>
                <c:pt idx="140">
                  <c:v>2014-10-18</c:v>
                </c:pt>
                <c:pt idx="141">
                  <c:v>2014-10-19</c:v>
                </c:pt>
                <c:pt idx="142">
                  <c:v>2014-10-20</c:v>
                </c:pt>
                <c:pt idx="143">
                  <c:v>2014-10-21</c:v>
                </c:pt>
                <c:pt idx="144">
                  <c:v>2014-10-22</c:v>
                </c:pt>
                <c:pt idx="145">
                  <c:v>2014-10-23</c:v>
                </c:pt>
                <c:pt idx="146">
                  <c:v>2014-10-24</c:v>
                </c:pt>
                <c:pt idx="147">
                  <c:v>2014-10-25</c:v>
                </c:pt>
                <c:pt idx="148">
                  <c:v>2014-10-26</c:v>
                </c:pt>
                <c:pt idx="149">
                  <c:v>2014-10-27</c:v>
                </c:pt>
                <c:pt idx="150">
                  <c:v>2014-10-28</c:v>
                </c:pt>
                <c:pt idx="151">
                  <c:v>2014-10-29</c:v>
                </c:pt>
                <c:pt idx="152">
                  <c:v>2014-10-30</c:v>
                </c:pt>
                <c:pt idx="153">
                  <c:v>2014-10-31</c:v>
                </c:pt>
                <c:pt idx="154">
                  <c:v>2014-11-01</c:v>
                </c:pt>
                <c:pt idx="155">
                  <c:v>2014-11-02</c:v>
                </c:pt>
                <c:pt idx="156">
                  <c:v>2014-11-03</c:v>
                </c:pt>
                <c:pt idx="157">
                  <c:v>2014-11-04</c:v>
                </c:pt>
                <c:pt idx="158">
                  <c:v>2014-11-05</c:v>
                </c:pt>
                <c:pt idx="159">
                  <c:v>2014-11-06</c:v>
                </c:pt>
                <c:pt idx="160">
                  <c:v>2014-11-07</c:v>
                </c:pt>
                <c:pt idx="161">
                  <c:v>2014-11-08</c:v>
                </c:pt>
                <c:pt idx="162">
                  <c:v>2014-11-09</c:v>
                </c:pt>
                <c:pt idx="163">
                  <c:v>2014-11-10</c:v>
                </c:pt>
                <c:pt idx="164">
                  <c:v>2014-11-11</c:v>
                </c:pt>
                <c:pt idx="165">
                  <c:v>2014-11-12</c:v>
                </c:pt>
                <c:pt idx="166">
                  <c:v>2014-11-13</c:v>
                </c:pt>
                <c:pt idx="167">
                  <c:v>2014-11-14</c:v>
                </c:pt>
                <c:pt idx="168">
                  <c:v>2014-11-15</c:v>
                </c:pt>
                <c:pt idx="169">
                  <c:v>2014-11-16</c:v>
                </c:pt>
                <c:pt idx="170">
                  <c:v>2014-11-17</c:v>
                </c:pt>
                <c:pt idx="171">
                  <c:v>2014-11-18</c:v>
                </c:pt>
                <c:pt idx="172">
                  <c:v>2014-11-19</c:v>
                </c:pt>
                <c:pt idx="173">
                  <c:v>2014-11-20</c:v>
                </c:pt>
                <c:pt idx="174">
                  <c:v>2014-11-21</c:v>
                </c:pt>
                <c:pt idx="175">
                  <c:v>2014-11-22</c:v>
                </c:pt>
                <c:pt idx="176">
                  <c:v>2014-11-23</c:v>
                </c:pt>
                <c:pt idx="177">
                  <c:v>2014-11-24</c:v>
                </c:pt>
                <c:pt idx="178">
                  <c:v>2014-11-25</c:v>
                </c:pt>
                <c:pt idx="179">
                  <c:v>2014-11-26</c:v>
                </c:pt>
                <c:pt idx="180">
                  <c:v>2014-11-27</c:v>
                </c:pt>
                <c:pt idx="181">
                  <c:v>2014-11-28</c:v>
                </c:pt>
                <c:pt idx="182">
                  <c:v>2014-11-29</c:v>
                </c:pt>
                <c:pt idx="183">
                  <c:v>2014-11-30</c:v>
                </c:pt>
                <c:pt idx="184">
                  <c:v>2014-12-01</c:v>
                </c:pt>
                <c:pt idx="185">
                  <c:v>2014-12-02</c:v>
                </c:pt>
                <c:pt idx="186">
                  <c:v>2014-12-03</c:v>
                </c:pt>
                <c:pt idx="187">
                  <c:v>2014-12-04</c:v>
                </c:pt>
                <c:pt idx="188">
                  <c:v>2014-12-05</c:v>
                </c:pt>
                <c:pt idx="189">
                  <c:v>2014-12-06</c:v>
                </c:pt>
                <c:pt idx="190">
                  <c:v>2014-12-07</c:v>
                </c:pt>
                <c:pt idx="191">
                  <c:v>2014-12-08</c:v>
                </c:pt>
                <c:pt idx="192">
                  <c:v>2014-12-09</c:v>
                </c:pt>
                <c:pt idx="193">
                  <c:v>2014-12-10</c:v>
                </c:pt>
                <c:pt idx="194">
                  <c:v>2014-12-11</c:v>
                </c:pt>
                <c:pt idx="195">
                  <c:v>2014-12-12</c:v>
                </c:pt>
                <c:pt idx="196">
                  <c:v>2014-12-13</c:v>
                </c:pt>
                <c:pt idx="197">
                  <c:v>2014-12-14</c:v>
                </c:pt>
                <c:pt idx="198">
                  <c:v>2014-12-15</c:v>
                </c:pt>
                <c:pt idx="199">
                  <c:v>2014-12-16</c:v>
                </c:pt>
                <c:pt idx="200">
                  <c:v>2014-12-17</c:v>
                </c:pt>
                <c:pt idx="201">
                  <c:v>2014-12-18</c:v>
                </c:pt>
                <c:pt idx="202">
                  <c:v>2014-12-19</c:v>
                </c:pt>
                <c:pt idx="203">
                  <c:v>2014-12-20</c:v>
                </c:pt>
                <c:pt idx="204">
                  <c:v>2014-12-21</c:v>
                </c:pt>
                <c:pt idx="205">
                  <c:v>2014-12-22</c:v>
                </c:pt>
                <c:pt idx="206">
                  <c:v>2014-12-23</c:v>
                </c:pt>
                <c:pt idx="207">
                  <c:v>2014-12-24</c:v>
                </c:pt>
                <c:pt idx="208">
                  <c:v>2014-12-25</c:v>
                </c:pt>
                <c:pt idx="209">
                  <c:v>2014-12-26</c:v>
                </c:pt>
                <c:pt idx="210">
                  <c:v>2014-12-27</c:v>
                </c:pt>
                <c:pt idx="211">
                  <c:v>2014-12-28</c:v>
                </c:pt>
                <c:pt idx="212">
                  <c:v>2014-12-29</c:v>
                </c:pt>
                <c:pt idx="213">
                  <c:v>2014-12-30</c:v>
                </c:pt>
                <c:pt idx="214">
                  <c:v>2014-12-31</c:v>
                </c:pt>
                <c:pt idx="215">
                  <c:v>2015-01-01</c:v>
                </c:pt>
                <c:pt idx="216">
                  <c:v>2015-01-02</c:v>
                </c:pt>
                <c:pt idx="217">
                  <c:v>2015-01-03</c:v>
                </c:pt>
                <c:pt idx="218">
                  <c:v>2015-01-04</c:v>
                </c:pt>
                <c:pt idx="219">
                  <c:v>2015-01-05</c:v>
                </c:pt>
                <c:pt idx="220">
                  <c:v>2015-01-06</c:v>
                </c:pt>
                <c:pt idx="221">
                  <c:v>2015-01-07</c:v>
                </c:pt>
                <c:pt idx="222">
                  <c:v>2015-01-08</c:v>
                </c:pt>
                <c:pt idx="223">
                  <c:v>2015-01-09</c:v>
                </c:pt>
                <c:pt idx="224">
                  <c:v>2015-01-10</c:v>
                </c:pt>
                <c:pt idx="225">
                  <c:v>2015-01-11</c:v>
                </c:pt>
                <c:pt idx="226">
                  <c:v>2015-01-12</c:v>
                </c:pt>
                <c:pt idx="227">
                  <c:v>2015-01-13</c:v>
                </c:pt>
                <c:pt idx="228">
                  <c:v>2015-01-14</c:v>
                </c:pt>
                <c:pt idx="229">
                  <c:v>2015-01-15</c:v>
                </c:pt>
                <c:pt idx="230">
                  <c:v>2015-01-16</c:v>
                </c:pt>
                <c:pt idx="231">
                  <c:v>2015-01-17</c:v>
                </c:pt>
                <c:pt idx="232">
                  <c:v>2015-01-18</c:v>
                </c:pt>
                <c:pt idx="233">
                  <c:v>2015-01-19</c:v>
                </c:pt>
                <c:pt idx="234">
                  <c:v>2015-01-20</c:v>
                </c:pt>
                <c:pt idx="235">
                  <c:v>2015-01-21</c:v>
                </c:pt>
                <c:pt idx="236">
                  <c:v>2015-01-22</c:v>
                </c:pt>
                <c:pt idx="237">
                  <c:v>2015-01-23</c:v>
                </c:pt>
                <c:pt idx="238">
                  <c:v>2015-01-24</c:v>
                </c:pt>
                <c:pt idx="239">
                  <c:v>2015-01-25</c:v>
                </c:pt>
                <c:pt idx="240">
                  <c:v>2015-01-27</c:v>
                </c:pt>
                <c:pt idx="241">
                  <c:v>2015-01-28</c:v>
                </c:pt>
                <c:pt idx="242">
                  <c:v>2015-01-29</c:v>
                </c:pt>
                <c:pt idx="243">
                  <c:v>2015-02-04</c:v>
                </c:pt>
                <c:pt idx="244">
                  <c:v>2015-02-07</c:v>
                </c:pt>
                <c:pt idx="245">
                  <c:v>2015-02-08</c:v>
                </c:pt>
                <c:pt idx="246">
                  <c:v>2015-02-09</c:v>
                </c:pt>
                <c:pt idx="247">
                  <c:v>2015-02-18</c:v>
                </c:pt>
                <c:pt idx="248">
                  <c:v>2015-03-14</c:v>
                </c:pt>
                <c:pt idx="249">
                  <c:v>2015-03-23</c:v>
                </c:pt>
                <c:pt idx="250">
                  <c:v>2015-03-24</c:v>
                </c:pt>
                <c:pt idx="251">
                  <c:v>2015-03-25</c:v>
                </c:pt>
                <c:pt idx="252">
                  <c:v>2015-03-26</c:v>
                </c:pt>
                <c:pt idx="253">
                  <c:v>2015-03-27</c:v>
                </c:pt>
                <c:pt idx="254">
                  <c:v>2015-03-28</c:v>
                </c:pt>
                <c:pt idx="255">
                  <c:v>2015-03-29</c:v>
                </c:pt>
                <c:pt idx="256">
                  <c:v>2015-03-30</c:v>
                </c:pt>
                <c:pt idx="257">
                  <c:v>2015-03-31</c:v>
                </c:pt>
                <c:pt idx="258">
                  <c:v>2015-04-01</c:v>
                </c:pt>
                <c:pt idx="259">
                  <c:v>2015-04-02</c:v>
                </c:pt>
                <c:pt idx="260">
                  <c:v>2015-04-03</c:v>
                </c:pt>
                <c:pt idx="261">
                  <c:v>2015-04-04</c:v>
                </c:pt>
                <c:pt idx="262">
                  <c:v>2015-04-05</c:v>
                </c:pt>
                <c:pt idx="263">
                  <c:v>2015-04-06</c:v>
                </c:pt>
                <c:pt idx="264">
                  <c:v>2015-04-07</c:v>
                </c:pt>
                <c:pt idx="265">
                  <c:v>2015-04-08</c:v>
                </c:pt>
                <c:pt idx="266">
                  <c:v>2015-04-09</c:v>
                </c:pt>
                <c:pt idx="267">
                  <c:v>2015-04-10</c:v>
                </c:pt>
                <c:pt idx="268">
                  <c:v>2015-04-11</c:v>
                </c:pt>
                <c:pt idx="269">
                  <c:v>2015-04-12</c:v>
                </c:pt>
                <c:pt idx="270">
                  <c:v>2015-04-13</c:v>
                </c:pt>
                <c:pt idx="271">
                  <c:v>2015-04-14</c:v>
                </c:pt>
                <c:pt idx="272">
                  <c:v>2015-04-15</c:v>
                </c:pt>
                <c:pt idx="273">
                  <c:v>2015-04-16</c:v>
                </c:pt>
                <c:pt idx="274">
                  <c:v>2015-04-17</c:v>
                </c:pt>
                <c:pt idx="275">
                  <c:v>2015-04-21</c:v>
                </c:pt>
                <c:pt idx="276">
                  <c:v>2015-04-22</c:v>
                </c:pt>
                <c:pt idx="277">
                  <c:v>2015-04-23</c:v>
                </c:pt>
                <c:pt idx="278">
                  <c:v>2015-04-24</c:v>
                </c:pt>
                <c:pt idx="279">
                  <c:v>2015-04-25</c:v>
                </c:pt>
                <c:pt idx="280">
                  <c:v>2015-04-26</c:v>
                </c:pt>
                <c:pt idx="281">
                  <c:v>2015-04-27</c:v>
                </c:pt>
                <c:pt idx="282">
                  <c:v>2015-04-28</c:v>
                </c:pt>
                <c:pt idx="283">
                  <c:v>2015-04-29</c:v>
                </c:pt>
                <c:pt idx="284">
                  <c:v>2015-04-30</c:v>
                </c:pt>
                <c:pt idx="285">
                  <c:v>2015-05-01</c:v>
                </c:pt>
                <c:pt idx="286">
                  <c:v>2015-05-02</c:v>
                </c:pt>
                <c:pt idx="287">
                  <c:v>2015-05-03</c:v>
                </c:pt>
                <c:pt idx="288">
                  <c:v>2015-05-04</c:v>
                </c:pt>
                <c:pt idx="289">
                  <c:v>2015-05-05</c:v>
                </c:pt>
                <c:pt idx="290">
                  <c:v>2015-05-06</c:v>
                </c:pt>
                <c:pt idx="291">
                  <c:v>2015-05-07</c:v>
                </c:pt>
                <c:pt idx="292">
                  <c:v>2015-05-08</c:v>
                </c:pt>
                <c:pt idx="293">
                  <c:v>2015-05-09</c:v>
                </c:pt>
                <c:pt idx="294">
                  <c:v>2015-05-10</c:v>
                </c:pt>
                <c:pt idx="295">
                  <c:v>2015-05-11</c:v>
                </c:pt>
                <c:pt idx="296">
                  <c:v>2015-05-12</c:v>
                </c:pt>
                <c:pt idx="297">
                  <c:v>2015-05-13</c:v>
                </c:pt>
                <c:pt idx="298">
                  <c:v>2015-05-14</c:v>
                </c:pt>
                <c:pt idx="299">
                  <c:v>2015-05-15</c:v>
                </c:pt>
                <c:pt idx="300">
                  <c:v>2015-05-16</c:v>
                </c:pt>
                <c:pt idx="301">
                  <c:v>2015-05-17</c:v>
                </c:pt>
                <c:pt idx="302">
                  <c:v>2015-05-18</c:v>
                </c:pt>
                <c:pt idx="303">
                  <c:v>2015-05-19</c:v>
                </c:pt>
                <c:pt idx="304">
                  <c:v>2015-05-20</c:v>
                </c:pt>
                <c:pt idx="305">
                  <c:v>2015-05-21</c:v>
                </c:pt>
                <c:pt idx="306">
                  <c:v>2015-05-22</c:v>
                </c:pt>
                <c:pt idx="307">
                  <c:v>2015-05-23</c:v>
                </c:pt>
                <c:pt idx="308">
                  <c:v>2015-05-24</c:v>
                </c:pt>
                <c:pt idx="309">
                  <c:v>2015-05-25</c:v>
                </c:pt>
                <c:pt idx="310">
                  <c:v>2015-05-26</c:v>
                </c:pt>
                <c:pt idx="311">
                  <c:v>2015-05-27</c:v>
                </c:pt>
                <c:pt idx="312">
                  <c:v>2015-05-28</c:v>
                </c:pt>
                <c:pt idx="313">
                  <c:v>2015-05-29</c:v>
                </c:pt>
                <c:pt idx="314">
                  <c:v>2015-05-30</c:v>
                </c:pt>
                <c:pt idx="315">
                  <c:v>2015-05-31</c:v>
                </c:pt>
                <c:pt idx="316">
                  <c:v>2015-06-01</c:v>
                </c:pt>
                <c:pt idx="317">
                  <c:v>2015-06-02</c:v>
                </c:pt>
                <c:pt idx="318">
                  <c:v>2015-06-03</c:v>
                </c:pt>
                <c:pt idx="319">
                  <c:v>2015-06-04</c:v>
                </c:pt>
                <c:pt idx="320">
                  <c:v>2015-06-05</c:v>
                </c:pt>
                <c:pt idx="321">
                  <c:v>2015-06-06</c:v>
                </c:pt>
                <c:pt idx="322">
                  <c:v>2015-06-07</c:v>
                </c:pt>
                <c:pt idx="323">
                  <c:v>2015-06-08</c:v>
                </c:pt>
                <c:pt idx="324">
                  <c:v>2015-06-09</c:v>
                </c:pt>
                <c:pt idx="325">
                  <c:v>2015-06-10</c:v>
                </c:pt>
                <c:pt idx="326">
                  <c:v>2015-06-11</c:v>
                </c:pt>
                <c:pt idx="327">
                  <c:v>2015-06-12</c:v>
                </c:pt>
                <c:pt idx="328">
                  <c:v>2015-06-13</c:v>
                </c:pt>
                <c:pt idx="329">
                  <c:v>2015-06-14</c:v>
                </c:pt>
                <c:pt idx="330">
                  <c:v>2015-06-15</c:v>
                </c:pt>
                <c:pt idx="331">
                  <c:v>2015-06-16</c:v>
                </c:pt>
                <c:pt idx="332">
                  <c:v>2015-06-17</c:v>
                </c:pt>
                <c:pt idx="333">
                  <c:v>2015-06-18</c:v>
                </c:pt>
                <c:pt idx="334">
                  <c:v>2015-06-19</c:v>
                </c:pt>
                <c:pt idx="335">
                  <c:v>2015-06-20</c:v>
                </c:pt>
                <c:pt idx="336">
                  <c:v>2015-06-21</c:v>
                </c:pt>
                <c:pt idx="337">
                  <c:v>2015-06-22</c:v>
                </c:pt>
                <c:pt idx="338">
                  <c:v>2015-06-23</c:v>
                </c:pt>
                <c:pt idx="339">
                  <c:v>2015-06-24</c:v>
                </c:pt>
                <c:pt idx="340">
                  <c:v>2015-06-25</c:v>
                </c:pt>
                <c:pt idx="341">
                  <c:v>2015-06-26</c:v>
                </c:pt>
                <c:pt idx="342">
                  <c:v>2015-06-27</c:v>
                </c:pt>
                <c:pt idx="343">
                  <c:v>2015-06-28</c:v>
                </c:pt>
                <c:pt idx="344">
                  <c:v>2015-06-29</c:v>
                </c:pt>
                <c:pt idx="345">
                  <c:v>2015-06-30</c:v>
                </c:pt>
                <c:pt idx="346">
                  <c:v>2015-07-01</c:v>
                </c:pt>
                <c:pt idx="347">
                  <c:v>2015-07-02</c:v>
                </c:pt>
                <c:pt idx="348">
                  <c:v>2015-07-03</c:v>
                </c:pt>
                <c:pt idx="349">
                  <c:v>2015-07-04</c:v>
                </c:pt>
                <c:pt idx="350">
                  <c:v>2015-07-05</c:v>
                </c:pt>
                <c:pt idx="351">
                  <c:v>2015-07-06</c:v>
                </c:pt>
                <c:pt idx="352">
                  <c:v>2015-07-07</c:v>
                </c:pt>
                <c:pt idx="353">
                  <c:v>2015-07-08</c:v>
                </c:pt>
                <c:pt idx="354">
                  <c:v>2015-07-09</c:v>
                </c:pt>
                <c:pt idx="355">
                  <c:v>2015-07-10</c:v>
                </c:pt>
                <c:pt idx="356">
                  <c:v>2015-07-11</c:v>
                </c:pt>
                <c:pt idx="357">
                  <c:v>2015-07-12</c:v>
                </c:pt>
                <c:pt idx="358">
                  <c:v>2015-07-13</c:v>
                </c:pt>
                <c:pt idx="359">
                  <c:v>2015-07-14</c:v>
                </c:pt>
                <c:pt idx="360">
                  <c:v>2015-07-15</c:v>
                </c:pt>
                <c:pt idx="361">
                  <c:v>2015-07-16</c:v>
                </c:pt>
                <c:pt idx="362">
                  <c:v>2015-07-17</c:v>
                </c:pt>
                <c:pt idx="363">
                  <c:v>2015-07-18</c:v>
                </c:pt>
                <c:pt idx="364">
                  <c:v>2015-07-19</c:v>
                </c:pt>
                <c:pt idx="365">
                  <c:v>2015-07-20</c:v>
                </c:pt>
                <c:pt idx="366">
                  <c:v>2015-07-21</c:v>
                </c:pt>
                <c:pt idx="367">
                  <c:v>2015-07-22</c:v>
                </c:pt>
                <c:pt idx="368">
                  <c:v>2015-07-23</c:v>
                </c:pt>
                <c:pt idx="369">
                  <c:v>2015-07-24</c:v>
                </c:pt>
                <c:pt idx="370">
                  <c:v>2015-07-25</c:v>
                </c:pt>
                <c:pt idx="371">
                  <c:v>2015-07-26</c:v>
                </c:pt>
                <c:pt idx="372">
                  <c:v>2015-07-27</c:v>
                </c:pt>
                <c:pt idx="373">
                  <c:v>2015-07-28</c:v>
                </c:pt>
                <c:pt idx="374">
                  <c:v>2015-07-29</c:v>
                </c:pt>
                <c:pt idx="375">
                  <c:v>2015-07-30</c:v>
                </c:pt>
                <c:pt idx="376">
                  <c:v>2015-07-31</c:v>
                </c:pt>
                <c:pt idx="377">
                  <c:v>2015-08-01</c:v>
                </c:pt>
                <c:pt idx="378">
                  <c:v>2015-08-02</c:v>
                </c:pt>
                <c:pt idx="379">
                  <c:v>2015-08-03</c:v>
                </c:pt>
                <c:pt idx="380">
                  <c:v>2015-08-04</c:v>
                </c:pt>
                <c:pt idx="381">
                  <c:v>2015-08-05</c:v>
                </c:pt>
                <c:pt idx="382">
                  <c:v>2015-08-06</c:v>
                </c:pt>
                <c:pt idx="383">
                  <c:v>2015-08-07</c:v>
                </c:pt>
                <c:pt idx="384">
                  <c:v>2015-08-08</c:v>
                </c:pt>
                <c:pt idx="385">
                  <c:v>2015-08-09</c:v>
                </c:pt>
                <c:pt idx="386">
                  <c:v>2015-08-10</c:v>
                </c:pt>
                <c:pt idx="387">
                  <c:v>2015-08-11</c:v>
                </c:pt>
                <c:pt idx="388">
                  <c:v>2015-08-12</c:v>
                </c:pt>
                <c:pt idx="389">
                  <c:v>2015-08-13</c:v>
                </c:pt>
                <c:pt idx="390">
                  <c:v>2015-08-14</c:v>
                </c:pt>
                <c:pt idx="391">
                  <c:v>2015-08-15</c:v>
                </c:pt>
                <c:pt idx="392">
                  <c:v>2015-08-16</c:v>
                </c:pt>
                <c:pt idx="393">
                  <c:v>2015-08-17</c:v>
                </c:pt>
                <c:pt idx="394">
                  <c:v>2015-08-18</c:v>
                </c:pt>
                <c:pt idx="395">
                  <c:v>2015-08-19</c:v>
                </c:pt>
                <c:pt idx="396">
                  <c:v>2015-08-20</c:v>
                </c:pt>
                <c:pt idx="397">
                  <c:v>2015-08-21</c:v>
                </c:pt>
                <c:pt idx="398">
                  <c:v>2015-08-22</c:v>
                </c:pt>
                <c:pt idx="399">
                  <c:v>2015-08-23</c:v>
                </c:pt>
                <c:pt idx="400">
                  <c:v>2015-08-24</c:v>
                </c:pt>
                <c:pt idx="401">
                  <c:v>2015-08-25</c:v>
                </c:pt>
                <c:pt idx="402">
                  <c:v>2015-08-26</c:v>
                </c:pt>
                <c:pt idx="403">
                  <c:v>2015-08-27</c:v>
                </c:pt>
                <c:pt idx="404">
                  <c:v>2015-08-28</c:v>
                </c:pt>
                <c:pt idx="405">
                  <c:v>2015-08-29</c:v>
                </c:pt>
                <c:pt idx="406">
                  <c:v>2015-08-30</c:v>
                </c:pt>
                <c:pt idx="407">
                  <c:v>2015-08-31</c:v>
                </c:pt>
                <c:pt idx="408">
                  <c:v>2015-09-01</c:v>
                </c:pt>
                <c:pt idx="409">
                  <c:v>2015-09-02</c:v>
                </c:pt>
                <c:pt idx="410">
                  <c:v>2015-09-03</c:v>
                </c:pt>
                <c:pt idx="411">
                  <c:v>2015-09-04</c:v>
                </c:pt>
                <c:pt idx="412">
                  <c:v>2015-09-05</c:v>
                </c:pt>
                <c:pt idx="413">
                  <c:v>2015-09-06</c:v>
                </c:pt>
                <c:pt idx="414">
                  <c:v>2015-09-07</c:v>
                </c:pt>
                <c:pt idx="415">
                  <c:v>2015-09-08</c:v>
                </c:pt>
                <c:pt idx="416">
                  <c:v>2015-09-09</c:v>
                </c:pt>
                <c:pt idx="417">
                  <c:v>2015-09-10</c:v>
                </c:pt>
                <c:pt idx="418">
                  <c:v>2015-09-11</c:v>
                </c:pt>
                <c:pt idx="419">
                  <c:v>2015-09-12</c:v>
                </c:pt>
                <c:pt idx="420">
                  <c:v>2015-09-13</c:v>
                </c:pt>
                <c:pt idx="421">
                  <c:v>2015-09-14</c:v>
                </c:pt>
                <c:pt idx="422">
                  <c:v>2015-09-15</c:v>
                </c:pt>
                <c:pt idx="423">
                  <c:v>2015-09-16</c:v>
                </c:pt>
                <c:pt idx="424">
                  <c:v>2015-09-17</c:v>
                </c:pt>
                <c:pt idx="425">
                  <c:v>2015-09-18</c:v>
                </c:pt>
                <c:pt idx="426">
                  <c:v>2015-09-19</c:v>
                </c:pt>
                <c:pt idx="427">
                  <c:v>2015-09-20</c:v>
                </c:pt>
                <c:pt idx="428">
                  <c:v>2015-09-21</c:v>
                </c:pt>
                <c:pt idx="429">
                  <c:v>2015-09-22</c:v>
                </c:pt>
                <c:pt idx="430">
                  <c:v>2015-09-23</c:v>
                </c:pt>
                <c:pt idx="431">
                  <c:v>2015-09-24</c:v>
                </c:pt>
                <c:pt idx="432">
                  <c:v>2015-09-25</c:v>
                </c:pt>
                <c:pt idx="433">
                  <c:v>2015-09-26</c:v>
                </c:pt>
                <c:pt idx="434">
                  <c:v>2015-09-27</c:v>
                </c:pt>
                <c:pt idx="435">
                  <c:v>2015-09-28</c:v>
                </c:pt>
                <c:pt idx="436">
                  <c:v>2015-09-29</c:v>
                </c:pt>
                <c:pt idx="437">
                  <c:v>2015-09-30</c:v>
                </c:pt>
                <c:pt idx="438">
                  <c:v>2015-10-01</c:v>
                </c:pt>
                <c:pt idx="439">
                  <c:v>2015-10-02</c:v>
                </c:pt>
                <c:pt idx="440">
                  <c:v>2015-10-03</c:v>
                </c:pt>
                <c:pt idx="441">
                  <c:v>2015-10-04</c:v>
                </c:pt>
                <c:pt idx="442">
                  <c:v>2015-10-05</c:v>
                </c:pt>
                <c:pt idx="443">
                  <c:v>2015-10-06</c:v>
                </c:pt>
                <c:pt idx="444">
                  <c:v>2015-10-07</c:v>
                </c:pt>
                <c:pt idx="445">
                  <c:v>2015-10-08</c:v>
                </c:pt>
                <c:pt idx="446">
                  <c:v>2015-10-09</c:v>
                </c:pt>
                <c:pt idx="447">
                  <c:v>2015-10-10</c:v>
                </c:pt>
                <c:pt idx="448">
                  <c:v>2015-10-11</c:v>
                </c:pt>
                <c:pt idx="449">
                  <c:v>2015-10-12</c:v>
                </c:pt>
                <c:pt idx="450">
                  <c:v>2015-10-13</c:v>
                </c:pt>
                <c:pt idx="451">
                  <c:v>2015-10-14</c:v>
                </c:pt>
                <c:pt idx="452">
                  <c:v>2015-10-15</c:v>
                </c:pt>
                <c:pt idx="453">
                  <c:v>2015-10-16</c:v>
                </c:pt>
                <c:pt idx="454">
                  <c:v>2015-10-17</c:v>
                </c:pt>
                <c:pt idx="455">
                  <c:v>2015-10-18</c:v>
                </c:pt>
                <c:pt idx="456">
                  <c:v>2015-10-19</c:v>
                </c:pt>
                <c:pt idx="457">
                  <c:v>2015-10-20</c:v>
                </c:pt>
                <c:pt idx="458">
                  <c:v>2015-10-21</c:v>
                </c:pt>
                <c:pt idx="459">
                  <c:v>2015-10-22</c:v>
                </c:pt>
                <c:pt idx="460">
                  <c:v>2015-10-23</c:v>
                </c:pt>
                <c:pt idx="461">
                  <c:v>2015-10-24</c:v>
                </c:pt>
                <c:pt idx="462">
                  <c:v>2015-10-25</c:v>
                </c:pt>
                <c:pt idx="463">
                  <c:v>2015-10-26</c:v>
                </c:pt>
                <c:pt idx="464">
                  <c:v>2015-10-27</c:v>
                </c:pt>
                <c:pt idx="465">
                  <c:v>2015-10-28</c:v>
                </c:pt>
                <c:pt idx="466">
                  <c:v>2015-10-29</c:v>
                </c:pt>
                <c:pt idx="467">
                  <c:v>2015-10-30</c:v>
                </c:pt>
                <c:pt idx="468">
                  <c:v>2015-10-31</c:v>
                </c:pt>
                <c:pt idx="469">
                  <c:v>2015-11-01</c:v>
                </c:pt>
                <c:pt idx="470">
                  <c:v>2015-11-02</c:v>
                </c:pt>
                <c:pt idx="471">
                  <c:v>2015-11-03</c:v>
                </c:pt>
                <c:pt idx="472">
                  <c:v>2015-11-04</c:v>
                </c:pt>
                <c:pt idx="473">
                  <c:v>2015-11-05</c:v>
                </c:pt>
                <c:pt idx="474">
                  <c:v>2015-11-06</c:v>
                </c:pt>
                <c:pt idx="475">
                  <c:v>2015-11-07</c:v>
                </c:pt>
                <c:pt idx="476">
                  <c:v>2015-11-08</c:v>
                </c:pt>
                <c:pt idx="477">
                  <c:v>2015-11-09</c:v>
                </c:pt>
                <c:pt idx="478">
                  <c:v>2015-11-10</c:v>
                </c:pt>
              </c:strCache>
            </c:strRef>
          </c:cat>
          <c:val>
            <c:numRef>
              <c:f>Sheet1!$C$2:$C$480</c:f>
              <c:numCache>
                <c:formatCode>General</c:formatCode>
                <c:ptCount val="47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10.0</c:v>
                </c:pt>
                <c:pt idx="25">
                  <c:v>15.0</c:v>
                </c:pt>
                <c:pt idx="26">
                  <c:v>20.0</c:v>
                </c:pt>
                <c:pt idx="27">
                  <c:v>20.0</c:v>
                </c:pt>
                <c:pt idx="28">
                  <c:v>15.0</c:v>
                </c:pt>
                <c:pt idx="29">
                  <c:v>20.0</c:v>
                </c:pt>
                <c:pt idx="30">
                  <c:v>35.0</c:v>
                </c:pt>
                <c:pt idx="31">
                  <c:v>35.0</c:v>
                </c:pt>
                <c:pt idx="32">
                  <c:v>30.0</c:v>
                </c:pt>
                <c:pt idx="33">
                  <c:v>35.0</c:v>
                </c:pt>
                <c:pt idx="34">
                  <c:v>25.0</c:v>
                </c:pt>
                <c:pt idx="35">
                  <c:v>20.0</c:v>
                </c:pt>
                <c:pt idx="36">
                  <c:v>25.0</c:v>
                </c:pt>
                <c:pt idx="37">
                  <c:v>30.0</c:v>
                </c:pt>
                <c:pt idx="38">
                  <c:v>25.0</c:v>
                </c:pt>
                <c:pt idx="39">
                  <c:v>30.0</c:v>
                </c:pt>
                <c:pt idx="40">
                  <c:v>30.0</c:v>
                </c:pt>
                <c:pt idx="41">
                  <c:v>30.0</c:v>
                </c:pt>
                <c:pt idx="42">
                  <c:v>20.0</c:v>
                </c:pt>
                <c:pt idx="43">
                  <c:v>25.0</c:v>
                </c:pt>
                <c:pt idx="44">
                  <c:v>30.0</c:v>
                </c:pt>
                <c:pt idx="45">
                  <c:v>35.0</c:v>
                </c:pt>
                <c:pt idx="46">
                  <c:v>35.0</c:v>
                </c:pt>
                <c:pt idx="47">
                  <c:v>40.0</c:v>
                </c:pt>
                <c:pt idx="48">
                  <c:v>30.0</c:v>
                </c:pt>
                <c:pt idx="49">
                  <c:v>20.0</c:v>
                </c:pt>
                <c:pt idx="50">
                  <c:v>25.0</c:v>
                </c:pt>
                <c:pt idx="51">
                  <c:v>35.0</c:v>
                </c:pt>
                <c:pt idx="52">
                  <c:v>30.0</c:v>
                </c:pt>
                <c:pt idx="53">
                  <c:v>40.0</c:v>
                </c:pt>
                <c:pt idx="54">
                  <c:v>35.0</c:v>
                </c:pt>
                <c:pt idx="55">
                  <c:v>35.0</c:v>
                </c:pt>
                <c:pt idx="56">
                  <c:v>30.0</c:v>
                </c:pt>
                <c:pt idx="57">
                  <c:v>25.0</c:v>
                </c:pt>
                <c:pt idx="58">
                  <c:v>30.0</c:v>
                </c:pt>
                <c:pt idx="59">
                  <c:v>35.0</c:v>
                </c:pt>
                <c:pt idx="60">
                  <c:v>40.0</c:v>
                </c:pt>
                <c:pt idx="61">
                  <c:v>25.0</c:v>
                </c:pt>
                <c:pt idx="62">
                  <c:v>20.0</c:v>
                </c:pt>
                <c:pt idx="63">
                  <c:v>10.0</c:v>
                </c:pt>
                <c:pt idx="64">
                  <c:v>15.0</c:v>
                </c:pt>
                <c:pt idx="65">
                  <c:v>15.0</c:v>
                </c:pt>
                <c:pt idx="66">
                  <c:v>15.0</c:v>
                </c:pt>
                <c:pt idx="67">
                  <c:v>15.0</c:v>
                </c:pt>
                <c:pt idx="68">
                  <c:v>10.0</c:v>
                </c:pt>
                <c:pt idx="69">
                  <c:v>15.0</c:v>
                </c:pt>
                <c:pt idx="70">
                  <c:v>0.0</c:v>
                </c:pt>
                <c:pt idx="71">
                  <c:v>10.0</c:v>
                </c:pt>
                <c:pt idx="72">
                  <c:v>10.0</c:v>
                </c:pt>
                <c:pt idx="73">
                  <c:v>15.0</c:v>
                </c:pt>
                <c:pt idx="74">
                  <c:v>10.0</c:v>
                </c:pt>
                <c:pt idx="75">
                  <c:v>20.0</c:v>
                </c:pt>
                <c:pt idx="76">
                  <c:v>10.0</c:v>
                </c:pt>
                <c:pt idx="77">
                  <c:v>15.0</c:v>
                </c:pt>
                <c:pt idx="78">
                  <c:v>15.0</c:v>
                </c:pt>
                <c:pt idx="79">
                  <c:v>15.0</c:v>
                </c:pt>
                <c:pt idx="80">
                  <c:v>25.0</c:v>
                </c:pt>
                <c:pt idx="81">
                  <c:v>20.0</c:v>
                </c:pt>
                <c:pt idx="82">
                  <c:v>20.0</c:v>
                </c:pt>
                <c:pt idx="83">
                  <c:v>20.0</c:v>
                </c:pt>
                <c:pt idx="84">
                  <c:v>15.0</c:v>
                </c:pt>
                <c:pt idx="85">
                  <c:v>5.0</c:v>
                </c:pt>
                <c:pt idx="86">
                  <c:v>15.0</c:v>
                </c:pt>
                <c:pt idx="87">
                  <c:v>25.0</c:v>
                </c:pt>
                <c:pt idx="88">
                  <c:v>20.0</c:v>
                </c:pt>
                <c:pt idx="89">
                  <c:v>20.0</c:v>
                </c:pt>
                <c:pt idx="90">
                  <c:v>25.0</c:v>
                </c:pt>
                <c:pt idx="91">
                  <c:v>10.0</c:v>
                </c:pt>
                <c:pt idx="92">
                  <c:v>15.0</c:v>
                </c:pt>
                <c:pt idx="93">
                  <c:v>15.0</c:v>
                </c:pt>
                <c:pt idx="94">
                  <c:v>10.0</c:v>
                </c:pt>
                <c:pt idx="95">
                  <c:v>15.0</c:v>
                </c:pt>
                <c:pt idx="96">
                  <c:v>10.0</c:v>
                </c:pt>
                <c:pt idx="97">
                  <c:v>20.0</c:v>
                </c:pt>
                <c:pt idx="98">
                  <c:v>10.0</c:v>
                </c:pt>
                <c:pt idx="99">
                  <c:v>10.0</c:v>
                </c:pt>
                <c:pt idx="100">
                  <c:v>25.0</c:v>
                </c:pt>
                <c:pt idx="101">
                  <c:v>20.0</c:v>
                </c:pt>
                <c:pt idx="102">
                  <c:v>15.0</c:v>
                </c:pt>
                <c:pt idx="103">
                  <c:v>20.0</c:v>
                </c:pt>
                <c:pt idx="104">
                  <c:v>15.0</c:v>
                </c:pt>
                <c:pt idx="105">
                  <c:v>15.0</c:v>
                </c:pt>
                <c:pt idx="106">
                  <c:v>15.0</c:v>
                </c:pt>
                <c:pt idx="107">
                  <c:v>15.0</c:v>
                </c:pt>
                <c:pt idx="108">
                  <c:v>10.0</c:v>
                </c:pt>
                <c:pt idx="109">
                  <c:v>15.0</c:v>
                </c:pt>
                <c:pt idx="110">
                  <c:v>10.0</c:v>
                </c:pt>
                <c:pt idx="111">
                  <c:v>0.0</c:v>
                </c:pt>
                <c:pt idx="112">
                  <c:v>0.0</c:v>
                </c:pt>
                <c:pt idx="113">
                  <c:v>0.0</c:v>
                </c:pt>
                <c:pt idx="114">
                  <c:v>15.0</c:v>
                </c:pt>
                <c:pt idx="115">
                  <c:v>15.0</c:v>
                </c:pt>
                <c:pt idx="116">
                  <c:v>10.0</c:v>
                </c:pt>
                <c:pt idx="117">
                  <c:v>20.0</c:v>
                </c:pt>
                <c:pt idx="118">
                  <c:v>15.0</c:v>
                </c:pt>
                <c:pt idx="119">
                  <c:v>15.0</c:v>
                </c:pt>
                <c:pt idx="120">
                  <c:v>15.0</c:v>
                </c:pt>
                <c:pt idx="121">
                  <c:v>20.0</c:v>
                </c:pt>
                <c:pt idx="122">
                  <c:v>20.0</c:v>
                </c:pt>
                <c:pt idx="123">
                  <c:v>30.0</c:v>
                </c:pt>
                <c:pt idx="124">
                  <c:v>15.0</c:v>
                </c:pt>
                <c:pt idx="125">
                  <c:v>35.0</c:v>
                </c:pt>
                <c:pt idx="126">
                  <c:v>15.0</c:v>
                </c:pt>
                <c:pt idx="127">
                  <c:v>20.0</c:v>
                </c:pt>
                <c:pt idx="128">
                  <c:v>25.0</c:v>
                </c:pt>
                <c:pt idx="129">
                  <c:v>270.0</c:v>
                </c:pt>
                <c:pt idx="130">
                  <c:v>530.0</c:v>
                </c:pt>
                <c:pt idx="131">
                  <c:v>565.0</c:v>
                </c:pt>
                <c:pt idx="132">
                  <c:v>620.0</c:v>
                </c:pt>
                <c:pt idx="133">
                  <c:v>350.0</c:v>
                </c:pt>
                <c:pt idx="134">
                  <c:v>420.0</c:v>
                </c:pt>
                <c:pt idx="135">
                  <c:v>735.0</c:v>
                </c:pt>
                <c:pt idx="136">
                  <c:v>835.0</c:v>
                </c:pt>
                <c:pt idx="137">
                  <c:v>600.0</c:v>
                </c:pt>
                <c:pt idx="138">
                  <c:v>685.0</c:v>
                </c:pt>
                <c:pt idx="139">
                  <c:v>790.0</c:v>
                </c:pt>
                <c:pt idx="140">
                  <c:v>480.0</c:v>
                </c:pt>
                <c:pt idx="141">
                  <c:v>590.0</c:v>
                </c:pt>
                <c:pt idx="142">
                  <c:v>950.0</c:v>
                </c:pt>
                <c:pt idx="143">
                  <c:v>1035.0</c:v>
                </c:pt>
                <c:pt idx="144">
                  <c:v>700.0</c:v>
                </c:pt>
                <c:pt idx="145">
                  <c:v>785.0</c:v>
                </c:pt>
                <c:pt idx="146">
                  <c:v>820.0</c:v>
                </c:pt>
                <c:pt idx="147">
                  <c:v>525.0</c:v>
                </c:pt>
                <c:pt idx="148">
                  <c:v>605.0</c:v>
                </c:pt>
                <c:pt idx="149">
                  <c:v>1035.0</c:v>
                </c:pt>
                <c:pt idx="150">
                  <c:v>1065.0</c:v>
                </c:pt>
                <c:pt idx="151">
                  <c:v>1090.0</c:v>
                </c:pt>
                <c:pt idx="152">
                  <c:v>1065.0</c:v>
                </c:pt>
                <c:pt idx="153">
                  <c:v>1015.0</c:v>
                </c:pt>
                <c:pt idx="154">
                  <c:v>630.0</c:v>
                </c:pt>
                <c:pt idx="155">
                  <c:v>700.0</c:v>
                </c:pt>
                <c:pt idx="156">
                  <c:v>1080.0</c:v>
                </c:pt>
                <c:pt idx="157">
                  <c:v>1105.0</c:v>
                </c:pt>
                <c:pt idx="158">
                  <c:v>1065.0</c:v>
                </c:pt>
                <c:pt idx="159">
                  <c:v>1065.0</c:v>
                </c:pt>
                <c:pt idx="160">
                  <c:v>1000.0</c:v>
                </c:pt>
                <c:pt idx="161">
                  <c:v>585.0</c:v>
                </c:pt>
                <c:pt idx="162">
                  <c:v>570.0</c:v>
                </c:pt>
                <c:pt idx="163">
                  <c:v>825.0</c:v>
                </c:pt>
                <c:pt idx="164">
                  <c:v>825.0</c:v>
                </c:pt>
                <c:pt idx="165">
                  <c:v>815.0</c:v>
                </c:pt>
                <c:pt idx="166">
                  <c:v>770.0</c:v>
                </c:pt>
                <c:pt idx="167">
                  <c:v>670.0</c:v>
                </c:pt>
                <c:pt idx="168">
                  <c:v>375.0</c:v>
                </c:pt>
                <c:pt idx="169">
                  <c:v>360.0</c:v>
                </c:pt>
                <c:pt idx="170">
                  <c:v>530.0</c:v>
                </c:pt>
                <c:pt idx="171">
                  <c:v>525.0</c:v>
                </c:pt>
                <c:pt idx="172">
                  <c:v>490.0</c:v>
                </c:pt>
                <c:pt idx="173">
                  <c:v>445.0</c:v>
                </c:pt>
                <c:pt idx="174">
                  <c:v>385.0</c:v>
                </c:pt>
                <c:pt idx="175">
                  <c:v>195.0</c:v>
                </c:pt>
                <c:pt idx="176">
                  <c:v>170.0</c:v>
                </c:pt>
                <c:pt idx="177">
                  <c:v>250.0</c:v>
                </c:pt>
                <c:pt idx="178">
                  <c:v>205.0</c:v>
                </c:pt>
                <c:pt idx="179">
                  <c:v>205.0</c:v>
                </c:pt>
                <c:pt idx="180">
                  <c:v>175.0</c:v>
                </c:pt>
                <c:pt idx="181">
                  <c:v>155.0</c:v>
                </c:pt>
                <c:pt idx="182">
                  <c:v>130.0</c:v>
                </c:pt>
                <c:pt idx="183">
                  <c:v>130.0</c:v>
                </c:pt>
                <c:pt idx="184">
                  <c:v>210.0</c:v>
                </c:pt>
                <c:pt idx="185">
                  <c:v>205.0</c:v>
                </c:pt>
                <c:pt idx="186">
                  <c:v>215.0</c:v>
                </c:pt>
                <c:pt idx="187">
                  <c:v>200.0</c:v>
                </c:pt>
                <c:pt idx="188">
                  <c:v>185.0</c:v>
                </c:pt>
                <c:pt idx="189">
                  <c:v>125.0</c:v>
                </c:pt>
                <c:pt idx="190">
                  <c:v>115.0</c:v>
                </c:pt>
                <c:pt idx="191">
                  <c:v>200.0</c:v>
                </c:pt>
                <c:pt idx="192">
                  <c:v>200.0</c:v>
                </c:pt>
                <c:pt idx="193">
                  <c:v>185.0</c:v>
                </c:pt>
                <c:pt idx="194">
                  <c:v>185.0</c:v>
                </c:pt>
                <c:pt idx="195">
                  <c:v>165.0</c:v>
                </c:pt>
                <c:pt idx="196">
                  <c:v>105.0</c:v>
                </c:pt>
                <c:pt idx="197">
                  <c:v>110.0</c:v>
                </c:pt>
                <c:pt idx="198">
                  <c:v>165.0</c:v>
                </c:pt>
                <c:pt idx="199">
                  <c:v>130.0</c:v>
                </c:pt>
                <c:pt idx="200">
                  <c:v>125.0</c:v>
                </c:pt>
                <c:pt idx="201">
                  <c:v>120.0</c:v>
                </c:pt>
                <c:pt idx="202">
                  <c:v>140.0</c:v>
                </c:pt>
                <c:pt idx="203">
                  <c:v>90.0</c:v>
                </c:pt>
                <c:pt idx="204">
                  <c:v>115.0</c:v>
                </c:pt>
                <c:pt idx="205">
                  <c:v>150.0</c:v>
                </c:pt>
                <c:pt idx="206">
                  <c:v>160.0</c:v>
                </c:pt>
                <c:pt idx="207">
                  <c:v>130.0</c:v>
                </c:pt>
                <c:pt idx="208">
                  <c:v>90.0</c:v>
                </c:pt>
                <c:pt idx="209">
                  <c:v>95.0</c:v>
                </c:pt>
                <c:pt idx="210">
                  <c:v>110.0</c:v>
                </c:pt>
                <c:pt idx="211">
                  <c:v>115.0</c:v>
                </c:pt>
                <c:pt idx="212">
                  <c:v>175.0</c:v>
                </c:pt>
                <c:pt idx="213">
                  <c:v>155.0</c:v>
                </c:pt>
                <c:pt idx="214">
                  <c:v>135.0</c:v>
                </c:pt>
                <c:pt idx="215">
                  <c:v>100.0</c:v>
                </c:pt>
                <c:pt idx="216">
                  <c:v>125.0</c:v>
                </c:pt>
                <c:pt idx="217">
                  <c:v>115.0</c:v>
                </c:pt>
                <c:pt idx="218">
                  <c:v>115.0</c:v>
                </c:pt>
                <c:pt idx="219">
                  <c:v>175.0</c:v>
                </c:pt>
                <c:pt idx="220">
                  <c:v>160.0</c:v>
                </c:pt>
                <c:pt idx="221">
                  <c:v>165.0</c:v>
                </c:pt>
                <c:pt idx="222">
                  <c:v>175.0</c:v>
                </c:pt>
                <c:pt idx="223">
                  <c:v>175.0</c:v>
                </c:pt>
                <c:pt idx="224">
                  <c:v>110.0</c:v>
                </c:pt>
                <c:pt idx="225">
                  <c:v>120.0</c:v>
                </c:pt>
                <c:pt idx="226">
                  <c:v>190.0</c:v>
                </c:pt>
                <c:pt idx="227">
                  <c:v>200.0</c:v>
                </c:pt>
                <c:pt idx="228">
                  <c:v>195.0</c:v>
                </c:pt>
                <c:pt idx="229">
                  <c:v>170.0</c:v>
                </c:pt>
                <c:pt idx="230">
                  <c:v>160.0</c:v>
                </c:pt>
                <c:pt idx="231">
                  <c:v>95.0</c:v>
                </c:pt>
                <c:pt idx="232">
                  <c:v>105.0</c:v>
                </c:pt>
                <c:pt idx="233">
                  <c:v>150.0</c:v>
                </c:pt>
                <c:pt idx="234">
                  <c:v>150.0</c:v>
                </c:pt>
                <c:pt idx="235">
                  <c:v>30.0</c:v>
                </c:pt>
                <c:pt idx="236">
                  <c:v>5.0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10.0</c:v>
                </c:pt>
                <c:pt idx="250">
                  <c:v>35.0</c:v>
                </c:pt>
                <c:pt idx="251">
                  <c:v>40.0</c:v>
                </c:pt>
                <c:pt idx="252">
                  <c:v>45.0</c:v>
                </c:pt>
                <c:pt idx="253">
                  <c:v>60.0</c:v>
                </c:pt>
                <c:pt idx="254">
                  <c:v>25.0</c:v>
                </c:pt>
                <c:pt idx="255">
                  <c:v>40.0</c:v>
                </c:pt>
                <c:pt idx="256">
                  <c:v>65.0</c:v>
                </c:pt>
                <c:pt idx="257">
                  <c:v>65.0</c:v>
                </c:pt>
                <c:pt idx="258">
                  <c:v>65.0</c:v>
                </c:pt>
                <c:pt idx="259">
                  <c:v>60.0</c:v>
                </c:pt>
                <c:pt idx="260">
                  <c:v>50.0</c:v>
                </c:pt>
                <c:pt idx="261">
                  <c:v>35.0</c:v>
                </c:pt>
                <c:pt idx="262">
                  <c:v>30.0</c:v>
                </c:pt>
                <c:pt idx="263">
                  <c:v>50.0</c:v>
                </c:pt>
                <c:pt idx="264">
                  <c:v>65.0</c:v>
                </c:pt>
                <c:pt idx="265">
                  <c:v>60.0</c:v>
                </c:pt>
                <c:pt idx="266">
                  <c:v>60.0</c:v>
                </c:pt>
                <c:pt idx="267">
                  <c:v>55.0</c:v>
                </c:pt>
                <c:pt idx="268">
                  <c:v>35.0</c:v>
                </c:pt>
                <c:pt idx="269">
                  <c:v>35.0</c:v>
                </c:pt>
                <c:pt idx="270">
                  <c:v>60.0</c:v>
                </c:pt>
                <c:pt idx="271">
                  <c:v>60.0</c:v>
                </c:pt>
                <c:pt idx="272">
                  <c:v>70.0</c:v>
                </c:pt>
                <c:pt idx="273">
                  <c:v>75.0</c:v>
                </c:pt>
                <c:pt idx="274">
                  <c:v>60.0</c:v>
                </c:pt>
                <c:pt idx="275">
                  <c:v>10.0</c:v>
                </c:pt>
                <c:pt idx="276">
                  <c:v>50.0</c:v>
                </c:pt>
                <c:pt idx="277">
                  <c:v>50.0</c:v>
                </c:pt>
                <c:pt idx="278">
                  <c:v>50.0</c:v>
                </c:pt>
                <c:pt idx="279">
                  <c:v>25.0</c:v>
                </c:pt>
                <c:pt idx="280">
                  <c:v>35.0</c:v>
                </c:pt>
                <c:pt idx="281">
                  <c:v>40.0</c:v>
                </c:pt>
                <c:pt idx="282">
                  <c:v>40.0</c:v>
                </c:pt>
                <c:pt idx="283">
                  <c:v>40.0</c:v>
                </c:pt>
                <c:pt idx="284">
                  <c:v>30.0</c:v>
                </c:pt>
                <c:pt idx="285">
                  <c:v>25.0</c:v>
                </c:pt>
                <c:pt idx="286">
                  <c:v>15.0</c:v>
                </c:pt>
                <c:pt idx="287">
                  <c:v>20.0</c:v>
                </c:pt>
                <c:pt idx="288">
                  <c:v>35.0</c:v>
                </c:pt>
                <c:pt idx="289">
                  <c:v>30.0</c:v>
                </c:pt>
                <c:pt idx="290">
                  <c:v>35.0</c:v>
                </c:pt>
                <c:pt idx="291">
                  <c:v>30.0</c:v>
                </c:pt>
                <c:pt idx="292">
                  <c:v>35.0</c:v>
                </c:pt>
                <c:pt idx="293">
                  <c:v>15.0</c:v>
                </c:pt>
                <c:pt idx="294">
                  <c:v>15.0</c:v>
                </c:pt>
                <c:pt idx="295">
                  <c:v>40.0</c:v>
                </c:pt>
                <c:pt idx="296">
                  <c:v>50.0</c:v>
                </c:pt>
                <c:pt idx="297">
                  <c:v>45.0</c:v>
                </c:pt>
                <c:pt idx="298">
                  <c:v>50.0</c:v>
                </c:pt>
                <c:pt idx="299">
                  <c:v>45.0</c:v>
                </c:pt>
                <c:pt idx="300">
                  <c:v>15.0</c:v>
                </c:pt>
                <c:pt idx="301">
                  <c:v>25.0</c:v>
                </c:pt>
                <c:pt idx="302">
                  <c:v>50.0</c:v>
                </c:pt>
                <c:pt idx="303">
                  <c:v>55.0</c:v>
                </c:pt>
                <c:pt idx="304">
                  <c:v>55.0</c:v>
                </c:pt>
                <c:pt idx="305">
                  <c:v>50.0</c:v>
                </c:pt>
                <c:pt idx="306">
                  <c:v>45.0</c:v>
                </c:pt>
                <c:pt idx="307">
                  <c:v>15.0</c:v>
                </c:pt>
                <c:pt idx="308">
                  <c:v>25.0</c:v>
                </c:pt>
                <c:pt idx="309">
                  <c:v>40.0</c:v>
                </c:pt>
                <c:pt idx="310">
                  <c:v>60.0</c:v>
                </c:pt>
                <c:pt idx="311">
                  <c:v>60.0</c:v>
                </c:pt>
                <c:pt idx="312">
                  <c:v>80.0</c:v>
                </c:pt>
                <c:pt idx="313">
                  <c:v>95.0</c:v>
                </c:pt>
                <c:pt idx="314">
                  <c:v>70.0</c:v>
                </c:pt>
                <c:pt idx="315">
                  <c:v>70.0</c:v>
                </c:pt>
                <c:pt idx="316">
                  <c:v>105.0</c:v>
                </c:pt>
                <c:pt idx="317">
                  <c:v>105.0</c:v>
                </c:pt>
                <c:pt idx="318">
                  <c:v>100.0</c:v>
                </c:pt>
                <c:pt idx="319">
                  <c:v>100.0</c:v>
                </c:pt>
                <c:pt idx="320">
                  <c:v>95.0</c:v>
                </c:pt>
                <c:pt idx="321">
                  <c:v>65.0</c:v>
                </c:pt>
                <c:pt idx="322">
                  <c:v>70.0</c:v>
                </c:pt>
                <c:pt idx="323">
                  <c:v>105.0</c:v>
                </c:pt>
                <c:pt idx="324">
                  <c:v>115.0</c:v>
                </c:pt>
                <c:pt idx="325">
                  <c:v>110.0</c:v>
                </c:pt>
                <c:pt idx="326">
                  <c:v>95.0</c:v>
                </c:pt>
                <c:pt idx="327">
                  <c:v>95.0</c:v>
                </c:pt>
                <c:pt idx="328">
                  <c:v>60.0</c:v>
                </c:pt>
                <c:pt idx="329">
                  <c:v>70.0</c:v>
                </c:pt>
                <c:pt idx="330">
                  <c:v>95.0</c:v>
                </c:pt>
                <c:pt idx="331">
                  <c:v>100.0</c:v>
                </c:pt>
                <c:pt idx="332">
                  <c:v>90.0</c:v>
                </c:pt>
                <c:pt idx="333">
                  <c:v>110.0</c:v>
                </c:pt>
                <c:pt idx="334">
                  <c:v>95.0</c:v>
                </c:pt>
                <c:pt idx="335">
                  <c:v>50.0</c:v>
                </c:pt>
                <c:pt idx="336">
                  <c:v>50.0</c:v>
                </c:pt>
                <c:pt idx="337">
                  <c:v>100.0</c:v>
                </c:pt>
                <c:pt idx="338">
                  <c:v>95.0</c:v>
                </c:pt>
                <c:pt idx="339">
                  <c:v>95.0</c:v>
                </c:pt>
                <c:pt idx="340">
                  <c:v>100.0</c:v>
                </c:pt>
                <c:pt idx="341">
                  <c:v>75.0</c:v>
                </c:pt>
                <c:pt idx="342">
                  <c:v>40.0</c:v>
                </c:pt>
                <c:pt idx="343">
                  <c:v>35.0</c:v>
                </c:pt>
                <c:pt idx="344">
                  <c:v>60.0</c:v>
                </c:pt>
                <c:pt idx="345">
                  <c:v>55.0</c:v>
                </c:pt>
                <c:pt idx="346">
                  <c:v>35.0</c:v>
                </c:pt>
                <c:pt idx="347">
                  <c:v>45.0</c:v>
                </c:pt>
                <c:pt idx="348">
                  <c:v>40.0</c:v>
                </c:pt>
                <c:pt idx="349">
                  <c:v>20.0</c:v>
                </c:pt>
                <c:pt idx="350">
                  <c:v>20.0</c:v>
                </c:pt>
                <c:pt idx="351">
                  <c:v>45.0</c:v>
                </c:pt>
                <c:pt idx="352">
                  <c:v>45.0</c:v>
                </c:pt>
                <c:pt idx="353">
                  <c:v>45.0</c:v>
                </c:pt>
                <c:pt idx="354">
                  <c:v>40.0</c:v>
                </c:pt>
                <c:pt idx="355">
                  <c:v>40.0</c:v>
                </c:pt>
                <c:pt idx="356">
                  <c:v>25.0</c:v>
                </c:pt>
                <c:pt idx="357">
                  <c:v>20.0</c:v>
                </c:pt>
                <c:pt idx="358">
                  <c:v>40.0</c:v>
                </c:pt>
                <c:pt idx="359">
                  <c:v>40.0</c:v>
                </c:pt>
                <c:pt idx="360">
                  <c:v>45.0</c:v>
                </c:pt>
                <c:pt idx="361">
                  <c:v>30.0</c:v>
                </c:pt>
                <c:pt idx="362">
                  <c:v>40.0</c:v>
                </c:pt>
                <c:pt idx="363">
                  <c:v>20.0</c:v>
                </c:pt>
                <c:pt idx="364">
                  <c:v>20.0</c:v>
                </c:pt>
                <c:pt idx="365">
                  <c:v>30.0</c:v>
                </c:pt>
                <c:pt idx="366">
                  <c:v>35.0</c:v>
                </c:pt>
                <c:pt idx="367">
                  <c:v>30.0</c:v>
                </c:pt>
                <c:pt idx="368">
                  <c:v>35.0</c:v>
                </c:pt>
                <c:pt idx="369">
                  <c:v>35.0</c:v>
                </c:pt>
                <c:pt idx="370">
                  <c:v>20.0</c:v>
                </c:pt>
                <c:pt idx="371">
                  <c:v>40.0</c:v>
                </c:pt>
                <c:pt idx="372">
                  <c:v>65.0</c:v>
                </c:pt>
                <c:pt idx="373">
                  <c:v>40.0</c:v>
                </c:pt>
                <c:pt idx="374">
                  <c:v>75.0</c:v>
                </c:pt>
                <c:pt idx="375">
                  <c:v>85.0</c:v>
                </c:pt>
                <c:pt idx="376">
                  <c:v>70.0</c:v>
                </c:pt>
                <c:pt idx="377">
                  <c:v>45.0</c:v>
                </c:pt>
                <c:pt idx="378">
                  <c:v>65.0</c:v>
                </c:pt>
                <c:pt idx="379">
                  <c:v>85.0</c:v>
                </c:pt>
                <c:pt idx="380">
                  <c:v>100.0</c:v>
                </c:pt>
                <c:pt idx="381">
                  <c:v>95.0</c:v>
                </c:pt>
                <c:pt idx="382">
                  <c:v>85.0</c:v>
                </c:pt>
                <c:pt idx="383">
                  <c:v>80.0</c:v>
                </c:pt>
                <c:pt idx="384">
                  <c:v>60.0</c:v>
                </c:pt>
                <c:pt idx="385">
                  <c:v>65.0</c:v>
                </c:pt>
                <c:pt idx="386">
                  <c:v>90.0</c:v>
                </c:pt>
                <c:pt idx="387">
                  <c:v>100.0</c:v>
                </c:pt>
                <c:pt idx="388">
                  <c:v>95.0</c:v>
                </c:pt>
                <c:pt idx="389">
                  <c:v>90.0</c:v>
                </c:pt>
                <c:pt idx="390">
                  <c:v>90.0</c:v>
                </c:pt>
                <c:pt idx="391">
                  <c:v>65.0</c:v>
                </c:pt>
                <c:pt idx="392">
                  <c:v>75.0</c:v>
                </c:pt>
                <c:pt idx="393">
                  <c:v>100.0</c:v>
                </c:pt>
                <c:pt idx="394">
                  <c:v>105.0</c:v>
                </c:pt>
                <c:pt idx="395">
                  <c:v>100.0</c:v>
                </c:pt>
                <c:pt idx="396">
                  <c:v>95.0</c:v>
                </c:pt>
                <c:pt idx="397">
                  <c:v>95.0</c:v>
                </c:pt>
                <c:pt idx="398">
                  <c:v>65.0</c:v>
                </c:pt>
                <c:pt idx="399">
                  <c:v>65.0</c:v>
                </c:pt>
                <c:pt idx="400">
                  <c:v>90.0</c:v>
                </c:pt>
                <c:pt idx="401">
                  <c:v>100.0</c:v>
                </c:pt>
                <c:pt idx="402">
                  <c:v>85.0</c:v>
                </c:pt>
                <c:pt idx="403">
                  <c:v>80.0</c:v>
                </c:pt>
                <c:pt idx="404">
                  <c:v>75.0</c:v>
                </c:pt>
                <c:pt idx="405">
                  <c:v>40.0</c:v>
                </c:pt>
                <c:pt idx="406">
                  <c:v>40.0</c:v>
                </c:pt>
                <c:pt idx="407">
                  <c:v>75.0</c:v>
                </c:pt>
                <c:pt idx="408">
                  <c:v>70.0</c:v>
                </c:pt>
                <c:pt idx="409">
                  <c:v>60.0</c:v>
                </c:pt>
                <c:pt idx="410">
                  <c:v>60.0</c:v>
                </c:pt>
                <c:pt idx="411">
                  <c:v>50.0</c:v>
                </c:pt>
                <c:pt idx="412">
                  <c:v>40.0</c:v>
                </c:pt>
                <c:pt idx="413">
                  <c:v>35.0</c:v>
                </c:pt>
                <c:pt idx="414">
                  <c:v>45.0</c:v>
                </c:pt>
                <c:pt idx="415">
                  <c:v>75.0</c:v>
                </c:pt>
                <c:pt idx="416">
                  <c:v>70.0</c:v>
                </c:pt>
                <c:pt idx="417">
                  <c:v>65.0</c:v>
                </c:pt>
                <c:pt idx="418">
                  <c:v>55.0</c:v>
                </c:pt>
                <c:pt idx="419">
                  <c:v>40.0</c:v>
                </c:pt>
                <c:pt idx="420">
                  <c:v>50.0</c:v>
                </c:pt>
                <c:pt idx="421">
                  <c:v>65.0</c:v>
                </c:pt>
                <c:pt idx="422">
                  <c:v>55.0</c:v>
                </c:pt>
                <c:pt idx="423">
                  <c:v>60.0</c:v>
                </c:pt>
                <c:pt idx="424">
                  <c:v>65.0</c:v>
                </c:pt>
                <c:pt idx="425">
                  <c:v>60.0</c:v>
                </c:pt>
                <c:pt idx="426">
                  <c:v>45.0</c:v>
                </c:pt>
                <c:pt idx="427">
                  <c:v>40.0</c:v>
                </c:pt>
                <c:pt idx="428">
                  <c:v>65.0</c:v>
                </c:pt>
                <c:pt idx="429">
                  <c:v>65.0</c:v>
                </c:pt>
                <c:pt idx="430">
                  <c:v>70.0</c:v>
                </c:pt>
                <c:pt idx="431">
                  <c:v>60.0</c:v>
                </c:pt>
                <c:pt idx="432">
                  <c:v>55.0</c:v>
                </c:pt>
                <c:pt idx="433">
                  <c:v>35.0</c:v>
                </c:pt>
                <c:pt idx="434">
                  <c:v>45.0</c:v>
                </c:pt>
                <c:pt idx="435">
                  <c:v>60.0</c:v>
                </c:pt>
                <c:pt idx="436">
                  <c:v>35.0</c:v>
                </c:pt>
                <c:pt idx="437">
                  <c:v>35.0</c:v>
                </c:pt>
                <c:pt idx="438">
                  <c:v>65.0</c:v>
                </c:pt>
                <c:pt idx="439">
                  <c:v>60.0</c:v>
                </c:pt>
                <c:pt idx="440">
                  <c:v>50.0</c:v>
                </c:pt>
                <c:pt idx="441">
                  <c:v>60.0</c:v>
                </c:pt>
                <c:pt idx="442">
                  <c:v>75.0</c:v>
                </c:pt>
                <c:pt idx="443">
                  <c:v>70.0</c:v>
                </c:pt>
                <c:pt idx="444">
                  <c:v>50.0</c:v>
                </c:pt>
                <c:pt idx="445">
                  <c:v>60.0</c:v>
                </c:pt>
                <c:pt idx="446">
                  <c:v>60.0</c:v>
                </c:pt>
                <c:pt idx="447">
                  <c:v>40.0</c:v>
                </c:pt>
                <c:pt idx="448">
                  <c:v>55.0</c:v>
                </c:pt>
                <c:pt idx="449">
                  <c:v>65.0</c:v>
                </c:pt>
                <c:pt idx="450">
                  <c:v>90.0</c:v>
                </c:pt>
                <c:pt idx="451">
                  <c:v>110.0</c:v>
                </c:pt>
                <c:pt idx="452">
                  <c:v>105.0</c:v>
                </c:pt>
                <c:pt idx="453">
                  <c:v>85.0</c:v>
                </c:pt>
                <c:pt idx="454">
                  <c:v>60.0</c:v>
                </c:pt>
                <c:pt idx="455">
                  <c:v>80.0</c:v>
                </c:pt>
                <c:pt idx="456">
                  <c:v>55.0</c:v>
                </c:pt>
                <c:pt idx="457">
                  <c:v>40.0</c:v>
                </c:pt>
                <c:pt idx="458">
                  <c:v>90.0</c:v>
                </c:pt>
                <c:pt idx="459">
                  <c:v>70.0</c:v>
                </c:pt>
                <c:pt idx="460">
                  <c:v>75.0</c:v>
                </c:pt>
                <c:pt idx="461">
                  <c:v>55.0</c:v>
                </c:pt>
                <c:pt idx="462">
                  <c:v>60.0</c:v>
                </c:pt>
                <c:pt idx="463">
                  <c:v>85.0</c:v>
                </c:pt>
                <c:pt idx="464">
                  <c:v>90.0</c:v>
                </c:pt>
                <c:pt idx="465">
                  <c:v>95.0</c:v>
                </c:pt>
                <c:pt idx="466">
                  <c:v>95.0</c:v>
                </c:pt>
                <c:pt idx="467">
                  <c:v>90.0</c:v>
                </c:pt>
                <c:pt idx="468">
                  <c:v>55.0</c:v>
                </c:pt>
                <c:pt idx="469">
                  <c:v>60.0</c:v>
                </c:pt>
                <c:pt idx="470">
                  <c:v>95.0</c:v>
                </c:pt>
                <c:pt idx="471">
                  <c:v>80.0</c:v>
                </c:pt>
                <c:pt idx="472">
                  <c:v>100.0</c:v>
                </c:pt>
                <c:pt idx="473">
                  <c:v>85.0</c:v>
                </c:pt>
                <c:pt idx="474">
                  <c:v>80.0</c:v>
                </c:pt>
                <c:pt idx="475">
                  <c:v>70.0</c:v>
                </c:pt>
                <c:pt idx="476">
                  <c:v>70.0</c:v>
                </c:pt>
                <c:pt idx="477">
                  <c:v>85.0</c:v>
                </c:pt>
                <c:pt idx="478">
                  <c:v>70.0</c:v>
                </c:pt>
              </c:numCache>
            </c:numRef>
          </c:val>
          <c:smooth val="0"/>
        </c:ser>
        <c:dLbls>
          <c:showLegendKey val="0"/>
          <c:showVal val="0"/>
          <c:showCatName val="0"/>
          <c:showSerName val="0"/>
          <c:showPercent val="0"/>
          <c:showBubbleSize val="0"/>
        </c:dLbls>
        <c:smooth val="0"/>
        <c:axId val="-2082860208"/>
        <c:axId val="-2116581056"/>
      </c:lineChart>
      <c:catAx>
        <c:axId val="-208286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581056"/>
        <c:crosses val="autoZero"/>
        <c:auto val="1"/>
        <c:lblAlgn val="ctr"/>
        <c:lblOffset val="100"/>
        <c:noMultiLvlLbl val="0"/>
      </c:catAx>
      <c:valAx>
        <c:axId val="-211658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860208"/>
        <c:crosses val="autoZero"/>
        <c:crossBetween val="between"/>
      </c:valAx>
      <c:spPr>
        <a:noFill/>
        <a:ln>
          <a:noFill/>
        </a:ln>
        <a:effectLst/>
      </c:spPr>
    </c:plotArea>
    <c:legend>
      <c:legendPos val="b"/>
      <c:layout>
        <c:manualLayout>
          <c:xMode val="edge"/>
          <c:yMode val="edge"/>
          <c:x val="0.417226746722623"/>
          <c:y val="0.200014970529788"/>
          <c:w val="0.322032701057487"/>
          <c:h val="0.0517482922730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Difference between</a:t>
            </a:r>
            <a:r>
              <a:rPr lang="en-US" sz="1100" baseline="0"/>
              <a:t> true and cloak data</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Sheet1!$A$1:$A$479</c:f>
              <c:strCache>
                <c:ptCount val="479"/>
                <c:pt idx="0">
                  <c:v>2014-05-29</c:v>
                </c:pt>
                <c:pt idx="1">
                  <c:v>2014-05-31</c:v>
                </c:pt>
                <c:pt idx="2">
                  <c:v>2014-06-01</c:v>
                </c:pt>
                <c:pt idx="3">
                  <c:v>2014-06-02</c:v>
                </c:pt>
                <c:pt idx="4">
                  <c:v>2014-06-03</c:v>
                </c:pt>
                <c:pt idx="5">
                  <c:v>2014-06-04</c:v>
                </c:pt>
                <c:pt idx="6">
                  <c:v>2014-06-05</c:v>
                </c:pt>
                <c:pt idx="7">
                  <c:v>2014-06-06</c:v>
                </c:pt>
                <c:pt idx="8">
                  <c:v>2014-06-07</c:v>
                </c:pt>
                <c:pt idx="9">
                  <c:v>2014-06-08</c:v>
                </c:pt>
                <c:pt idx="10">
                  <c:v>2014-06-09</c:v>
                </c:pt>
                <c:pt idx="11">
                  <c:v>2014-06-10</c:v>
                </c:pt>
                <c:pt idx="12">
                  <c:v>2014-06-11</c:v>
                </c:pt>
                <c:pt idx="13">
                  <c:v>2014-06-12</c:v>
                </c:pt>
                <c:pt idx="14">
                  <c:v>2014-06-13</c:v>
                </c:pt>
                <c:pt idx="15">
                  <c:v>2014-06-15</c:v>
                </c:pt>
                <c:pt idx="16">
                  <c:v>2014-06-16</c:v>
                </c:pt>
                <c:pt idx="17">
                  <c:v>2014-06-17</c:v>
                </c:pt>
                <c:pt idx="18">
                  <c:v>2014-06-18</c:v>
                </c:pt>
                <c:pt idx="19">
                  <c:v>2014-06-19</c:v>
                </c:pt>
                <c:pt idx="20">
                  <c:v>2014-06-20</c:v>
                </c:pt>
                <c:pt idx="21">
                  <c:v>2014-06-21</c:v>
                </c:pt>
                <c:pt idx="22">
                  <c:v>2014-06-22</c:v>
                </c:pt>
                <c:pt idx="23">
                  <c:v>2014-06-23</c:v>
                </c:pt>
                <c:pt idx="24">
                  <c:v>2014-06-24</c:v>
                </c:pt>
                <c:pt idx="25">
                  <c:v>2014-06-25</c:v>
                </c:pt>
                <c:pt idx="26">
                  <c:v>2014-06-26</c:v>
                </c:pt>
                <c:pt idx="27">
                  <c:v>2014-06-27</c:v>
                </c:pt>
                <c:pt idx="28">
                  <c:v>2014-06-28</c:v>
                </c:pt>
                <c:pt idx="29">
                  <c:v>2014-06-29</c:v>
                </c:pt>
                <c:pt idx="30">
                  <c:v>2014-06-30</c:v>
                </c:pt>
                <c:pt idx="31">
                  <c:v>2014-07-01</c:v>
                </c:pt>
                <c:pt idx="32">
                  <c:v>2014-07-02</c:v>
                </c:pt>
                <c:pt idx="33">
                  <c:v>2014-07-03</c:v>
                </c:pt>
                <c:pt idx="34">
                  <c:v>2014-07-04</c:v>
                </c:pt>
                <c:pt idx="35">
                  <c:v>2014-07-05</c:v>
                </c:pt>
                <c:pt idx="36">
                  <c:v>2014-07-06</c:v>
                </c:pt>
                <c:pt idx="37">
                  <c:v>2014-07-07</c:v>
                </c:pt>
                <c:pt idx="38">
                  <c:v>2014-07-08</c:v>
                </c:pt>
                <c:pt idx="39">
                  <c:v>2014-07-09</c:v>
                </c:pt>
                <c:pt idx="40">
                  <c:v>2014-07-10</c:v>
                </c:pt>
                <c:pt idx="41">
                  <c:v>2014-07-11</c:v>
                </c:pt>
                <c:pt idx="42">
                  <c:v>2014-07-12</c:v>
                </c:pt>
                <c:pt idx="43">
                  <c:v>2014-07-13</c:v>
                </c:pt>
                <c:pt idx="44">
                  <c:v>2014-07-14</c:v>
                </c:pt>
                <c:pt idx="45">
                  <c:v>2014-07-15</c:v>
                </c:pt>
                <c:pt idx="46">
                  <c:v>2014-07-16</c:v>
                </c:pt>
                <c:pt idx="47">
                  <c:v>2014-07-17</c:v>
                </c:pt>
                <c:pt idx="48">
                  <c:v>2014-07-18</c:v>
                </c:pt>
                <c:pt idx="49">
                  <c:v>2014-07-19</c:v>
                </c:pt>
                <c:pt idx="50">
                  <c:v>2014-07-20</c:v>
                </c:pt>
                <c:pt idx="51">
                  <c:v>2014-07-21</c:v>
                </c:pt>
                <c:pt idx="52">
                  <c:v>2014-07-22</c:v>
                </c:pt>
                <c:pt idx="53">
                  <c:v>2014-07-23</c:v>
                </c:pt>
                <c:pt idx="54">
                  <c:v>2014-07-24</c:v>
                </c:pt>
                <c:pt idx="55">
                  <c:v>2014-07-25</c:v>
                </c:pt>
                <c:pt idx="56">
                  <c:v>2014-07-26</c:v>
                </c:pt>
                <c:pt idx="57">
                  <c:v>2014-07-27</c:v>
                </c:pt>
                <c:pt idx="58">
                  <c:v>2014-07-28</c:v>
                </c:pt>
                <c:pt idx="59">
                  <c:v>2014-07-29</c:v>
                </c:pt>
                <c:pt idx="60">
                  <c:v>2014-07-30</c:v>
                </c:pt>
                <c:pt idx="61">
                  <c:v>2014-07-31</c:v>
                </c:pt>
                <c:pt idx="62">
                  <c:v>2014-08-01</c:v>
                </c:pt>
                <c:pt idx="63">
                  <c:v>2014-08-02</c:v>
                </c:pt>
                <c:pt idx="64">
                  <c:v>2014-08-03</c:v>
                </c:pt>
                <c:pt idx="65">
                  <c:v>2014-08-04</c:v>
                </c:pt>
                <c:pt idx="66">
                  <c:v>2014-08-05</c:v>
                </c:pt>
                <c:pt idx="67">
                  <c:v>2014-08-06</c:v>
                </c:pt>
                <c:pt idx="68">
                  <c:v>2014-08-07</c:v>
                </c:pt>
                <c:pt idx="69">
                  <c:v>2014-08-08</c:v>
                </c:pt>
                <c:pt idx="70">
                  <c:v>2014-08-09</c:v>
                </c:pt>
                <c:pt idx="71">
                  <c:v>2014-08-10</c:v>
                </c:pt>
                <c:pt idx="72">
                  <c:v>2014-08-11</c:v>
                </c:pt>
                <c:pt idx="73">
                  <c:v>2014-08-12</c:v>
                </c:pt>
                <c:pt idx="74">
                  <c:v>2014-08-13</c:v>
                </c:pt>
                <c:pt idx="75">
                  <c:v>2014-08-14</c:v>
                </c:pt>
                <c:pt idx="76">
                  <c:v>2014-08-15</c:v>
                </c:pt>
                <c:pt idx="77">
                  <c:v>2014-08-16</c:v>
                </c:pt>
                <c:pt idx="78">
                  <c:v>2014-08-17</c:v>
                </c:pt>
                <c:pt idx="79">
                  <c:v>2014-08-18</c:v>
                </c:pt>
                <c:pt idx="80">
                  <c:v>2014-08-19</c:v>
                </c:pt>
                <c:pt idx="81">
                  <c:v>2014-08-20</c:v>
                </c:pt>
                <c:pt idx="82">
                  <c:v>2014-08-21</c:v>
                </c:pt>
                <c:pt idx="83">
                  <c:v>2014-08-22</c:v>
                </c:pt>
                <c:pt idx="84">
                  <c:v>2014-08-23</c:v>
                </c:pt>
                <c:pt idx="85">
                  <c:v>2014-08-24</c:v>
                </c:pt>
                <c:pt idx="86">
                  <c:v>2014-08-25</c:v>
                </c:pt>
                <c:pt idx="87">
                  <c:v>2014-08-26</c:v>
                </c:pt>
                <c:pt idx="88">
                  <c:v>2014-08-27</c:v>
                </c:pt>
                <c:pt idx="89">
                  <c:v>2014-08-28</c:v>
                </c:pt>
                <c:pt idx="90">
                  <c:v>2014-08-29</c:v>
                </c:pt>
                <c:pt idx="91">
                  <c:v>2014-08-30</c:v>
                </c:pt>
                <c:pt idx="92">
                  <c:v>2014-08-31</c:v>
                </c:pt>
                <c:pt idx="93">
                  <c:v>2014-09-01</c:v>
                </c:pt>
                <c:pt idx="94">
                  <c:v>2014-09-02</c:v>
                </c:pt>
                <c:pt idx="95">
                  <c:v>2014-09-03</c:v>
                </c:pt>
                <c:pt idx="96">
                  <c:v>2014-09-04</c:v>
                </c:pt>
                <c:pt idx="97">
                  <c:v>2014-09-05</c:v>
                </c:pt>
                <c:pt idx="98">
                  <c:v>2014-09-06</c:v>
                </c:pt>
                <c:pt idx="99">
                  <c:v>2014-09-07</c:v>
                </c:pt>
                <c:pt idx="100">
                  <c:v>2014-09-08</c:v>
                </c:pt>
                <c:pt idx="101">
                  <c:v>2014-09-09</c:v>
                </c:pt>
                <c:pt idx="102">
                  <c:v>2014-09-10</c:v>
                </c:pt>
                <c:pt idx="103">
                  <c:v>2014-09-11</c:v>
                </c:pt>
                <c:pt idx="104">
                  <c:v>2014-09-12</c:v>
                </c:pt>
                <c:pt idx="105">
                  <c:v>2014-09-13</c:v>
                </c:pt>
                <c:pt idx="106">
                  <c:v>2014-09-14</c:v>
                </c:pt>
                <c:pt idx="107">
                  <c:v>2014-09-15</c:v>
                </c:pt>
                <c:pt idx="108">
                  <c:v>2014-09-16</c:v>
                </c:pt>
                <c:pt idx="109">
                  <c:v>2014-09-17</c:v>
                </c:pt>
                <c:pt idx="110">
                  <c:v>2014-09-18</c:v>
                </c:pt>
                <c:pt idx="111">
                  <c:v>2014-09-19</c:v>
                </c:pt>
                <c:pt idx="112">
                  <c:v>2014-09-20</c:v>
                </c:pt>
                <c:pt idx="113">
                  <c:v>2014-09-21</c:v>
                </c:pt>
                <c:pt idx="114">
                  <c:v>2014-09-22</c:v>
                </c:pt>
                <c:pt idx="115">
                  <c:v>2014-09-23</c:v>
                </c:pt>
                <c:pt idx="116">
                  <c:v>2014-09-24</c:v>
                </c:pt>
                <c:pt idx="117">
                  <c:v>2014-09-25</c:v>
                </c:pt>
                <c:pt idx="118">
                  <c:v>2014-09-26</c:v>
                </c:pt>
                <c:pt idx="119">
                  <c:v>2014-09-27</c:v>
                </c:pt>
                <c:pt idx="120">
                  <c:v>2014-09-28</c:v>
                </c:pt>
                <c:pt idx="121">
                  <c:v>2014-09-29</c:v>
                </c:pt>
                <c:pt idx="122">
                  <c:v>2014-09-30</c:v>
                </c:pt>
                <c:pt idx="123">
                  <c:v>2014-10-01</c:v>
                </c:pt>
                <c:pt idx="124">
                  <c:v>2014-10-02</c:v>
                </c:pt>
                <c:pt idx="125">
                  <c:v>2014-10-03</c:v>
                </c:pt>
                <c:pt idx="126">
                  <c:v>2014-10-04</c:v>
                </c:pt>
                <c:pt idx="127">
                  <c:v>2014-10-05</c:v>
                </c:pt>
                <c:pt idx="128">
                  <c:v>2014-10-06</c:v>
                </c:pt>
                <c:pt idx="129">
                  <c:v>2014-10-07</c:v>
                </c:pt>
                <c:pt idx="130">
                  <c:v>2014-10-08</c:v>
                </c:pt>
                <c:pt idx="131">
                  <c:v>2014-10-09</c:v>
                </c:pt>
                <c:pt idx="132">
                  <c:v>2014-10-10</c:v>
                </c:pt>
                <c:pt idx="133">
                  <c:v>2014-10-11</c:v>
                </c:pt>
                <c:pt idx="134">
                  <c:v>2014-10-12</c:v>
                </c:pt>
                <c:pt idx="135">
                  <c:v>2014-10-13</c:v>
                </c:pt>
                <c:pt idx="136">
                  <c:v>2014-10-14</c:v>
                </c:pt>
                <c:pt idx="137">
                  <c:v>2014-10-15</c:v>
                </c:pt>
                <c:pt idx="138">
                  <c:v>2014-10-16</c:v>
                </c:pt>
                <c:pt idx="139">
                  <c:v>2014-10-17</c:v>
                </c:pt>
                <c:pt idx="140">
                  <c:v>2014-10-18</c:v>
                </c:pt>
                <c:pt idx="141">
                  <c:v>2014-10-19</c:v>
                </c:pt>
                <c:pt idx="142">
                  <c:v>2014-10-20</c:v>
                </c:pt>
                <c:pt idx="143">
                  <c:v>2014-10-21</c:v>
                </c:pt>
                <c:pt idx="144">
                  <c:v>2014-10-22</c:v>
                </c:pt>
                <c:pt idx="145">
                  <c:v>2014-10-23</c:v>
                </c:pt>
                <c:pt idx="146">
                  <c:v>2014-10-24</c:v>
                </c:pt>
                <c:pt idx="147">
                  <c:v>2014-10-25</c:v>
                </c:pt>
                <c:pt idx="148">
                  <c:v>2014-10-26</c:v>
                </c:pt>
                <c:pt idx="149">
                  <c:v>2014-10-27</c:v>
                </c:pt>
                <c:pt idx="150">
                  <c:v>2014-10-28</c:v>
                </c:pt>
                <c:pt idx="151">
                  <c:v>2014-10-29</c:v>
                </c:pt>
                <c:pt idx="152">
                  <c:v>2014-10-30</c:v>
                </c:pt>
                <c:pt idx="153">
                  <c:v>2014-10-31</c:v>
                </c:pt>
                <c:pt idx="154">
                  <c:v>2014-11-01</c:v>
                </c:pt>
                <c:pt idx="155">
                  <c:v>2014-11-02</c:v>
                </c:pt>
                <c:pt idx="156">
                  <c:v>2014-11-03</c:v>
                </c:pt>
                <c:pt idx="157">
                  <c:v>2014-11-04</c:v>
                </c:pt>
                <c:pt idx="158">
                  <c:v>2014-11-05</c:v>
                </c:pt>
                <c:pt idx="159">
                  <c:v>2014-11-06</c:v>
                </c:pt>
                <c:pt idx="160">
                  <c:v>2014-11-07</c:v>
                </c:pt>
                <c:pt idx="161">
                  <c:v>2014-11-08</c:v>
                </c:pt>
                <c:pt idx="162">
                  <c:v>2014-11-09</c:v>
                </c:pt>
                <c:pt idx="163">
                  <c:v>2014-11-10</c:v>
                </c:pt>
                <c:pt idx="164">
                  <c:v>2014-11-11</c:v>
                </c:pt>
                <c:pt idx="165">
                  <c:v>2014-11-12</c:v>
                </c:pt>
                <c:pt idx="166">
                  <c:v>2014-11-13</c:v>
                </c:pt>
                <c:pt idx="167">
                  <c:v>2014-11-14</c:v>
                </c:pt>
                <c:pt idx="168">
                  <c:v>2014-11-15</c:v>
                </c:pt>
                <c:pt idx="169">
                  <c:v>2014-11-16</c:v>
                </c:pt>
                <c:pt idx="170">
                  <c:v>2014-11-17</c:v>
                </c:pt>
                <c:pt idx="171">
                  <c:v>2014-11-18</c:v>
                </c:pt>
                <c:pt idx="172">
                  <c:v>2014-11-19</c:v>
                </c:pt>
                <c:pt idx="173">
                  <c:v>2014-11-20</c:v>
                </c:pt>
                <c:pt idx="174">
                  <c:v>2014-11-21</c:v>
                </c:pt>
                <c:pt idx="175">
                  <c:v>2014-11-22</c:v>
                </c:pt>
                <c:pt idx="176">
                  <c:v>2014-11-23</c:v>
                </c:pt>
                <c:pt idx="177">
                  <c:v>2014-11-24</c:v>
                </c:pt>
                <c:pt idx="178">
                  <c:v>2014-11-25</c:v>
                </c:pt>
                <c:pt idx="179">
                  <c:v>2014-11-26</c:v>
                </c:pt>
                <c:pt idx="180">
                  <c:v>2014-11-27</c:v>
                </c:pt>
                <c:pt idx="181">
                  <c:v>2014-11-28</c:v>
                </c:pt>
                <c:pt idx="182">
                  <c:v>2014-11-29</c:v>
                </c:pt>
                <c:pt idx="183">
                  <c:v>2014-11-30</c:v>
                </c:pt>
                <c:pt idx="184">
                  <c:v>2014-12-01</c:v>
                </c:pt>
                <c:pt idx="185">
                  <c:v>2014-12-02</c:v>
                </c:pt>
                <c:pt idx="186">
                  <c:v>2014-12-03</c:v>
                </c:pt>
                <c:pt idx="187">
                  <c:v>2014-12-04</c:v>
                </c:pt>
                <c:pt idx="188">
                  <c:v>2014-12-05</c:v>
                </c:pt>
                <c:pt idx="189">
                  <c:v>2014-12-06</c:v>
                </c:pt>
                <c:pt idx="190">
                  <c:v>2014-12-07</c:v>
                </c:pt>
                <c:pt idx="191">
                  <c:v>2014-12-08</c:v>
                </c:pt>
                <c:pt idx="192">
                  <c:v>2014-12-09</c:v>
                </c:pt>
                <c:pt idx="193">
                  <c:v>2014-12-10</c:v>
                </c:pt>
                <c:pt idx="194">
                  <c:v>2014-12-11</c:v>
                </c:pt>
                <c:pt idx="195">
                  <c:v>2014-12-12</c:v>
                </c:pt>
                <c:pt idx="196">
                  <c:v>2014-12-13</c:v>
                </c:pt>
                <c:pt idx="197">
                  <c:v>2014-12-14</c:v>
                </c:pt>
                <c:pt idx="198">
                  <c:v>2014-12-15</c:v>
                </c:pt>
                <c:pt idx="199">
                  <c:v>2014-12-16</c:v>
                </c:pt>
                <c:pt idx="200">
                  <c:v>2014-12-17</c:v>
                </c:pt>
                <c:pt idx="201">
                  <c:v>2014-12-18</c:v>
                </c:pt>
                <c:pt idx="202">
                  <c:v>2014-12-19</c:v>
                </c:pt>
                <c:pt idx="203">
                  <c:v>2014-12-20</c:v>
                </c:pt>
                <c:pt idx="204">
                  <c:v>2014-12-21</c:v>
                </c:pt>
                <c:pt idx="205">
                  <c:v>2014-12-22</c:v>
                </c:pt>
                <c:pt idx="206">
                  <c:v>2014-12-23</c:v>
                </c:pt>
                <c:pt idx="207">
                  <c:v>2014-12-24</c:v>
                </c:pt>
                <c:pt idx="208">
                  <c:v>2014-12-25</c:v>
                </c:pt>
                <c:pt idx="209">
                  <c:v>2014-12-26</c:v>
                </c:pt>
                <c:pt idx="210">
                  <c:v>2014-12-27</c:v>
                </c:pt>
                <c:pt idx="211">
                  <c:v>2014-12-28</c:v>
                </c:pt>
                <c:pt idx="212">
                  <c:v>2014-12-29</c:v>
                </c:pt>
                <c:pt idx="213">
                  <c:v>2014-12-30</c:v>
                </c:pt>
                <c:pt idx="214">
                  <c:v>2014-12-31</c:v>
                </c:pt>
                <c:pt idx="215">
                  <c:v>2015-01-01</c:v>
                </c:pt>
                <c:pt idx="216">
                  <c:v>2015-01-02</c:v>
                </c:pt>
                <c:pt idx="217">
                  <c:v>2015-01-03</c:v>
                </c:pt>
                <c:pt idx="218">
                  <c:v>2015-01-04</c:v>
                </c:pt>
                <c:pt idx="219">
                  <c:v>2015-01-05</c:v>
                </c:pt>
                <c:pt idx="220">
                  <c:v>2015-01-06</c:v>
                </c:pt>
                <c:pt idx="221">
                  <c:v>2015-01-07</c:v>
                </c:pt>
                <c:pt idx="222">
                  <c:v>2015-01-08</c:v>
                </c:pt>
                <c:pt idx="223">
                  <c:v>2015-01-09</c:v>
                </c:pt>
                <c:pt idx="224">
                  <c:v>2015-01-10</c:v>
                </c:pt>
                <c:pt idx="225">
                  <c:v>2015-01-11</c:v>
                </c:pt>
                <c:pt idx="226">
                  <c:v>2015-01-12</c:v>
                </c:pt>
                <c:pt idx="227">
                  <c:v>2015-01-13</c:v>
                </c:pt>
                <c:pt idx="228">
                  <c:v>2015-01-14</c:v>
                </c:pt>
                <c:pt idx="229">
                  <c:v>2015-01-15</c:v>
                </c:pt>
                <c:pt idx="230">
                  <c:v>2015-01-16</c:v>
                </c:pt>
                <c:pt idx="231">
                  <c:v>2015-01-17</c:v>
                </c:pt>
                <c:pt idx="232">
                  <c:v>2015-01-18</c:v>
                </c:pt>
                <c:pt idx="233">
                  <c:v>2015-01-19</c:v>
                </c:pt>
                <c:pt idx="234">
                  <c:v>2015-01-20</c:v>
                </c:pt>
                <c:pt idx="235">
                  <c:v>2015-01-21</c:v>
                </c:pt>
                <c:pt idx="236">
                  <c:v>2015-01-22</c:v>
                </c:pt>
                <c:pt idx="237">
                  <c:v>2015-01-23</c:v>
                </c:pt>
                <c:pt idx="238">
                  <c:v>2015-01-24</c:v>
                </c:pt>
                <c:pt idx="239">
                  <c:v>2015-01-25</c:v>
                </c:pt>
                <c:pt idx="240">
                  <c:v>2015-01-27</c:v>
                </c:pt>
                <c:pt idx="241">
                  <c:v>2015-01-28</c:v>
                </c:pt>
                <c:pt idx="242">
                  <c:v>2015-01-29</c:v>
                </c:pt>
                <c:pt idx="243">
                  <c:v>2015-02-04</c:v>
                </c:pt>
                <c:pt idx="244">
                  <c:v>2015-02-07</c:v>
                </c:pt>
                <c:pt idx="245">
                  <c:v>2015-02-08</c:v>
                </c:pt>
                <c:pt idx="246">
                  <c:v>2015-02-09</c:v>
                </c:pt>
                <c:pt idx="247">
                  <c:v>2015-02-18</c:v>
                </c:pt>
                <c:pt idx="248">
                  <c:v>2015-03-14</c:v>
                </c:pt>
                <c:pt idx="249">
                  <c:v>2015-03-23</c:v>
                </c:pt>
                <c:pt idx="250">
                  <c:v>2015-03-24</c:v>
                </c:pt>
                <c:pt idx="251">
                  <c:v>2015-03-25</c:v>
                </c:pt>
                <c:pt idx="252">
                  <c:v>2015-03-26</c:v>
                </c:pt>
                <c:pt idx="253">
                  <c:v>2015-03-27</c:v>
                </c:pt>
                <c:pt idx="254">
                  <c:v>2015-03-28</c:v>
                </c:pt>
                <c:pt idx="255">
                  <c:v>2015-03-29</c:v>
                </c:pt>
                <c:pt idx="256">
                  <c:v>2015-03-30</c:v>
                </c:pt>
                <c:pt idx="257">
                  <c:v>2015-03-31</c:v>
                </c:pt>
                <c:pt idx="258">
                  <c:v>2015-04-01</c:v>
                </c:pt>
                <c:pt idx="259">
                  <c:v>2015-04-02</c:v>
                </c:pt>
                <c:pt idx="260">
                  <c:v>2015-04-03</c:v>
                </c:pt>
                <c:pt idx="261">
                  <c:v>2015-04-04</c:v>
                </c:pt>
                <c:pt idx="262">
                  <c:v>2015-04-05</c:v>
                </c:pt>
                <c:pt idx="263">
                  <c:v>2015-04-06</c:v>
                </c:pt>
                <c:pt idx="264">
                  <c:v>2015-04-07</c:v>
                </c:pt>
                <c:pt idx="265">
                  <c:v>2015-04-08</c:v>
                </c:pt>
                <c:pt idx="266">
                  <c:v>2015-04-09</c:v>
                </c:pt>
                <c:pt idx="267">
                  <c:v>2015-04-10</c:v>
                </c:pt>
                <c:pt idx="268">
                  <c:v>2015-04-11</c:v>
                </c:pt>
                <c:pt idx="269">
                  <c:v>2015-04-12</c:v>
                </c:pt>
                <c:pt idx="270">
                  <c:v>2015-04-13</c:v>
                </c:pt>
                <c:pt idx="271">
                  <c:v>2015-04-14</c:v>
                </c:pt>
                <c:pt idx="272">
                  <c:v>2015-04-15</c:v>
                </c:pt>
                <c:pt idx="273">
                  <c:v>2015-04-16</c:v>
                </c:pt>
                <c:pt idx="274">
                  <c:v>2015-04-17</c:v>
                </c:pt>
                <c:pt idx="275">
                  <c:v>2015-04-21</c:v>
                </c:pt>
                <c:pt idx="276">
                  <c:v>2015-04-22</c:v>
                </c:pt>
                <c:pt idx="277">
                  <c:v>2015-04-23</c:v>
                </c:pt>
                <c:pt idx="278">
                  <c:v>2015-04-24</c:v>
                </c:pt>
                <c:pt idx="279">
                  <c:v>2015-04-25</c:v>
                </c:pt>
                <c:pt idx="280">
                  <c:v>2015-04-26</c:v>
                </c:pt>
                <c:pt idx="281">
                  <c:v>2015-04-27</c:v>
                </c:pt>
                <c:pt idx="282">
                  <c:v>2015-04-28</c:v>
                </c:pt>
                <c:pt idx="283">
                  <c:v>2015-04-29</c:v>
                </c:pt>
                <c:pt idx="284">
                  <c:v>2015-04-30</c:v>
                </c:pt>
                <c:pt idx="285">
                  <c:v>2015-05-01</c:v>
                </c:pt>
                <c:pt idx="286">
                  <c:v>2015-05-02</c:v>
                </c:pt>
                <c:pt idx="287">
                  <c:v>2015-05-03</c:v>
                </c:pt>
                <c:pt idx="288">
                  <c:v>2015-05-04</c:v>
                </c:pt>
                <c:pt idx="289">
                  <c:v>2015-05-05</c:v>
                </c:pt>
                <c:pt idx="290">
                  <c:v>2015-05-06</c:v>
                </c:pt>
                <c:pt idx="291">
                  <c:v>2015-05-07</c:v>
                </c:pt>
                <c:pt idx="292">
                  <c:v>2015-05-08</c:v>
                </c:pt>
                <c:pt idx="293">
                  <c:v>2015-05-09</c:v>
                </c:pt>
                <c:pt idx="294">
                  <c:v>2015-05-10</c:v>
                </c:pt>
                <c:pt idx="295">
                  <c:v>2015-05-11</c:v>
                </c:pt>
                <c:pt idx="296">
                  <c:v>2015-05-12</c:v>
                </c:pt>
                <c:pt idx="297">
                  <c:v>2015-05-13</c:v>
                </c:pt>
                <c:pt idx="298">
                  <c:v>2015-05-14</c:v>
                </c:pt>
                <c:pt idx="299">
                  <c:v>2015-05-15</c:v>
                </c:pt>
                <c:pt idx="300">
                  <c:v>2015-05-16</c:v>
                </c:pt>
                <c:pt idx="301">
                  <c:v>2015-05-17</c:v>
                </c:pt>
                <c:pt idx="302">
                  <c:v>2015-05-18</c:v>
                </c:pt>
                <c:pt idx="303">
                  <c:v>2015-05-19</c:v>
                </c:pt>
                <c:pt idx="304">
                  <c:v>2015-05-20</c:v>
                </c:pt>
                <c:pt idx="305">
                  <c:v>2015-05-21</c:v>
                </c:pt>
                <c:pt idx="306">
                  <c:v>2015-05-22</c:v>
                </c:pt>
                <c:pt idx="307">
                  <c:v>2015-05-23</c:v>
                </c:pt>
                <c:pt idx="308">
                  <c:v>2015-05-24</c:v>
                </c:pt>
                <c:pt idx="309">
                  <c:v>2015-05-25</c:v>
                </c:pt>
                <c:pt idx="310">
                  <c:v>2015-05-26</c:v>
                </c:pt>
                <c:pt idx="311">
                  <c:v>2015-05-27</c:v>
                </c:pt>
                <c:pt idx="312">
                  <c:v>2015-05-28</c:v>
                </c:pt>
                <c:pt idx="313">
                  <c:v>2015-05-29</c:v>
                </c:pt>
                <c:pt idx="314">
                  <c:v>2015-05-30</c:v>
                </c:pt>
                <c:pt idx="315">
                  <c:v>2015-05-31</c:v>
                </c:pt>
                <c:pt idx="316">
                  <c:v>2015-06-01</c:v>
                </c:pt>
                <c:pt idx="317">
                  <c:v>2015-06-02</c:v>
                </c:pt>
                <c:pt idx="318">
                  <c:v>2015-06-03</c:v>
                </c:pt>
                <c:pt idx="319">
                  <c:v>2015-06-04</c:v>
                </c:pt>
                <c:pt idx="320">
                  <c:v>2015-06-05</c:v>
                </c:pt>
                <c:pt idx="321">
                  <c:v>2015-06-06</c:v>
                </c:pt>
                <c:pt idx="322">
                  <c:v>2015-06-07</c:v>
                </c:pt>
                <c:pt idx="323">
                  <c:v>2015-06-08</c:v>
                </c:pt>
                <c:pt idx="324">
                  <c:v>2015-06-09</c:v>
                </c:pt>
                <c:pt idx="325">
                  <c:v>2015-06-10</c:v>
                </c:pt>
                <c:pt idx="326">
                  <c:v>2015-06-11</c:v>
                </c:pt>
                <c:pt idx="327">
                  <c:v>2015-06-12</c:v>
                </c:pt>
                <c:pt idx="328">
                  <c:v>2015-06-13</c:v>
                </c:pt>
                <c:pt idx="329">
                  <c:v>2015-06-14</c:v>
                </c:pt>
                <c:pt idx="330">
                  <c:v>2015-06-15</c:v>
                </c:pt>
                <c:pt idx="331">
                  <c:v>2015-06-16</c:v>
                </c:pt>
                <c:pt idx="332">
                  <c:v>2015-06-17</c:v>
                </c:pt>
                <c:pt idx="333">
                  <c:v>2015-06-18</c:v>
                </c:pt>
                <c:pt idx="334">
                  <c:v>2015-06-19</c:v>
                </c:pt>
                <c:pt idx="335">
                  <c:v>2015-06-20</c:v>
                </c:pt>
                <c:pt idx="336">
                  <c:v>2015-06-21</c:v>
                </c:pt>
                <c:pt idx="337">
                  <c:v>2015-06-22</c:v>
                </c:pt>
                <c:pt idx="338">
                  <c:v>2015-06-23</c:v>
                </c:pt>
                <c:pt idx="339">
                  <c:v>2015-06-24</c:v>
                </c:pt>
                <c:pt idx="340">
                  <c:v>2015-06-25</c:v>
                </c:pt>
                <c:pt idx="341">
                  <c:v>2015-06-26</c:v>
                </c:pt>
                <c:pt idx="342">
                  <c:v>2015-06-27</c:v>
                </c:pt>
                <c:pt idx="343">
                  <c:v>2015-06-28</c:v>
                </c:pt>
                <c:pt idx="344">
                  <c:v>2015-06-29</c:v>
                </c:pt>
                <c:pt idx="345">
                  <c:v>2015-06-30</c:v>
                </c:pt>
                <c:pt idx="346">
                  <c:v>2015-07-01</c:v>
                </c:pt>
                <c:pt idx="347">
                  <c:v>2015-07-02</c:v>
                </c:pt>
                <c:pt idx="348">
                  <c:v>2015-07-03</c:v>
                </c:pt>
                <c:pt idx="349">
                  <c:v>2015-07-04</c:v>
                </c:pt>
                <c:pt idx="350">
                  <c:v>2015-07-05</c:v>
                </c:pt>
                <c:pt idx="351">
                  <c:v>2015-07-06</c:v>
                </c:pt>
                <c:pt idx="352">
                  <c:v>2015-07-07</c:v>
                </c:pt>
                <c:pt idx="353">
                  <c:v>2015-07-08</c:v>
                </c:pt>
                <c:pt idx="354">
                  <c:v>2015-07-09</c:v>
                </c:pt>
                <c:pt idx="355">
                  <c:v>2015-07-10</c:v>
                </c:pt>
                <c:pt idx="356">
                  <c:v>2015-07-11</c:v>
                </c:pt>
                <c:pt idx="357">
                  <c:v>2015-07-12</c:v>
                </c:pt>
                <c:pt idx="358">
                  <c:v>2015-07-13</c:v>
                </c:pt>
                <c:pt idx="359">
                  <c:v>2015-07-14</c:v>
                </c:pt>
                <c:pt idx="360">
                  <c:v>2015-07-15</c:v>
                </c:pt>
                <c:pt idx="361">
                  <c:v>2015-07-16</c:v>
                </c:pt>
                <c:pt idx="362">
                  <c:v>2015-07-17</c:v>
                </c:pt>
                <c:pt idx="363">
                  <c:v>2015-07-18</c:v>
                </c:pt>
                <c:pt idx="364">
                  <c:v>2015-07-19</c:v>
                </c:pt>
                <c:pt idx="365">
                  <c:v>2015-07-20</c:v>
                </c:pt>
                <c:pt idx="366">
                  <c:v>2015-07-21</c:v>
                </c:pt>
                <c:pt idx="367">
                  <c:v>2015-07-22</c:v>
                </c:pt>
                <c:pt idx="368">
                  <c:v>2015-07-23</c:v>
                </c:pt>
                <c:pt idx="369">
                  <c:v>2015-07-24</c:v>
                </c:pt>
                <c:pt idx="370">
                  <c:v>2015-07-25</c:v>
                </c:pt>
                <c:pt idx="371">
                  <c:v>2015-07-26</c:v>
                </c:pt>
                <c:pt idx="372">
                  <c:v>2015-07-27</c:v>
                </c:pt>
                <c:pt idx="373">
                  <c:v>2015-07-28</c:v>
                </c:pt>
                <c:pt idx="374">
                  <c:v>2015-07-29</c:v>
                </c:pt>
                <c:pt idx="375">
                  <c:v>2015-07-30</c:v>
                </c:pt>
                <c:pt idx="376">
                  <c:v>2015-07-31</c:v>
                </c:pt>
                <c:pt idx="377">
                  <c:v>2015-08-01</c:v>
                </c:pt>
                <c:pt idx="378">
                  <c:v>2015-08-02</c:v>
                </c:pt>
                <c:pt idx="379">
                  <c:v>2015-08-03</c:v>
                </c:pt>
                <c:pt idx="380">
                  <c:v>2015-08-04</c:v>
                </c:pt>
                <c:pt idx="381">
                  <c:v>2015-08-05</c:v>
                </c:pt>
                <c:pt idx="382">
                  <c:v>2015-08-06</c:v>
                </c:pt>
                <c:pt idx="383">
                  <c:v>2015-08-07</c:v>
                </c:pt>
                <c:pt idx="384">
                  <c:v>2015-08-08</c:v>
                </c:pt>
                <c:pt idx="385">
                  <c:v>2015-08-09</c:v>
                </c:pt>
                <c:pt idx="386">
                  <c:v>2015-08-10</c:v>
                </c:pt>
                <c:pt idx="387">
                  <c:v>2015-08-11</c:v>
                </c:pt>
                <c:pt idx="388">
                  <c:v>2015-08-12</c:v>
                </c:pt>
                <c:pt idx="389">
                  <c:v>2015-08-13</c:v>
                </c:pt>
                <c:pt idx="390">
                  <c:v>2015-08-14</c:v>
                </c:pt>
                <c:pt idx="391">
                  <c:v>2015-08-15</c:v>
                </c:pt>
                <c:pt idx="392">
                  <c:v>2015-08-16</c:v>
                </c:pt>
                <c:pt idx="393">
                  <c:v>2015-08-17</c:v>
                </c:pt>
                <c:pt idx="394">
                  <c:v>2015-08-18</c:v>
                </c:pt>
                <c:pt idx="395">
                  <c:v>2015-08-19</c:v>
                </c:pt>
                <c:pt idx="396">
                  <c:v>2015-08-20</c:v>
                </c:pt>
                <c:pt idx="397">
                  <c:v>2015-08-21</c:v>
                </c:pt>
                <c:pt idx="398">
                  <c:v>2015-08-22</c:v>
                </c:pt>
                <c:pt idx="399">
                  <c:v>2015-08-23</c:v>
                </c:pt>
                <c:pt idx="400">
                  <c:v>2015-08-24</c:v>
                </c:pt>
                <c:pt idx="401">
                  <c:v>2015-08-25</c:v>
                </c:pt>
                <c:pt idx="402">
                  <c:v>2015-08-26</c:v>
                </c:pt>
                <c:pt idx="403">
                  <c:v>2015-08-27</c:v>
                </c:pt>
                <c:pt idx="404">
                  <c:v>2015-08-28</c:v>
                </c:pt>
                <c:pt idx="405">
                  <c:v>2015-08-29</c:v>
                </c:pt>
                <c:pt idx="406">
                  <c:v>2015-08-30</c:v>
                </c:pt>
                <c:pt idx="407">
                  <c:v>2015-08-31</c:v>
                </c:pt>
                <c:pt idx="408">
                  <c:v>2015-09-01</c:v>
                </c:pt>
                <c:pt idx="409">
                  <c:v>2015-09-02</c:v>
                </c:pt>
                <c:pt idx="410">
                  <c:v>2015-09-03</c:v>
                </c:pt>
                <c:pt idx="411">
                  <c:v>2015-09-04</c:v>
                </c:pt>
                <c:pt idx="412">
                  <c:v>2015-09-05</c:v>
                </c:pt>
                <c:pt idx="413">
                  <c:v>2015-09-06</c:v>
                </c:pt>
                <c:pt idx="414">
                  <c:v>2015-09-07</c:v>
                </c:pt>
                <c:pt idx="415">
                  <c:v>2015-09-08</c:v>
                </c:pt>
                <c:pt idx="416">
                  <c:v>2015-09-09</c:v>
                </c:pt>
                <c:pt idx="417">
                  <c:v>2015-09-10</c:v>
                </c:pt>
                <c:pt idx="418">
                  <c:v>2015-09-11</c:v>
                </c:pt>
                <c:pt idx="419">
                  <c:v>2015-09-12</c:v>
                </c:pt>
                <c:pt idx="420">
                  <c:v>2015-09-13</c:v>
                </c:pt>
                <c:pt idx="421">
                  <c:v>2015-09-14</c:v>
                </c:pt>
                <c:pt idx="422">
                  <c:v>2015-09-15</c:v>
                </c:pt>
                <c:pt idx="423">
                  <c:v>2015-09-16</c:v>
                </c:pt>
                <c:pt idx="424">
                  <c:v>2015-09-17</c:v>
                </c:pt>
                <c:pt idx="425">
                  <c:v>2015-09-18</c:v>
                </c:pt>
                <c:pt idx="426">
                  <c:v>2015-09-19</c:v>
                </c:pt>
                <c:pt idx="427">
                  <c:v>2015-09-20</c:v>
                </c:pt>
                <c:pt idx="428">
                  <c:v>2015-09-21</c:v>
                </c:pt>
                <c:pt idx="429">
                  <c:v>2015-09-22</c:v>
                </c:pt>
                <c:pt idx="430">
                  <c:v>2015-09-23</c:v>
                </c:pt>
                <c:pt idx="431">
                  <c:v>2015-09-24</c:v>
                </c:pt>
                <c:pt idx="432">
                  <c:v>2015-09-25</c:v>
                </c:pt>
                <c:pt idx="433">
                  <c:v>2015-09-26</c:v>
                </c:pt>
                <c:pt idx="434">
                  <c:v>2015-09-27</c:v>
                </c:pt>
                <c:pt idx="435">
                  <c:v>2015-09-28</c:v>
                </c:pt>
                <c:pt idx="436">
                  <c:v>2015-09-29</c:v>
                </c:pt>
                <c:pt idx="437">
                  <c:v>2015-09-30</c:v>
                </c:pt>
                <c:pt idx="438">
                  <c:v>2015-10-01</c:v>
                </c:pt>
                <c:pt idx="439">
                  <c:v>2015-10-02</c:v>
                </c:pt>
                <c:pt idx="440">
                  <c:v>2015-10-03</c:v>
                </c:pt>
                <c:pt idx="441">
                  <c:v>2015-10-04</c:v>
                </c:pt>
                <c:pt idx="442">
                  <c:v>2015-10-05</c:v>
                </c:pt>
                <c:pt idx="443">
                  <c:v>2015-10-06</c:v>
                </c:pt>
                <c:pt idx="444">
                  <c:v>2015-10-07</c:v>
                </c:pt>
                <c:pt idx="445">
                  <c:v>2015-10-08</c:v>
                </c:pt>
                <c:pt idx="446">
                  <c:v>2015-10-09</c:v>
                </c:pt>
                <c:pt idx="447">
                  <c:v>2015-10-10</c:v>
                </c:pt>
                <c:pt idx="448">
                  <c:v>2015-10-11</c:v>
                </c:pt>
                <c:pt idx="449">
                  <c:v>2015-10-12</c:v>
                </c:pt>
                <c:pt idx="450">
                  <c:v>2015-10-13</c:v>
                </c:pt>
                <c:pt idx="451">
                  <c:v>2015-10-14</c:v>
                </c:pt>
                <c:pt idx="452">
                  <c:v>2015-10-15</c:v>
                </c:pt>
                <c:pt idx="453">
                  <c:v>2015-10-16</c:v>
                </c:pt>
                <c:pt idx="454">
                  <c:v>2015-10-17</c:v>
                </c:pt>
                <c:pt idx="455">
                  <c:v>2015-10-18</c:v>
                </c:pt>
                <c:pt idx="456">
                  <c:v>2015-10-19</c:v>
                </c:pt>
                <c:pt idx="457">
                  <c:v>2015-10-20</c:v>
                </c:pt>
                <c:pt idx="458">
                  <c:v>2015-10-21</c:v>
                </c:pt>
                <c:pt idx="459">
                  <c:v>2015-10-22</c:v>
                </c:pt>
                <c:pt idx="460">
                  <c:v>2015-10-23</c:v>
                </c:pt>
                <c:pt idx="461">
                  <c:v>2015-10-24</c:v>
                </c:pt>
                <c:pt idx="462">
                  <c:v>2015-10-25</c:v>
                </c:pt>
                <c:pt idx="463">
                  <c:v>2015-10-26</c:v>
                </c:pt>
                <c:pt idx="464">
                  <c:v>2015-10-27</c:v>
                </c:pt>
                <c:pt idx="465">
                  <c:v>2015-10-28</c:v>
                </c:pt>
                <c:pt idx="466">
                  <c:v>2015-10-29</c:v>
                </c:pt>
                <c:pt idx="467">
                  <c:v>2015-10-30</c:v>
                </c:pt>
                <c:pt idx="468">
                  <c:v>2015-10-31</c:v>
                </c:pt>
                <c:pt idx="469">
                  <c:v>2015-11-01</c:v>
                </c:pt>
                <c:pt idx="470">
                  <c:v>2015-11-02</c:v>
                </c:pt>
                <c:pt idx="471">
                  <c:v>2015-11-03</c:v>
                </c:pt>
                <c:pt idx="472">
                  <c:v>2015-11-04</c:v>
                </c:pt>
                <c:pt idx="473">
                  <c:v>2015-11-05</c:v>
                </c:pt>
                <c:pt idx="474">
                  <c:v>2015-11-06</c:v>
                </c:pt>
                <c:pt idx="475">
                  <c:v>2015-11-07</c:v>
                </c:pt>
                <c:pt idx="476">
                  <c:v>2015-11-08</c:v>
                </c:pt>
                <c:pt idx="477">
                  <c:v>2015-11-09</c:v>
                </c:pt>
                <c:pt idx="478">
                  <c:v>2015-11-10</c:v>
                </c:pt>
              </c:strCache>
            </c:strRef>
          </c:cat>
          <c:val>
            <c:numRef>
              <c:f>Sheet1!$D$1:$D$479</c:f>
              <c:numCache>
                <c:formatCode>General</c:formatCode>
                <c:ptCount val="479"/>
                <c:pt idx="0">
                  <c:v>2.0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2.0</c:v>
                </c:pt>
                <c:pt idx="19">
                  <c:v>2.0</c:v>
                </c:pt>
                <c:pt idx="20">
                  <c:v>2.0</c:v>
                </c:pt>
                <c:pt idx="21">
                  <c:v>2.0</c:v>
                </c:pt>
                <c:pt idx="22">
                  <c:v>2.0</c:v>
                </c:pt>
                <c:pt idx="23">
                  <c:v>2.0</c:v>
                </c:pt>
                <c:pt idx="24">
                  <c:v>-1.0</c:v>
                </c:pt>
                <c:pt idx="25">
                  <c:v>1.0</c:v>
                </c:pt>
                <c:pt idx="26">
                  <c:v>-3.0</c:v>
                </c:pt>
                <c:pt idx="27">
                  <c:v>-3.0</c:v>
                </c:pt>
                <c:pt idx="28">
                  <c:v>2.0</c:v>
                </c:pt>
                <c:pt idx="29">
                  <c:v>-3.0</c:v>
                </c:pt>
                <c:pt idx="30">
                  <c:v>-1.0</c:v>
                </c:pt>
                <c:pt idx="31">
                  <c:v>-1.0</c:v>
                </c:pt>
                <c:pt idx="32">
                  <c:v>3.0</c:v>
                </c:pt>
                <c:pt idx="33">
                  <c:v>-1.0</c:v>
                </c:pt>
                <c:pt idx="34">
                  <c:v>-3.0</c:v>
                </c:pt>
                <c:pt idx="35">
                  <c:v>0.0</c:v>
                </c:pt>
                <c:pt idx="36">
                  <c:v>0.0</c:v>
                </c:pt>
                <c:pt idx="37">
                  <c:v>-3.0</c:v>
                </c:pt>
                <c:pt idx="38">
                  <c:v>3.0</c:v>
                </c:pt>
                <c:pt idx="39">
                  <c:v>-1.0</c:v>
                </c:pt>
                <c:pt idx="40">
                  <c:v>-3.0</c:v>
                </c:pt>
                <c:pt idx="41">
                  <c:v>0.0</c:v>
                </c:pt>
                <c:pt idx="42">
                  <c:v>2.0</c:v>
                </c:pt>
                <c:pt idx="43">
                  <c:v>2.0</c:v>
                </c:pt>
                <c:pt idx="44">
                  <c:v>1.0</c:v>
                </c:pt>
                <c:pt idx="45">
                  <c:v>1.0</c:v>
                </c:pt>
                <c:pt idx="46">
                  <c:v>3.0</c:v>
                </c:pt>
                <c:pt idx="47">
                  <c:v>-2.0</c:v>
                </c:pt>
                <c:pt idx="48">
                  <c:v>2.0</c:v>
                </c:pt>
                <c:pt idx="49">
                  <c:v>6.0</c:v>
                </c:pt>
                <c:pt idx="50">
                  <c:v>2.0</c:v>
                </c:pt>
                <c:pt idx="51">
                  <c:v>0.0</c:v>
                </c:pt>
                <c:pt idx="52">
                  <c:v>6.0</c:v>
                </c:pt>
                <c:pt idx="53">
                  <c:v>-2.0</c:v>
                </c:pt>
                <c:pt idx="54">
                  <c:v>2.0</c:v>
                </c:pt>
                <c:pt idx="55">
                  <c:v>-1.0</c:v>
                </c:pt>
                <c:pt idx="56">
                  <c:v>-4.0</c:v>
                </c:pt>
                <c:pt idx="57">
                  <c:v>2.0</c:v>
                </c:pt>
                <c:pt idx="58">
                  <c:v>5.0</c:v>
                </c:pt>
                <c:pt idx="59">
                  <c:v>0.0</c:v>
                </c:pt>
                <c:pt idx="60">
                  <c:v>-2.0</c:v>
                </c:pt>
                <c:pt idx="61">
                  <c:v>-1.0</c:v>
                </c:pt>
                <c:pt idx="62">
                  <c:v>-4.0</c:v>
                </c:pt>
                <c:pt idx="63">
                  <c:v>0.0</c:v>
                </c:pt>
                <c:pt idx="64">
                  <c:v>-2.0</c:v>
                </c:pt>
                <c:pt idx="65">
                  <c:v>0.0</c:v>
                </c:pt>
                <c:pt idx="66">
                  <c:v>0.0</c:v>
                </c:pt>
                <c:pt idx="67">
                  <c:v>-1.0</c:v>
                </c:pt>
                <c:pt idx="68">
                  <c:v>0.0</c:v>
                </c:pt>
                <c:pt idx="69">
                  <c:v>-4.0</c:v>
                </c:pt>
                <c:pt idx="70">
                  <c:v>4.0</c:v>
                </c:pt>
                <c:pt idx="71">
                  <c:v>-1.0</c:v>
                </c:pt>
                <c:pt idx="72">
                  <c:v>2.0</c:v>
                </c:pt>
                <c:pt idx="73">
                  <c:v>-5.0</c:v>
                </c:pt>
                <c:pt idx="74">
                  <c:v>1.0</c:v>
                </c:pt>
                <c:pt idx="75">
                  <c:v>-3.0</c:v>
                </c:pt>
                <c:pt idx="76">
                  <c:v>2.0</c:v>
                </c:pt>
                <c:pt idx="77">
                  <c:v>-3.0</c:v>
                </c:pt>
                <c:pt idx="78">
                  <c:v>1.0</c:v>
                </c:pt>
                <c:pt idx="79">
                  <c:v>4.0</c:v>
                </c:pt>
                <c:pt idx="80">
                  <c:v>-1.0</c:v>
                </c:pt>
                <c:pt idx="81">
                  <c:v>2.0</c:v>
                </c:pt>
                <c:pt idx="82">
                  <c:v>-1.0</c:v>
                </c:pt>
                <c:pt idx="83">
                  <c:v>-3.0</c:v>
                </c:pt>
                <c:pt idx="84">
                  <c:v>-2.0</c:v>
                </c:pt>
                <c:pt idx="85">
                  <c:v>6.0</c:v>
                </c:pt>
                <c:pt idx="86">
                  <c:v>6.0</c:v>
                </c:pt>
                <c:pt idx="87">
                  <c:v>0.0</c:v>
                </c:pt>
                <c:pt idx="88">
                  <c:v>3.0</c:v>
                </c:pt>
                <c:pt idx="89">
                  <c:v>3.0</c:v>
                </c:pt>
                <c:pt idx="90">
                  <c:v>-6.0</c:v>
                </c:pt>
                <c:pt idx="91">
                  <c:v>3.0</c:v>
                </c:pt>
                <c:pt idx="92">
                  <c:v>0.0</c:v>
                </c:pt>
                <c:pt idx="93">
                  <c:v>0.0</c:v>
                </c:pt>
                <c:pt idx="94">
                  <c:v>5.0</c:v>
                </c:pt>
                <c:pt idx="95">
                  <c:v>1.0</c:v>
                </c:pt>
                <c:pt idx="96">
                  <c:v>7.0</c:v>
                </c:pt>
                <c:pt idx="97">
                  <c:v>-2.0</c:v>
                </c:pt>
                <c:pt idx="98">
                  <c:v>2.0</c:v>
                </c:pt>
                <c:pt idx="99">
                  <c:v>5.0</c:v>
                </c:pt>
                <c:pt idx="100">
                  <c:v>-4.0</c:v>
                </c:pt>
                <c:pt idx="101">
                  <c:v>-1.0</c:v>
                </c:pt>
                <c:pt idx="102">
                  <c:v>5.0</c:v>
                </c:pt>
                <c:pt idx="103">
                  <c:v>3.0</c:v>
                </c:pt>
                <c:pt idx="104">
                  <c:v>3.0</c:v>
                </c:pt>
                <c:pt idx="105">
                  <c:v>-1.0</c:v>
                </c:pt>
                <c:pt idx="106">
                  <c:v>-1.0</c:v>
                </c:pt>
                <c:pt idx="107">
                  <c:v>-1.0</c:v>
                </c:pt>
                <c:pt idx="108">
                  <c:v>1.0</c:v>
                </c:pt>
                <c:pt idx="109">
                  <c:v>-5.0</c:v>
                </c:pt>
                <c:pt idx="110">
                  <c:v>-2.0</c:v>
                </c:pt>
                <c:pt idx="111">
                  <c:v>4.0</c:v>
                </c:pt>
                <c:pt idx="112">
                  <c:v>4.0</c:v>
                </c:pt>
                <c:pt idx="113">
                  <c:v>3.0</c:v>
                </c:pt>
                <c:pt idx="114">
                  <c:v>-4.0</c:v>
                </c:pt>
                <c:pt idx="115">
                  <c:v>-4.0</c:v>
                </c:pt>
                <c:pt idx="116">
                  <c:v>4.0</c:v>
                </c:pt>
                <c:pt idx="117">
                  <c:v>-5.0</c:v>
                </c:pt>
                <c:pt idx="118">
                  <c:v>-2.0</c:v>
                </c:pt>
                <c:pt idx="119">
                  <c:v>-1.0</c:v>
                </c:pt>
                <c:pt idx="120">
                  <c:v>-1.0</c:v>
                </c:pt>
                <c:pt idx="121">
                  <c:v>-2.0</c:v>
                </c:pt>
                <c:pt idx="122">
                  <c:v>-2.0</c:v>
                </c:pt>
                <c:pt idx="123">
                  <c:v>-6.0</c:v>
                </c:pt>
                <c:pt idx="124">
                  <c:v>6.0</c:v>
                </c:pt>
                <c:pt idx="125">
                  <c:v>-10.0</c:v>
                </c:pt>
                <c:pt idx="126">
                  <c:v>0.0</c:v>
                </c:pt>
                <c:pt idx="127">
                  <c:v>2.0</c:v>
                </c:pt>
                <c:pt idx="128">
                  <c:v>4.0</c:v>
                </c:pt>
                <c:pt idx="129">
                  <c:v>2.0</c:v>
                </c:pt>
                <c:pt idx="130">
                  <c:v>-2.0</c:v>
                </c:pt>
                <c:pt idx="131">
                  <c:v>-1.0</c:v>
                </c:pt>
                <c:pt idx="132">
                  <c:v>3.0</c:v>
                </c:pt>
                <c:pt idx="133">
                  <c:v>0.0</c:v>
                </c:pt>
                <c:pt idx="134">
                  <c:v>2.0</c:v>
                </c:pt>
                <c:pt idx="135">
                  <c:v>-2.0</c:v>
                </c:pt>
                <c:pt idx="136">
                  <c:v>-1.0</c:v>
                </c:pt>
                <c:pt idx="137">
                  <c:v>1.0</c:v>
                </c:pt>
                <c:pt idx="138">
                  <c:v>-4.0</c:v>
                </c:pt>
                <c:pt idx="139">
                  <c:v>3.0</c:v>
                </c:pt>
                <c:pt idx="140">
                  <c:v>-4.0</c:v>
                </c:pt>
                <c:pt idx="141">
                  <c:v>-2.0</c:v>
                </c:pt>
                <c:pt idx="142">
                  <c:v>10.0</c:v>
                </c:pt>
                <c:pt idx="143">
                  <c:v>-1.0</c:v>
                </c:pt>
                <c:pt idx="144">
                  <c:v>3.0</c:v>
                </c:pt>
                <c:pt idx="145">
                  <c:v>4.0</c:v>
                </c:pt>
                <c:pt idx="146">
                  <c:v>-2.0</c:v>
                </c:pt>
                <c:pt idx="147">
                  <c:v>0.0</c:v>
                </c:pt>
                <c:pt idx="148">
                  <c:v>-2.0</c:v>
                </c:pt>
                <c:pt idx="149">
                  <c:v>-5.0</c:v>
                </c:pt>
                <c:pt idx="150">
                  <c:v>5.0</c:v>
                </c:pt>
                <c:pt idx="151">
                  <c:v>5.0</c:v>
                </c:pt>
                <c:pt idx="152">
                  <c:v>-1.0</c:v>
                </c:pt>
                <c:pt idx="153">
                  <c:v>2.0</c:v>
                </c:pt>
                <c:pt idx="154">
                  <c:v>3.0</c:v>
                </c:pt>
                <c:pt idx="155">
                  <c:v>0.0</c:v>
                </c:pt>
                <c:pt idx="156">
                  <c:v>2.0</c:v>
                </c:pt>
                <c:pt idx="157">
                  <c:v>-3.0</c:v>
                </c:pt>
                <c:pt idx="158">
                  <c:v>0.0</c:v>
                </c:pt>
                <c:pt idx="159">
                  <c:v>0.0</c:v>
                </c:pt>
                <c:pt idx="160">
                  <c:v>-1.0</c:v>
                </c:pt>
                <c:pt idx="161">
                  <c:v>-2.0</c:v>
                </c:pt>
                <c:pt idx="162">
                  <c:v>2.0</c:v>
                </c:pt>
                <c:pt idx="163">
                  <c:v>3.0</c:v>
                </c:pt>
                <c:pt idx="164">
                  <c:v>-2.0</c:v>
                </c:pt>
                <c:pt idx="165">
                  <c:v>5.0</c:v>
                </c:pt>
                <c:pt idx="166">
                  <c:v>3.0</c:v>
                </c:pt>
                <c:pt idx="167">
                  <c:v>-3.0</c:v>
                </c:pt>
                <c:pt idx="168">
                  <c:v>7.0</c:v>
                </c:pt>
                <c:pt idx="169">
                  <c:v>-1.0</c:v>
                </c:pt>
                <c:pt idx="170">
                  <c:v>-1.0</c:v>
                </c:pt>
                <c:pt idx="171">
                  <c:v>3.0</c:v>
                </c:pt>
                <c:pt idx="172">
                  <c:v>-1.0</c:v>
                </c:pt>
                <c:pt idx="173">
                  <c:v>1.0</c:v>
                </c:pt>
                <c:pt idx="174">
                  <c:v>-1.0</c:v>
                </c:pt>
                <c:pt idx="175">
                  <c:v>-3.0</c:v>
                </c:pt>
                <c:pt idx="176">
                  <c:v>6.0</c:v>
                </c:pt>
                <c:pt idx="177">
                  <c:v>-4.0</c:v>
                </c:pt>
                <c:pt idx="178">
                  <c:v>0.0</c:v>
                </c:pt>
                <c:pt idx="179">
                  <c:v>-3.0</c:v>
                </c:pt>
                <c:pt idx="180">
                  <c:v>3.0</c:v>
                </c:pt>
                <c:pt idx="181">
                  <c:v>2.0</c:v>
                </c:pt>
                <c:pt idx="182">
                  <c:v>2.0</c:v>
                </c:pt>
                <c:pt idx="183">
                  <c:v>3.0</c:v>
                </c:pt>
                <c:pt idx="184">
                  <c:v>0.0</c:v>
                </c:pt>
                <c:pt idx="185">
                  <c:v>1.0</c:v>
                </c:pt>
                <c:pt idx="186">
                  <c:v>3.0</c:v>
                </c:pt>
                <c:pt idx="187">
                  <c:v>3.0</c:v>
                </c:pt>
                <c:pt idx="188">
                  <c:v>3.0</c:v>
                </c:pt>
                <c:pt idx="189">
                  <c:v>0.0</c:v>
                </c:pt>
                <c:pt idx="190">
                  <c:v>0.0</c:v>
                </c:pt>
                <c:pt idx="191">
                  <c:v>-4.0</c:v>
                </c:pt>
                <c:pt idx="192">
                  <c:v>-7.0</c:v>
                </c:pt>
                <c:pt idx="193">
                  <c:v>4.0</c:v>
                </c:pt>
                <c:pt idx="194">
                  <c:v>-2.0</c:v>
                </c:pt>
                <c:pt idx="195">
                  <c:v>2.0</c:v>
                </c:pt>
                <c:pt idx="196">
                  <c:v>0.0</c:v>
                </c:pt>
                <c:pt idx="197">
                  <c:v>-1.0</c:v>
                </c:pt>
                <c:pt idx="198">
                  <c:v>0.0</c:v>
                </c:pt>
                <c:pt idx="199">
                  <c:v>-1.0</c:v>
                </c:pt>
                <c:pt idx="200">
                  <c:v>-3.0</c:v>
                </c:pt>
                <c:pt idx="201">
                  <c:v>7.0</c:v>
                </c:pt>
                <c:pt idx="202">
                  <c:v>-4.0</c:v>
                </c:pt>
                <c:pt idx="203">
                  <c:v>4.0</c:v>
                </c:pt>
                <c:pt idx="204">
                  <c:v>-2.0</c:v>
                </c:pt>
                <c:pt idx="205">
                  <c:v>2.0</c:v>
                </c:pt>
                <c:pt idx="206">
                  <c:v>-2.0</c:v>
                </c:pt>
                <c:pt idx="207">
                  <c:v>1.0</c:v>
                </c:pt>
                <c:pt idx="208">
                  <c:v>2.0</c:v>
                </c:pt>
                <c:pt idx="209">
                  <c:v>-2.0</c:v>
                </c:pt>
                <c:pt idx="210">
                  <c:v>4.0</c:v>
                </c:pt>
                <c:pt idx="211">
                  <c:v>0.0</c:v>
                </c:pt>
                <c:pt idx="212">
                  <c:v>-7.0</c:v>
                </c:pt>
                <c:pt idx="213">
                  <c:v>-2.0</c:v>
                </c:pt>
                <c:pt idx="214">
                  <c:v>1.0</c:v>
                </c:pt>
                <c:pt idx="215">
                  <c:v>-1.0</c:v>
                </c:pt>
                <c:pt idx="216">
                  <c:v>-2.0</c:v>
                </c:pt>
                <c:pt idx="217">
                  <c:v>-3.0</c:v>
                </c:pt>
                <c:pt idx="218">
                  <c:v>-4.0</c:v>
                </c:pt>
                <c:pt idx="219">
                  <c:v>-2.0</c:v>
                </c:pt>
                <c:pt idx="220">
                  <c:v>0.0</c:v>
                </c:pt>
                <c:pt idx="221">
                  <c:v>-1.0</c:v>
                </c:pt>
                <c:pt idx="222">
                  <c:v>0.0</c:v>
                </c:pt>
                <c:pt idx="223">
                  <c:v>3.0</c:v>
                </c:pt>
                <c:pt idx="224">
                  <c:v>1.0</c:v>
                </c:pt>
                <c:pt idx="225">
                  <c:v>5.0</c:v>
                </c:pt>
                <c:pt idx="226">
                  <c:v>0.0</c:v>
                </c:pt>
                <c:pt idx="227">
                  <c:v>-4.0</c:v>
                </c:pt>
                <c:pt idx="228">
                  <c:v>-6.0</c:v>
                </c:pt>
                <c:pt idx="229">
                  <c:v>2.0</c:v>
                </c:pt>
                <c:pt idx="230">
                  <c:v>0.0</c:v>
                </c:pt>
                <c:pt idx="231">
                  <c:v>2.0</c:v>
                </c:pt>
                <c:pt idx="232">
                  <c:v>1.0</c:v>
                </c:pt>
                <c:pt idx="233">
                  <c:v>-1.0</c:v>
                </c:pt>
                <c:pt idx="234">
                  <c:v>-1.0</c:v>
                </c:pt>
                <c:pt idx="235">
                  <c:v>2.0</c:v>
                </c:pt>
                <c:pt idx="236">
                  <c:v>1.0</c:v>
                </c:pt>
                <c:pt idx="237">
                  <c:v>4.0</c:v>
                </c:pt>
                <c:pt idx="238">
                  <c:v>4.0</c:v>
                </c:pt>
                <c:pt idx="239">
                  <c:v>2.0</c:v>
                </c:pt>
                <c:pt idx="240">
                  <c:v>1.0</c:v>
                </c:pt>
                <c:pt idx="241">
                  <c:v>1.0</c:v>
                </c:pt>
                <c:pt idx="242">
                  <c:v>1.0</c:v>
                </c:pt>
                <c:pt idx="243">
                  <c:v>1.0</c:v>
                </c:pt>
                <c:pt idx="244">
                  <c:v>1.0</c:v>
                </c:pt>
                <c:pt idx="245">
                  <c:v>1.0</c:v>
                </c:pt>
                <c:pt idx="246">
                  <c:v>1.0</c:v>
                </c:pt>
                <c:pt idx="247">
                  <c:v>1.0</c:v>
                </c:pt>
                <c:pt idx="248">
                  <c:v>1.0</c:v>
                </c:pt>
                <c:pt idx="249">
                  <c:v>2.0</c:v>
                </c:pt>
                <c:pt idx="250">
                  <c:v>-3.0</c:v>
                </c:pt>
                <c:pt idx="251">
                  <c:v>0.0</c:v>
                </c:pt>
                <c:pt idx="252">
                  <c:v>3.0</c:v>
                </c:pt>
                <c:pt idx="253">
                  <c:v>-1.0</c:v>
                </c:pt>
                <c:pt idx="254">
                  <c:v>3.0</c:v>
                </c:pt>
                <c:pt idx="255">
                  <c:v>-4.0</c:v>
                </c:pt>
                <c:pt idx="256">
                  <c:v>-2.0</c:v>
                </c:pt>
                <c:pt idx="257">
                  <c:v>-1.0</c:v>
                </c:pt>
                <c:pt idx="258">
                  <c:v>-3.0</c:v>
                </c:pt>
                <c:pt idx="259">
                  <c:v>5.0</c:v>
                </c:pt>
                <c:pt idx="260">
                  <c:v>-5.0</c:v>
                </c:pt>
                <c:pt idx="261">
                  <c:v>0.0</c:v>
                </c:pt>
                <c:pt idx="262">
                  <c:v>2.0</c:v>
                </c:pt>
                <c:pt idx="263">
                  <c:v>5.0</c:v>
                </c:pt>
                <c:pt idx="264">
                  <c:v>1.0</c:v>
                </c:pt>
                <c:pt idx="265">
                  <c:v>1.0</c:v>
                </c:pt>
                <c:pt idx="266">
                  <c:v>0.0</c:v>
                </c:pt>
                <c:pt idx="267">
                  <c:v>6.0</c:v>
                </c:pt>
                <c:pt idx="268">
                  <c:v>0.0</c:v>
                </c:pt>
                <c:pt idx="269">
                  <c:v>0.0</c:v>
                </c:pt>
                <c:pt idx="270">
                  <c:v>-3.0</c:v>
                </c:pt>
                <c:pt idx="271">
                  <c:v>5.0</c:v>
                </c:pt>
                <c:pt idx="272">
                  <c:v>1.0</c:v>
                </c:pt>
                <c:pt idx="273">
                  <c:v>-6.0</c:v>
                </c:pt>
                <c:pt idx="274">
                  <c:v>4.0</c:v>
                </c:pt>
                <c:pt idx="275">
                  <c:v>1.0</c:v>
                </c:pt>
                <c:pt idx="276">
                  <c:v>2.0</c:v>
                </c:pt>
                <c:pt idx="277">
                  <c:v>0.0</c:v>
                </c:pt>
                <c:pt idx="278">
                  <c:v>-4.0</c:v>
                </c:pt>
                <c:pt idx="279">
                  <c:v>0.0</c:v>
                </c:pt>
                <c:pt idx="280">
                  <c:v>-5.0</c:v>
                </c:pt>
                <c:pt idx="281">
                  <c:v>-1.0</c:v>
                </c:pt>
                <c:pt idx="282">
                  <c:v>-2.0</c:v>
                </c:pt>
                <c:pt idx="283">
                  <c:v>-4.0</c:v>
                </c:pt>
                <c:pt idx="284">
                  <c:v>2.0</c:v>
                </c:pt>
                <c:pt idx="285">
                  <c:v>2.0</c:v>
                </c:pt>
                <c:pt idx="286">
                  <c:v>0.0</c:v>
                </c:pt>
                <c:pt idx="287">
                  <c:v>2.0</c:v>
                </c:pt>
                <c:pt idx="288">
                  <c:v>-2.0</c:v>
                </c:pt>
                <c:pt idx="289">
                  <c:v>0.0</c:v>
                </c:pt>
                <c:pt idx="290">
                  <c:v>-3.0</c:v>
                </c:pt>
                <c:pt idx="291">
                  <c:v>1.0</c:v>
                </c:pt>
                <c:pt idx="292">
                  <c:v>-2.0</c:v>
                </c:pt>
                <c:pt idx="293">
                  <c:v>4.0</c:v>
                </c:pt>
                <c:pt idx="294">
                  <c:v>1.0</c:v>
                </c:pt>
                <c:pt idx="295">
                  <c:v>6.0</c:v>
                </c:pt>
                <c:pt idx="296">
                  <c:v>-2.0</c:v>
                </c:pt>
                <c:pt idx="297">
                  <c:v>-1.0</c:v>
                </c:pt>
                <c:pt idx="298">
                  <c:v>-2.0</c:v>
                </c:pt>
                <c:pt idx="299">
                  <c:v>1.0</c:v>
                </c:pt>
                <c:pt idx="300">
                  <c:v>4.0</c:v>
                </c:pt>
                <c:pt idx="301">
                  <c:v>-2.0</c:v>
                </c:pt>
                <c:pt idx="302">
                  <c:v>-5.0</c:v>
                </c:pt>
                <c:pt idx="303">
                  <c:v>-1.0</c:v>
                </c:pt>
                <c:pt idx="304">
                  <c:v>-1.0</c:v>
                </c:pt>
                <c:pt idx="305">
                  <c:v>-4.0</c:v>
                </c:pt>
                <c:pt idx="306">
                  <c:v>6.0</c:v>
                </c:pt>
                <c:pt idx="307">
                  <c:v>1.0</c:v>
                </c:pt>
                <c:pt idx="308">
                  <c:v>-2.0</c:v>
                </c:pt>
                <c:pt idx="309">
                  <c:v>-5.0</c:v>
                </c:pt>
                <c:pt idx="310">
                  <c:v>2.0</c:v>
                </c:pt>
                <c:pt idx="311">
                  <c:v>3.0</c:v>
                </c:pt>
                <c:pt idx="312">
                  <c:v>-6.0</c:v>
                </c:pt>
                <c:pt idx="313">
                  <c:v>0.0</c:v>
                </c:pt>
                <c:pt idx="314">
                  <c:v>0.0</c:v>
                </c:pt>
                <c:pt idx="315">
                  <c:v>-4.0</c:v>
                </c:pt>
                <c:pt idx="316">
                  <c:v>-4.0</c:v>
                </c:pt>
                <c:pt idx="317">
                  <c:v>-2.0</c:v>
                </c:pt>
                <c:pt idx="318">
                  <c:v>-2.0</c:v>
                </c:pt>
                <c:pt idx="319">
                  <c:v>2.0</c:v>
                </c:pt>
                <c:pt idx="320">
                  <c:v>3.0</c:v>
                </c:pt>
                <c:pt idx="321">
                  <c:v>-2.0</c:v>
                </c:pt>
                <c:pt idx="322">
                  <c:v>-3.0</c:v>
                </c:pt>
                <c:pt idx="323">
                  <c:v>-4.0</c:v>
                </c:pt>
                <c:pt idx="324">
                  <c:v>-1.0</c:v>
                </c:pt>
                <c:pt idx="325">
                  <c:v>3.0</c:v>
                </c:pt>
                <c:pt idx="326">
                  <c:v>2.0</c:v>
                </c:pt>
                <c:pt idx="327">
                  <c:v>0.0</c:v>
                </c:pt>
                <c:pt idx="328">
                  <c:v>1.0</c:v>
                </c:pt>
                <c:pt idx="329">
                  <c:v>-3.0</c:v>
                </c:pt>
                <c:pt idx="330">
                  <c:v>2.0</c:v>
                </c:pt>
                <c:pt idx="331">
                  <c:v>1.0</c:v>
                </c:pt>
                <c:pt idx="332">
                  <c:v>5.0</c:v>
                </c:pt>
                <c:pt idx="333">
                  <c:v>0.0</c:v>
                </c:pt>
                <c:pt idx="334">
                  <c:v>-1.0</c:v>
                </c:pt>
                <c:pt idx="335">
                  <c:v>2.0</c:v>
                </c:pt>
                <c:pt idx="336">
                  <c:v>7.0</c:v>
                </c:pt>
                <c:pt idx="337">
                  <c:v>-3.0</c:v>
                </c:pt>
                <c:pt idx="338">
                  <c:v>-1.0</c:v>
                </c:pt>
                <c:pt idx="339">
                  <c:v>-3.0</c:v>
                </c:pt>
                <c:pt idx="340">
                  <c:v>-3.0</c:v>
                </c:pt>
                <c:pt idx="341">
                  <c:v>-3.0</c:v>
                </c:pt>
                <c:pt idx="342">
                  <c:v>-1.0</c:v>
                </c:pt>
                <c:pt idx="343">
                  <c:v>-1.0</c:v>
                </c:pt>
                <c:pt idx="344">
                  <c:v>-2.0</c:v>
                </c:pt>
                <c:pt idx="345">
                  <c:v>-4.0</c:v>
                </c:pt>
                <c:pt idx="346">
                  <c:v>0.0</c:v>
                </c:pt>
                <c:pt idx="347">
                  <c:v>0.0</c:v>
                </c:pt>
                <c:pt idx="348">
                  <c:v>1.0</c:v>
                </c:pt>
                <c:pt idx="349">
                  <c:v>-2.0</c:v>
                </c:pt>
                <c:pt idx="350">
                  <c:v>-1.0</c:v>
                </c:pt>
                <c:pt idx="351">
                  <c:v>-3.0</c:v>
                </c:pt>
                <c:pt idx="352">
                  <c:v>1.0</c:v>
                </c:pt>
                <c:pt idx="353">
                  <c:v>-1.0</c:v>
                </c:pt>
                <c:pt idx="354">
                  <c:v>-2.0</c:v>
                </c:pt>
                <c:pt idx="355">
                  <c:v>-3.0</c:v>
                </c:pt>
                <c:pt idx="356">
                  <c:v>1.0</c:v>
                </c:pt>
                <c:pt idx="357">
                  <c:v>1.0</c:v>
                </c:pt>
                <c:pt idx="358">
                  <c:v>-2.0</c:v>
                </c:pt>
                <c:pt idx="359">
                  <c:v>-3.0</c:v>
                </c:pt>
                <c:pt idx="360">
                  <c:v>-3.0</c:v>
                </c:pt>
                <c:pt idx="361">
                  <c:v>3.0</c:v>
                </c:pt>
                <c:pt idx="362">
                  <c:v>1.0</c:v>
                </c:pt>
                <c:pt idx="363">
                  <c:v>0.0</c:v>
                </c:pt>
                <c:pt idx="364">
                  <c:v>-2.0</c:v>
                </c:pt>
                <c:pt idx="365">
                  <c:v>2.0</c:v>
                </c:pt>
                <c:pt idx="366">
                  <c:v>-1.0</c:v>
                </c:pt>
                <c:pt idx="367">
                  <c:v>-2.0</c:v>
                </c:pt>
                <c:pt idx="368">
                  <c:v>1.0</c:v>
                </c:pt>
                <c:pt idx="369">
                  <c:v>-1.0</c:v>
                </c:pt>
                <c:pt idx="370">
                  <c:v>-2.0</c:v>
                </c:pt>
                <c:pt idx="371">
                  <c:v>2.0</c:v>
                </c:pt>
                <c:pt idx="372">
                  <c:v>5.0</c:v>
                </c:pt>
                <c:pt idx="373">
                  <c:v>5.0</c:v>
                </c:pt>
                <c:pt idx="374">
                  <c:v>2.0</c:v>
                </c:pt>
                <c:pt idx="375">
                  <c:v>1.0</c:v>
                </c:pt>
                <c:pt idx="376">
                  <c:v>2.0</c:v>
                </c:pt>
                <c:pt idx="377">
                  <c:v>5.0</c:v>
                </c:pt>
                <c:pt idx="378">
                  <c:v>3.0</c:v>
                </c:pt>
                <c:pt idx="379">
                  <c:v>-3.0</c:v>
                </c:pt>
                <c:pt idx="380">
                  <c:v>2.0</c:v>
                </c:pt>
                <c:pt idx="381">
                  <c:v>0.0</c:v>
                </c:pt>
                <c:pt idx="382">
                  <c:v>1.0</c:v>
                </c:pt>
                <c:pt idx="383">
                  <c:v>-1.0</c:v>
                </c:pt>
                <c:pt idx="384">
                  <c:v>0.0</c:v>
                </c:pt>
                <c:pt idx="385">
                  <c:v>2.0</c:v>
                </c:pt>
                <c:pt idx="386">
                  <c:v>3.0</c:v>
                </c:pt>
                <c:pt idx="387">
                  <c:v>-5.0</c:v>
                </c:pt>
                <c:pt idx="388">
                  <c:v>1.0</c:v>
                </c:pt>
                <c:pt idx="389">
                  <c:v>2.0</c:v>
                </c:pt>
                <c:pt idx="390">
                  <c:v>0.0</c:v>
                </c:pt>
                <c:pt idx="391">
                  <c:v>0.0</c:v>
                </c:pt>
                <c:pt idx="392">
                  <c:v>-5.0</c:v>
                </c:pt>
                <c:pt idx="393">
                  <c:v>5.0</c:v>
                </c:pt>
                <c:pt idx="394">
                  <c:v>1.0</c:v>
                </c:pt>
                <c:pt idx="395">
                  <c:v>1.0</c:v>
                </c:pt>
                <c:pt idx="396">
                  <c:v>1.0</c:v>
                </c:pt>
                <c:pt idx="397">
                  <c:v>-2.0</c:v>
                </c:pt>
                <c:pt idx="398">
                  <c:v>-4.0</c:v>
                </c:pt>
                <c:pt idx="399">
                  <c:v>1.0</c:v>
                </c:pt>
                <c:pt idx="400">
                  <c:v>-2.0</c:v>
                </c:pt>
                <c:pt idx="401">
                  <c:v>0.0</c:v>
                </c:pt>
                <c:pt idx="402">
                  <c:v>-1.0</c:v>
                </c:pt>
                <c:pt idx="403">
                  <c:v>-1.0</c:v>
                </c:pt>
                <c:pt idx="404">
                  <c:v>1.0</c:v>
                </c:pt>
                <c:pt idx="405">
                  <c:v>0.0</c:v>
                </c:pt>
                <c:pt idx="406">
                  <c:v>3.0</c:v>
                </c:pt>
                <c:pt idx="407">
                  <c:v>-1.0</c:v>
                </c:pt>
                <c:pt idx="408">
                  <c:v>-1.0</c:v>
                </c:pt>
                <c:pt idx="409">
                  <c:v>1.0</c:v>
                </c:pt>
                <c:pt idx="410">
                  <c:v>-1.0</c:v>
                </c:pt>
                <c:pt idx="411">
                  <c:v>-1.0</c:v>
                </c:pt>
                <c:pt idx="412">
                  <c:v>5.0</c:v>
                </c:pt>
                <c:pt idx="413">
                  <c:v>4.0</c:v>
                </c:pt>
                <c:pt idx="414">
                  <c:v>3.0</c:v>
                </c:pt>
                <c:pt idx="415">
                  <c:v>4.0</c:v>
                </c:pt>
                <c:pt idx="416">
                  <c:v>1.0</c:v>
                </c:pt>
                <c:pt idx="417">
                  <c:v>6.0</c:v>
                </c:pt>
                <c:pt idx="418">
                  <c:v>6.0</c:v>
                </c:pt>
                <c:pt idx="419">
                  <c:v>-1.0</c:v>
                </c:pt>
                <c:pt idx="420">
                  <c:v>-3.0</c:v>
                </c:pt>
                <c:pt idx="421">
                  <c:v>0.0</c:v>
                </c:pt>
                <c:pt idx="422">
                  <c:v>5.0</c:v>
                </c:pt>
                <c:pt idx="423">
                  <c:v>0.0</c:v>
                </c:pt>
                <c:pt idx="424">
                  <c:v>-3.0</c:v>
                </c:pt>
                <c:pt idx="425">
                  <c:v>-3.0</c:v>
                </c:pt>
                <c:pt idx="426">
                  <c:v>-1.0</c:v>
                </c:pt>
                <c:pt idx="427">
                  <c:v>0.0</c:v>
                </c:pt>
                <c:pt idx="428">
                  <c:v>2.0</c:v>
                </c:pt>
                <c:pt idx="429">
                  <c:v>3.0</c:v>
                </c:pt>
                <c:pt idx="430">
                  <c:v>-4.0</c:v>
                </c:pt>
                <c:pt idx="431">
                  <c:v>1.0</c:v>
                </c:pt>
                <c:pt idx="432">
                  <c:v>-4.0</c:v>
                </c:pt>
                <c:pt idx="433">
                  <c:v>3.0</c:v>
                </c:pt>
                <c:pt idx="434">
                  <c:v>0.0</c:v>
                </c:pt>
                <c:pt idx="435">
                  <c:v>-4.0</c:v>
                </c:pt>
                <c:pt idx="436">
                  <c:v>-2.0</c:v>
                </c:pt>
                <c:pt idx="437">
                  <c:v>5.0</c:v>
                </c:pt>
                <c:pt idx="438">
                  <c:v>-2.0</c:v>
                </c:pt>
                <c:pt idx="439">
                  <c:v>1.0</c:v>
                </c:pt>
                <c:pt idx="440">
                  <c:v>-3.0</c:v>
                </c:pt>
                <c:pt idx="441">
                  <c:v>-7.0</c:v>
                </c:pt>
                <c:pt idx="442">
                  <c:v>2.0</c:v>
                </c:pt>
                <c:pt idx="443">
                  <c:v>-1.0</c:v>
                </c:pt>
                <c:pt idx="444">
                  <c:v>0.0</c:v>
                </c:pt>
                <c:pt idx="445">
                  <c:v>-6.0</c:v>
                </c:pt>
                <c:pt idx="446">
                  <c:v>2.0</c:v>
                </c:pt>
                <c:pt idx="447">
                  <c:v>0.0</c:v>
                </c:pt>
                <c:pt idx="448">
                  <c:v>-3.0</c:v>
                </c:pt>
                <c:pt idx="449">
                  <c:v>3.0</c:v>
                </c:pt>
                <c:pt idx="450">
                  <c:v>-4.0</c:v>
                </c:pt>
                <c:pt idx="451">
                  <c:v>3.0</c:v>
                </c:pt>
                <c:pt idx="452">
                  <c:v>-1.0</c:v>
                </c:pt>
                <c:pt idx="453">
                  <c:v>-2.0</c:v>
                </c:pt>
                <c:pt idx="454">
                  <c:v>2.0</c:v>
                </c:pt>
                <c:pt idx="455">
                  <c:v>-1.0</c:v>
                </c:pt>
                <c:pt idx="456">
                  <c:v>4.0</c:v>
                </c:pt>
                <c:pt idx="457">
                  <c:v>-2.0</c:v>
                </c:pt>
                <c:pt idx="458">
                  <c:v>0.0</c:v>
                </c:pt>
                <c:pt idx="459">
                  <c:v>-1.0</c:v>
                </c:pt>
                <c:pt idx="460">
                  <c:v>-1.0</c:v>
                </c:pt>
                <c:pt idx="461">
                  <c:v>1.0</c:v>
                </c:pt>
                <c:pt idx="462">
                  <c:v>-3.0</c:v>
                </c:pt>
                <c:pt idx="463">
                  <c:v>-3.0</c:v>
                </c:pt>
                <c:pt idx="464">
                  <c:v>-2.0</c:v>
                </c:pt>
                <c:pt idx="465">
                  <c:v>-1.0</c:v>
                </c:pt>
                <c:pt idx="466">
                  <c:v>1.0</c:v>
                </c:pt>
                <c:pt idx="467">
                  <c:v>-2.0</c:v>
                </c:pt>
                <c:pt idx="468">
                  <c:v>4.0</c:v>
                </c:pt>
                <c:pt idx="469">
                  <c:v>2.0</c:v>
                </c:pt>
                <c:pt idx="470">
                  <c:v>-2.0</c:v>
                </c:pt>
                <c:pt idx="471">
                  <c:v>4.0</c:v>
                </c:pt>
                <c:pt idx="472">
                  <c:v>-2.0</c:v>
                </c:pt>
                <c:pt idx="473">
                  <c:v>1.0</c:v>
                </c:pt>
                <c:pt idx="474">
                  <c:v>0.0</c:v>
                </c:pt>
                <c:pt idx="475">
                  <c:v>-3.0</c:v>
                </c:pt>
                <c:pt idx="476">
                  <c:v>0.0</c:v>
                </c:pt>
                <c:pt idx="477">
                  <c:v>2.0</c:v>
                </c:pt>
                <c:pt idx="478">
                  <c:v>3.0</c:v>
                </c:pt>
              </c:numCache>
            </c:numRef>
          </c:val>
        </c:ser>
        <c:dLbls>
          <c:showLegendKey val="0"/>
          <c:showVal val="0"/>
          <c:showCatName val="0"/>
          <c:showSerName val="0"/>
          <c:showPercent val="0"/>
          <c:showBubbleSize val="0"/>
        </c:dLbls>
        <c:gapWidth val="219"/>
        <c:overlap val="-27"/>
        <c:axId val="2126538816"/>
        <c:axId val="-2077880608"/>
      </c:barChart>
      <c:catAx>
        <c:axId val="21265388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80608"/>
        <c:crosses val="autoZero"/>
        <c:auto val="1"/>
        <c:lblAlgn val="ctr"/>
        <c:lblOffset val="100"/>
        <c:noMultiLvlLbl val="0"/>
      </c:catAx>
      <c:valAx>
        <c:axId val="-2077880608"/>
        <c:scaling>
          <c:orientation val="minMax"/>
          <c:max val="10.0"/>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53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ads received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true</c:v>
                </c:pt>
              </c:strCache>
            </c:strRef>
          </c:tx>
          <c:spPr>
            <a:ln w="28575" cap="rnd">
              <a:solidFill>
                <a:schemeClr val="accent1"/>
              </a:solidFill>
              <a:round/>
            </a:ln>
            <a:effectLst/>
          </c:spPr>
          <c:marker>
            <c:symbol val="none"/>
          </c:marker>
          <c:val>
            <c:numRef>
              <c:f>Sheet1!$B$2:$B$18</c:f>
              <c:numCache>
                <c:formatCode>General</c:formatCode>
                <c:ptCount val="17"/>
                <c:pt idx="0">
                  <c:v>68.0</c:v>
                </c:pt>
                <c:pt idx="1">
                  <c:v>61.0</c:v>
                </c:pt>
                <c:pt idx="2">
                  <c:v>40.0</c:v>
                </c:pt>
                <c:pt idx="3">
                  <c:v>51.0</c:v>
                </c:pt>
                <c:pt idx="4">
                  <c:v>49.0</c:v>
                </c:pt>
                <c:pt idx="5">
                  <c:v>32.0</c:v>
                </c:pt>
                <c:pt idx="6">
                  <c:v>38.0</c:v>
                </c:pt>
                <c:pt idx="7">
                  <c:v>39.0</c:v>
                </c:pt>
                <c:pt idx="8">
                  <c:v>29.0</c:v>
                </c:pt>
                <c:pt idx="9">
                  <c:v>40.0</c:v>
                </c:pt>
                <c:pt idx="10">
                  <c:v>28.0</c:v>
                </c:pt>
                <c:pt idx="11">
                  <c:v>29.0</c:v>
                </c:pt>
                <c:pt idx="12">
                  <c:v>19.0</c:v>
                </c:pt>
                <c:pt idx="13">
                  <c:v>25.0</c:v>
                </c:pt>
                <c:pt idx="14">
                  <c:v>24.0</c:v>
                </c:pt>
                <c:pt idx="15">
                  <c:v>25.0</c:v>
                </c:pt>
                <c:pt idx="16">
                  <c:v>22.0</c:v>
                </c:pt>
              </c:numCache>
            </c:numRef>
          </c:val>
          <c:smooth val="0"/>
        </c:ser>
        <c:ser>
          <c:idx val="1"/>
          <c:order val="1"/>
          <c:tx>
            <c:strRef>
              <c:f>Sheet1!$C$1</c:f>
              <c:strCache>
                <c:ptCount val="1"/>
                <c:pt idx="0">
                  <c:v>cloak-raw</c:v>
                </c:pt>
              </c:strCache>
            </c:strRef>
          </c:tx>
          <c:spPr>
            <a:ln w="28575" cap="rnd">
              <a:solidFill>
                <a:schemeClr val="accent2"/>
              </a:solidFill>
              <a:round/>
            </a:ln>
            <a:effectLst/>
          </c:spPr>
          <c:marker>
            <c:symbol val="none"/>
          </c:marker>
          <c:val>
            <c:numRef>
              <c:f>Sheet1!$C$2:$C$18</c:f>
              <c:numCache>
                <c:formatCode>General</c:formatCode>
                <c:ptCount val="17"/>
                <c:pt idx="0">
                  <c:v>70.0</c:v>
                </c:pt>
                <c:pt idx="1">
                  <c:v>60.0</c:v>
                </c:pt>
                <c:pt idx="2">
                  <c:v>45.0</c:v>
                </c:pt>
                <c:pt idx="3">
                  <c:v>55.0</c:v>
                </c:pt>
                <c:pt idx="4">
                  <c:v>45.0</c:v>
                </c:pt>
                <c:pt idx="5">
                  <c:v>30.0</c:v>
                </c:pt>
                <c:pt idx="6">
                  <c:v>40.0</c:v>
                </c:pt>
                <c:pt idx="7">
                  <c:v>35.0</c:v>
                </c:pt>
                <c:pt idx="8">
                  <c:v>30.0</c:v>
                </c:pt>
                <c:pt idx="9">
                  <c:v>40.0</c:v>
                </c:pt>
                <c:pt idx="10">
                  <c:v>30.0</c:v>
                </c:pt>
                <c:pt idx="11">
                  <c:v>30.0</c:v>
                </c:pt>
                <c:pt idx="12">
                  <c:v>20.0</c:v>
                </c:pt>
                <c:pt idx="13">
                  <c:v>25.0</c:v>
                </c:pt>
                <c:pt idx="14">
                  <c:v>20.0</c:v>
                </c:pt>
                <c:pt idx="15">
                  <c:v>25.0</c:v>
                </c:pt>
                <c:pt idx="16">
                  <c:v>25.0</c:v>
                </c:pt>
              </c:numCache>
            </c:numRef>
          </c:val>
          <c:smooth val="0"/>
        </c:ser>
        <c:ser>
          <c:idx val="2"/>
          <c:order val="2"/>
          <c:tx>
            <c:strRef>
              <c:f>Sheet1!$D$1</c:f>
              <c:strCache>
                <c:ptCount val="1"/>
                <c:pt idx="0">
                  <c:v>cloak-smooth</c:v>
                </c:pt>
              </c:strCache>
            </c:strRef>
          </c:tx>
          <c:spPr>
            <a:ln w="28575" cap="rnd">
              <a:solidFill>
                <a:schemeClr val="accent3"/>
              </a:solidFill>
              <a:round/>
            </a:ln>
            <a:effectLst/>
          </c:spPr>
          <c:marker>
            <c:symbol val="none"/>
          </c:marker>
          <c:val>
            <c:numRef>
              <c:f>Sheet1!$D$2:$D$18</c:f>
              <c:numCache>
                <c:formatCode>General</c:formatCode>
                <c:ptCount val="17"/>
                <c:pt idx="0">
                  <c:v>67.0</c:v>
                </c:pt>
                <c:pt idx="1">
                  <c:v>53.0</c:v>
                </c:pt>
                <c:pt idx="2">
                  <c:v>49.0</c:v>
                </c:pt>
                <c:pt idx="3">
                  <c:v>46.0</c:v>
                </c:pt>
                <c:pt idx="4">
                  <c:v>48.0</c:v>
                </c:pt>
                <c:pt idx="5">
                  <c:v>40.0</c:v>
                </c:pt>
                <c:pt idx="6">
                  <c:v>38.0</c:v>
                </c:pt>
                <c:pt idx="7">
                  <c:v>36.0</c:v>
                </c:pt>
                <c:pt idx="8">
                  <c:v>36.0</c:v>
                </c:pt>
                <c:pt idx="9">
                  <c:v>31.0</c:v>
                </c:pt>
                <c:pt idx="10">
                  <c:v>31.0</c:v>
                </c:pt>
                <c:pt idx="11">
                  <c:v>28.0</c:v>
                </c:pt>
                <c:pt idx="12">
                  <c:v>24.0</c:v>
                </c:pt>
                <c:pt idx="13">
                  <c:v>21.0</c:v>
                </c:pt>
                <c:pt idx="14">
                  <c:v>22.0</c:v>
                </c:pt>
                <c:pt idx="15">
                  <c:v>22.0</c:v>
                </c:pt>
                <c:pt idx="16">
                  <c:v>16.0</c:v>
                </c:pt>
              </c:numCache>
            </c:numRef>
          </c:val>
          <c:smooth val="0"/>
        </c:ser>
        <c:dLbls>
          <c:showLegendKey val="0"/>
          <c:showVal val="0"/>
          <c:showCatName val="0"/>
          <c:showSerName val="0"/>
          <c:showPercent val="0"/>
          <c:showBubbleSize val="0"/>
        </c:dLbls>
        <c:smooth val="0"/>
        <c:axId val="-2084724640"/>
        <c:axId val="-2077849568"/>
      </c:lineChart>
      <c:catAx>
        <c:axId val="-208472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49568"/>
        <c:crosses val="autoZero"/>
        <c:auto val="1"/>
        <c:lblAlgn val="ctr"/>
        <c:lblOffset val="100"/>
        <c:noMultiLvlLbl val="0"/>
      </c:catAx>
      <c:valAx>
        <c:axId val="-207784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724640"/>
        <c:crosses val="autoZero"/>
        <c:crossBetween val="between"/>
      </c:valAx>
      <c:spPr>
        <a:noFill/>
        <a:ln>
          <a:noFill/>
        </a:ln>
        <a:effectLst/>
      </c:spPr>
    </c:plotArea>
    <c:legend>
      <c:legendPos val="b"/>
      <c:layout>
        <c:manualLayout>
          <c:xMode val="edge"/>
          <c:yMode val="edge"/>
          <c:x val="0.339574146981627"/>
          <c:y val="0.2068570718601"/>
          <c:w val="0.570851706036746"/>
          <c:h val="0.06656851325536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Inverse CDF: Max</a:t>
            </a:r>
            <a:r>
              <a:rPr lang="en-US" sz="1200" baseline="0"/>
              <a:t> number of repeated ads per user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max repeats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Sheet1!$A$2:$A$16385</c:f>
              <c:numCache>
                <c:formatCode>General</c:formatCode>
                <c:ptCount val="16384"/>
                <c:pt idx="0">
                  <c:v>10.0</c:v>
                </c:pt>
                <c:pt idx="1">
                  <c:v>10.0</c:v>
                </c:pt>
                <c:pt idx="2">
                  <c:v>10.0</c:v>
                </c:pt>
                <c:pt idx="3">
                  <c:v>10.0</c:v>
                </c:pt>
                <c:pt idx="4">
                  <c:v>5.0</c:v>
                </c:pt>
                <c:pt idx="5">
                  <c:v>5.0</c:v>
                </c:pt>
                <c:pt idx="6">
                  <c:v>5.0</c:v>
                </c:pt>
                <c:pt idx="7">
                  <c:v>5.0</c:v>
                </c:pt>
                <c:pt idx="8">
                  <c:v>5.0</c:v>
                </c:pt>
                <c:pt idx="9">
                  <c:v>10.0</c:v>
                </c:pt>
                <c:pt idx="10">
                  <c:v>10.0</c:v>
                </c:pt>
                <c:pt idx="11">
                  <c:v>10.0</c:v>
                </c:pt>
                <c:pt idx="12">
                  <c:v>10.0</c:v>
                </c:pt>
                <c:pt idx="13">
                  <c:v>5.0</c:v>
                </c:pt>
                <c:pt idx="14">
                  <c:v>5.0</c:v>
                </c:pt>
                <c:pt idx="15">
                  <c:v>10.0</c:v>
                </c:pt>
                <c:pt idx="16">
                  <c:v>10.0</c:v>
                </c:pt>
                <c:pt idx="17">
                  <c:v>10.0</c:v>
                </c:pt>
                <c:pt idx="18">
                  <c:v>5.0</c:v>
                </c:pt>
                <c:pt idx="19">
                  <c:v>10.0</c:v>
                </c:pt>
                <c:pt idx="20">
                  <c:v>10.0</c:v>
                </c:pt>
                <c:pt idx="21">
                  <c:v>10.0</c:v>
                </c:pt>
                <c:pt idx="22">
                  <c:v>10.0</c:v>
                </c:pt>
                <c:pt idx="23">
                  <c:v>10.0</c:v>
                </c:pt>
                <c:pt idx="24">
                  <c:v>5.0</c:v>
                </c:pt>
                <c:pt idx="25">
                  <c:v>10.0</c:v>
                </c:pt>
                <c:pt idx="26">
                  <c:v>5.0</c:v>
                </c:pt>
                <c:pt idx="27">
                  <c:v>5.0</c:v>
                </c:pt>
                <c:pt idx="28">
                  <c:v>5.0</c:v>
                </c:pt>
                <c:pt idx="29">
                  <c:v>10.0</c:v>
                </c:pt>
                <c:pt idx="30">
                  <c:v>10.0</c:v>
                </c:pt>
                <c:pt idx="31">
                  <c:v>10.0</c:v>
                </c:pt>
                <c:pt idx="32">
                  <c:v>10.0</c:v>
                </c:pt>
                <c:pt idx="33">
                  <c:v>5.0</c:v>
                </c:pt>
                <c:pt idx="34">
                  <c:v>5.0</c:v>
                </c:pt>
                <c:pt idx="35">
                  <c:v>10.0</c:v>
                </c:pt>
                <c:pt idx="36">
                  <c:v>10.0</c:v>
                </c:pt>
                <c:pt idx="37">
                  <c:v>5.0</c:v>
                </c:pt>
                <c:pt idx="38">
                  <c:v>10.0</c:v>
                </c:pt>
                <c:pt idx="39">
                  <c:v>5.0</c:v>
                </c:pt>
                <c:pt idx="40">
                  <c:v>5.0</c:v>
                </c:pt>
                <c:pt idx="41">
                  <c:v>10.0</c:v>
                </c:pt>
                <c:pt idx="42">
                  <c:v>10.0</c:v>
                </c:pt>
                <c:pt idx="43">
                  <c:v>10.0</c:v>
                </c:pt>
                <c:pt idx="44">
                  <c:v>5.0</c:v>
                </c:pt>
                <c:pt idx="45">
                  <c:v>5.0</c:v>
                </c:pt>
                <c:pt idx="46">
                  <c:v>5.0</c:v>
                </c:pt>
                <c:pt idx="47">
                  <c:v>10.0</c:v>
                </c:pt>
                <c:pt idx="48">
                  <c:v>10.0</c:v>
                </c:pt>
                <c:pt idx="49">
                  <c:v>10.0</c:v>
                </c:pt>
                <c:pt idx="50">
                  <c:v>10.0</c:v>
                </c:pt>
                <c:pt idx="51">
                  <c:v>10.0</c:v>
                </c:pt>
                <c:pt idx="52">
                  <c:v>5.0</c:v>
                </c:pt>
                <c:pt idx="53">
                  <c:v>10.0</c:v>
                </c:pt>
                <c:pt idx="54">
                  <c:v>5.0</c:v>
                </c:pt>
                <c:pt idx="55">
                  <c:v>10.0</c:v>
                </c:pt>
                <c:pt idx="56">
                  <c:v>10.0</c:v>
                </c:pt>
                <c:pt idx="57">
                  <c:v>10.0</c:v>
                </c:pt>
                <c:pt idx="58">
                  <c:v>10.0</c:v>
                </c:pt>
                <c:pt idx="59">
                  <c:v>10.0</c:v>
                </c:pt>
                <c:pt idx="60">
                  <c:v>10.0</c:v>
                </c:pt>
                <c:pt idx="61">
                  <c:v>10.0</c:v>
                </c:pt>
                <c:pt idx="62">
                  <c:v>10.0</c:v>
                </c:pt>
                <c:pt idx="63">
                  <c:v>5.0</c:v>
                </c:pt>
                <c:pt idx="64">
                  <c:v>10.0</c:v>
                </c:pt>
                <c:pt idx="65">
                  <c:v>5.0</c:v>
                </c:pt>
                <c:pt idx="66">
                  <c:v>5.0</c:v>
                </c:pt>
                <c:pt idx="67">
                  <c:v>10.0</c:v>
                </c:pt>
                <c:pt idx="68">
                  <c:v>10.0</c:v>
                </c:pt>
                <c:pt idx="69">
                  <c:v>5.0</c:v>
                </c:pt>
                <c:pt idx="70">
                  <c:v>5.0</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10.0</c:v>
                </c:pt>
                <c:pt idx="90">
                  <c:v>5.0</c:v>
                </c:pt>
                <c:pt idx="91">
                  <c:v>5.0</c:v>
                </c:pt>
                <c:pt idx="92">
                  <c:v>5.0</c:v>
                </c:pt>
                <c:pt idx="93">
                  <c:v>5.0</c:v>
                </c:pt>
                <c:pt idx="94">
                  <c:v>5.0</c:v>
                </c:pt>
                <c:pt idx="95">
                  <c:v>5.0</c:v>
                </c:pt>
                <c:pt idx="96">
                  <c:v>5.0</c:v>
                </c:pt>
                <c:pt idx="97">
                  <c:v>5.0</c:v>
                </c:pt>
                <c:pt idx="98">
                  <c:v>5.0</c:v>
                </c:pt>
                <c:pt idx="99">
                  <c:v>5.0</c:v>
                </c:pt>
                <c:pt idx="100">
                  <c:v>10.0</c:v>
                </c:pt>
                <c:pt idx="101">
                  <c:v>5.0</c:v>
                </c:pt>
                <c:pt idx="102">
                  <c:v>10.0</c:v>
                </c:pt>
                <c:pt idx="103">
                  <c:v>5.0</c:v>
                </c:pt>
                <c:pt idx="104">
                  <c:v>5.0</c:v>
                </c:pt>
                <c:pt idx="105">
                  <c:v>5.0</c:v>
                </c:pt>
                <c:pt idx="106">
                  <c:v>5.0</c:v>
                </c:pt>
                <c:pt idx="107">
                  <c:v>5.0</c:v>
                </c:pt>
                <c:pt idx="108">
                  <c:v>10.0</c:v>
                </c:pt>
                <c:pt idx="109">
                  <c:v>5.0</c:v>
                </c:pt>
                <c:pt idx="110">
                  <c:v>5.0</c:v>
                </c:pt>
                <c:pt idx="111">
                  <c:v>10.0</c:v>
                </c:pt>
                <c:pt idx="112">
                  <c:v>5.0</c:v>
                </c:pt>
                <c:pt idx="113">
                  <c:v>5.0</c:v>
                </c:pt>
                <c:pt idx="114">
                  <c:v>5.0</c:v>
                </c:pt>
                <c:pt idx="115">
                  <c:v>5.0</c:v>
                </c:pt>
                <c:pt idx="116">
                  <c:v>5.0</c:v>
                </c:pt>
                <c:pt idx="117">
                  <c:v>5.0</c:v>
                </c:pt>
                <c:pt idx="118">
                  <c:v>5.0</c:v>
                </c:pt>
                <c:pt idx="119">
                  <c:v>5.0</c:v>
                </c:pt>
                <c:pt idx="120">
                  <c:v>5.0</c:v>
                </c:pt>
                <c:pt idx="121">
                  <c:v>5.0</c:v>
                </c:pt>
                <c:pt idx="122">
                  <c:v>5.0</c:v>
                </c:pt>
                <c:pt idx="123">
                  <c:v>10.0</c:v>
                </c:pt>
                <c:pt idx="124">
                  <c:v>5.0</c:v>
                </c:pt>
                <c:pt idx="125">
                  <c:v>5.0</c:v>
                </c:pt>
                <c:pt idx="126">
                  <c:v>10.0</c:v>
                </c:pt>
                <c:pt idx="127">
                  <c:v>5.0</c:v>
                </c:pt>
                <c:pt idx="128">
                  <c:v>5.0</c:v>
                </c:pt>
                <c:pt idx="129">
                  <c:v>10.0</c:v>
                </c:pt>
                <c:pt idx="130">
                  <c:v>5.0</c:v>
                </c:pt>
                <c:pt idx="131">
                  <c:v>5.0</c:v>
                </c:pt>
                <c:pt idx="132">
                  <c:v>5.0</c:v>
                </c:pt>
                <c:pt idx="133">
                  <c:v>5.0</c:v>
                </c:pt>
                <c:pt idx="134">
                  <c:v>5.0</c:v>
                </c:pt>
                <c:pt idx="135">
                  <c:v>10.0</c:v>
                </c:pt>
                <c:pt idx="136">
                  <c:v>10.0</c:v>
                </c:pt>
                <c:pt idx="137">
                  <c:v>10.0</c:v>
                </c:pt>
                <c:pt idx="138">
                  <c:v>10.0</c:v>
                </c:pt>
                <c:pt idx="139">
                  <c:v>5.0</c:v>
                </c:pt>
                <c:pt idx="140">
                  <c:v>5.0</c:v>
                </c:pt>
                <c:pt idx="141">
                  <c:v>5.0</c:v>
                </c:pt>
                <c:pt idx="142">
                  <c:v>5.0</c:v>
                </c:pt>
                <c:pt idx="143">
                  <c:v>5.0</c:v>
                </c:pt>
                <c:pt idx="144">
                  <c:v>10.0</c:v>
                </c:pt>
                <c:pt idx="145">
                  <c:v>10.0</c:v>
                </c:pt>
                <c:pt idx="146">
                  <c:v>5.0</c:v>
                </c:pt>
                <c:pt idx="147">
                  <c:v>5.0</c:v>
                </c:pt>
                <c:pt idx="148">
                  <c:v>5.0</c:v>
                </c:pt>
                <c:pt idx="149">
                  <c:v>5.0</c:v>
                </c:pt>
                <c:pt idx="150">
                  <c:v>10.0</c:v>
                </c:pt>
                <c:pt idx="151">
                  <c:v>5.0</c:v>
                </c:pt>
                <c:pt idx="152">
                  <c:v>10.0</c:v>
                </c:pt>
                <c:pt idx="153">
                  <c:v>10.0</c:v>
                </c:pt>
                <c:pt idx="154">
                  <c:v>5.0</c:v>
                </c:pt>
                <c:pt idx="155">
                  <c:v>10.0</c:v>
                </c:pt>
                <c:pt idx="156">
                  <c:v>10.0</c:v>
                </c:pt>
                <c:pt idx="157">
                  <c:v>10.0</c:v>
                </c:pt>
                <c:pt idx="158">
                  <c:v>10.0</c:v>
                </c:pt>
                <c:pt idx="159">
                  <c:v>10.0</c:v>
                </c:pt>
                <c:pt idx="160">
                  <c:v>10.0</c:v>
                </c:pt>
                <c:pt idx="161">
                  <c:v>5.0</c:v>
                </c:pt>
                <c:pt idx="162">
                  <c:v>10.0</c:v>
                </c:pt>
                <c:pt idx="163">
                  <c:v>5.0</c:v>
                </c:pt>
                <c:pt idx="164">
                  <c:v>10.0</c:v>
                </c:pt>
                <c:pt idx="165">
                  <c:v>10.0</c:v>
                </c:pt>
                <c:pt idx="166">
                  <c:v>10.0</c:v>
                </c:pt>
                <c:pt idx="167">
                  <c:v>10.0</c:v>
                </c:pt>
                <c:pt idx="168">
                  <c:v>5.0</c:v>
                </c:pt>
                <c:pt idx="169">
                  <c:v>10.0</c:v>
                </c:pt>
                <c:pt idx="170">
                  <c:v>10.0</c:v>
                </c:pt>
                <c:pt idx="171">
                  <c:v>5.0</c:v>
                </c:pt>
                <c:pt idx="172">
                  <c:v>5.0</c:v>
                </c:pt>
                <c:pt idx="173">
                  <c:v>5.0</c:v>
                </c:pt>
                <c:pt idx="174">
                  <c:v>5.0</c:v>
                </c:pt>
                <c:pt idx="175">
                  <c:v>5.0</c:v>
                </c:pt>
                <c:pt idx="176">
                  <c:v>5.0</c:v>
                </c:pt>
                <c:pt idx="177">
                  <c:v>10.0</c:v>
                </c:pt>
                <c:pt idx="178">
                  <c:v>10.0</c:v>
                </c:pt>
                <c:pt idx="179">
                  <c:v>5.0</c:v>
                </c:pt>
                <c:pt idx="180">
                  <c:v>10.0</c:v>
                </c:pt>
                <c:pt idx="181">
                  <c:v>10.0</c:v>
                </c:pt>
                <c:pt idx="182">
                  <c:v>10.0</c:v>
                </c:pt>
                <c:pt idx="183">
                  <c:v>5.0</c:v>
                </c:pt>
                <c:pt idx="184">
                  <c:v>10.0</c:v>
                </c:pt>
                <c:pt idx="185">
                  <c:v>5.0</c:v>
                </c:pt>
                <c:pt idx="186">
                  <c:v>10.0</c:v>
                </c:pt>
                <c:pt idx="187">
                  <c:v>10.0</c:v>
                </c:pt>
                <c:pt idx="188">
                  <c:v>10.0</c:v>
                </c:pt>
                <c:pt idx="189">
                  <c:v>5.0</c:v>
                </c:pt>
                <c:pt idx="190">
                  <c:v>10.0</c:v>
                </c:pt>
                <c:pt idx="191">
                  <c:v>5.0</c:v>
                </c:pt>
                <c:pt idx="192">
                  <c:v>5.0</c:v>
                </c:pt>
                <c:pt idx="193">
                  <c:v>10.0</c:v>
                </c:pt>
                <c:pt idx="194">
                  <c:v>5.0</c:v>
                </c:pt>
                <c:pt idx="195">
                  <c:v>5.0</c:v>
                </c:pt>
                <c:pt idx="196">
                  <c:v>5.0</c:v>
                </c:pt>
                <c:pt idx="197">
                  <c:v>5.0</c:v>
                </c:pt>
                <c:pt idx="198">
                  <c:v>5.0</c:v>
                </c:pt>
                <c:pt idx="199">
                  <c:v>10.0</c:v>
                </c:pt>
                <c:pt idx="200">
                  <c:v>10.0</c:v>
                </c:pt>
                <c:pt idx="201">
                  <c:v>10.0</c:v>
                </c:pt>
                <c:pt idx="202">
                  <c:v>10.0</c:v>
                </c:pt>
                <c:pt idx="203">
                  <c:v>5.0</c:v>
                </c:pt>
                <c:pt idx="204">
                  <c:v>5.0</c:v>
                </c:pt>
                <c:pt idx="205">
                  <c:v>10.0</c:v>
                </c:pt>
                <c:pt idx="206">
                  <c:v>5.0</c:v>
                </c:pt>
                <c:pt idx="207">
                  <c:v>5.0</c:v>
                </c:pt>
                <c:pt idx="208">
                  <c:v>10.0</c:v>
                </c:pt>
                <c:pt idx="209">
                  <c:v>10.0</c:v>
                </c:pt>
                <c:pt idx="210">
                  <c:v>5.0</c:v>
                </c:pt>
                <c:pt idx="211">
                  <c:v>5.0</c:v>
                </c:pt>
                <c:pt idx="212">
                  <c:v>10.0</c:v>
                </c:pt>
                <c:pt idx="213">
                  <c:v>10.0</c:v>
                </c:pt>
                <c:pt idx="214">
                  <c:v>10.0</c:v>
                </c:pt>
                <c:pt idx="215">
                  <c:v>10.0</c:v>
                </c:pt>
                <c:pt idx="216">
                  <c:v>10.0</c:v>
                </c:pt>
                <c:pt idx="217">
                  <c:v>10.0</c:v>
                </c:pt>
                <c:pt idx="218">
                  <c:v>10.0</c:v>
                </c:pt>
                <c:pt idx="219">
                  <c:v>10.0</c:v>
                </c:pt>
                <c:pt idx="220">
                  <c:v>5.0</c:v>
                </c:pt>
                <c:pt idx="221">
                  <c:v>5.0</c:v>
                </c:pt>
                <c:pt idx="222">
                  <c:v>5.0</c:v>
                </c:pt>
                <c:pt idx="223">
                  <c:v>10.0</c:v>
                </c:pt>
                <c:pt idx="224">
                  <c:v>10.0</c:v>
                </c:pt>
                <c:pt idx="225">
                  <c:v>10.0</c:v>
                </c:pt>
                <c:pt idx="226">
                  <c:v>10.0</c:v>
                </c:pt>
                <c:pt idx="227">
                  <c:v>10.0</c:v>
                </c:pt>
                <c:pt idx="228">
                  <c:v>10.0</c:v>
                </c:pt>
                <c:pt idx="229">
                  <c:v>10.0</c:v>
                </c:pt>
                <c:pt idx="230">
                  <c:v>10.0</c:v>
                </c:pt>
                <c:pt idx="231">
                  <c:v>5.0</c:v>
                </c:pt>
                <c:pt idx="232">
                  <c:v>10.0</c:v>
                </c:pt>
                <c:pt idx="233">
                  <c:v>10.0</c:v>
                </c:pt>
                <c:pt idx="234">
                  <c:v>10.0</c:v>
                </c:pt>
                <c:pt idx="235">
                  <c:v>5.0</c:v>
                </c:pt>
                <c:pt idx="236">
                  <c:v>10.0</c:v>
                </c:pt>
                <c:pt idx="237">
                  <c:v>5.0</c:v>
                </c:pt>
                <c:pt idx="238">
                  <c:v>5.0</c:v>
                </c:pt>
                <c:pt idx="239">
                  <c:v>5.0</c:v>
                </c:pt>
                <c:pt idx="240">
                  <c:v>10.0</c:v>
                </c:pt>
                <c:pt idx="241">
                  <c:v>5.0</c:v>
                </c:pt>
                <c:pt idx="242">
                  <c:v>15.0</c:v>
                </c:pt>
                <c:pt idx="243">
                  <c:v>10.0</c:v>
                </c:pt>
                <c:pt idx="244">
                  <c:v>5.0</c:v>
                </c:pt>
                <c:pt idx="245">
                  <c:v>10.0</c:v>
                </c:pt>
                <c:pt idx="246">
                  <c:v>10.0</c:v>
                </c:pt>
                <c:pt idx="247">
                  <c:v>10.0</c:v>
                </c:pt>
                <c:pt idx="248">
                  <c:v>15.0</c:v>
                </c:pt>
                <c:pt idx="249">
                  <c:v>10.0</c:v>
                </c:pt>
                <c:pt idx="250">
                  <c:v>10.0</c:v>
                </c:pt>
                <c:pt idx="251">
                  <c:v>10.0</c:v>
                </c:pt>
                <c:pt idx="252">
                  <c:v>10.0</c:v>
                </c:pt>
                <c:pt idx="253">
                  <c:v>10.0</c:v>
                </c:pt>
                <c:pt idx="254">
                  <c:v>15.0</c:v>
                </c:pt>
                <c:pt idx="255">
                  <c:v>10.0</c:v>
                </c:pt>
                <c:pt idx="256">
                  <c:v>10.0</c:v>
                </c:pt>
                <c:pt idx="257">
                  <c:v>10.0</c:v>
                </c:pt>
                <c:pt idx="258">
                  <c:v>15.0</c:v>
                </c:pt>
                <c:pt idx="259">
                  <c:v>10.0</c:v>
                </c:pt>
                <c:pt idx="260">
                  <c:v>10.0</c:v>
                </c:pt>
                <c:pt idx="261">
                  <c:v>10.0</c:v>
                </c:pt>
                <c:pt idx="262">
                  <c:v>10.0</c:v>
                </c:pt>
                <c:pt idx="263">
                  <c:v>15.0</c:v>
                </c:pt>
                <c:pt idx="264">
                  <c:v>10.0</c:v>
                </c:pt>
                <c:pt idx="265">
                  <c:v>10.0</c:v>
                </c:pt>
                <c:pt idx="266">
                  <c:v>10.0</c:v>
                </c:pt>
                <c:pt idx="267">
                  <c:v>10.0</c:v>
                </c:pt>
                <c:pt idx="268">
                  <c:v>10.0</c:v>
                </c:pt>
                <c:pt idx="269">
                  <c:v>10.0</c:v>
                </c:pt>
                <c:pt idx="270">
                  <c:v>15.0</c:v>
                </c:pt>
                <c:pt idx="271">
                  <c:v>10.0</c:v>
                </c:pt>
                <c:pt idx="272">
                  <c:v>10.0</c:v>
                </c:pt>
                <c:pt idx="273">
                  <c:v>10.0</c:v>
                </c:pt>
                <c:pt idx="274">
                  <c:v>10.0</c:v>
                </c:pt>
                <c:pt idx="275">
                  <c:v>5.0</c:v>
                </c:pt>
                <c:pt idx="276">
                  <c:v>10.0</c:v>
                </c:pt>
                <c:pt idx="277">
                  <c:v>10.0</c:v>
                </c:pt>
                <c:pt idx="278">
                  <c:v>10.0</c:v>
                </c:pt>
                <c:pt idx="279">
                  <c:v>10.0</c:v>
                </c:pt>
                <c:pt idx="280">
                  <c:v>10.0</c:v>
                </c:pt>
                <c:pt idx="281">
                  <c:v>5.0</c:v>
                </c:pt>
                <c:pt idx="282">
                  <c:v>5.0</c:v>
                </c:pt>
                <c:pt idx="283">
                  <c:v>10.0</c:v>
                </c:pt>
                <c:pt idx="284">
                  <c:v>5.0</c:v>
                </c:pt>
                <c:pt idx="285">
                  <c:v>10.0</c:v>
                </c:pt>
                <c:pt idx="286">
                  <c:v>10.0</c:v>
                </c:pt>
                <c:pt idx="287">
                  <c:v>5.0</c:v>
                </c:pt>
                <c:pt idx="288">
                  <c:v>10.0</c:v>
                </c:pt>
                <c:pt idx="289">
                  <c:v>10.0</c:v>
                </c:pt>
                <c:pt idx="290">
                  <c:v>10.0</c:v>
                </c:pt>
                <c:pt idx="291">
                  <c:v>5.0</c:v>
                </c:pt>
                <c:pt idx="292">
                  <c:v>10.0</c:v>
                </c:pt>
                <c:pt idx="293">
                  <c:v>15.0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5.0</c:v>
                </c:pt>
                <c:pt idx="309">
                  <c:v>10.0</c:v>
                </c:pt>
                <c:pt idx="310">
                  <c:v>15.0</c:v>
                </c:pt>
                <c:pt idx="311">
                  <c:v>5.0</c:v>
                </c:pt>
                <c:pt idx="312">
                  <c:v>10.0</c:v>
                </c:pt>
                <c:pt idx="313">
                  <c:v>15.0</c:v>
                </c:pt>
                <c:pt idx="314">
                  <c:v>10.0</c:v>
                </c:pt>
                <c:pt idx="315">
                  <c:v>10.0</c:v>
                </c:pt>
                <c:pt idx="316">
                  <c:v>10.0</c:v>
                </c:pt>
                <c:pt idx="317">
                  <c:v>10.0</c:v>
                </c:pt>
                <c:pt idx="318">
                  <c:v>10.0</c:v>
                </c:pt>
                <c:pt idx="319">
                  <c:v>10.0</c:v>
                </c:pt>
                <c:pt idx="320">
                  <c:v>15.0</c:v>
                </c:pt>
                <c:pt idx="321">
                  <c:v>15.0</c:v>
                </c:pt>
                <c:pt idx="322">
                  <c:v>5.0</c:v>
                </c:pt>
                <c:pt idx="323">
                  <c:v>10.0</c:v>
                </c:pt>
                <c:pt idx="324">
                  <c:v>10.0</c:v>
                </c:pt>
                <c:pt idx="325">
                  <c:v>10.0</c:v>
                </c:pt>
                <c:pt idx="326">
                  <c:v>10.0</c:v>
                </c:pt>
                <c:pt idx="327">
                  <c:v>10.0</c:v>
                </c:pt>
                <c:pt idx="328">
                  <c:v>10.0</c:v>
                </c:pt>
                <c:pt idx="329">
                  <c:v>10.0</c:v>
                </c:pt>
                <c:pt idx="330">
                  <c:v>15.0</c:v>
                </c:pt>
                <c:pt idx="331">
                  <c:v>10.0</c:v>
                </c:pt>
                <c:pt idx="332">
                  <c:v>10.0</c:v>
                </c:pt>
                <c:pt idx="333">
                  <c:v>10.0</c:v>
                </c:pt>
                <c:pt idx="334">
                  <c:v>10.0</c:v>
                </c:pt>
                <c:pt idx="335">
                  <c:v>10.0</c:v>
                </c:pt>
                <c:pt idx="336">
                  <c:v>5.0</c:v>
                </c:pt>
                <c:pt idx="337">
                  <c:v>10.0</c:v>
                </c:pt>
                <c:pt idx="338">
                  <c:v>5.0</c:v>
                </c:pt>
                <c:pt idx="339">
                  <c:v>5.0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15.0</c:v>
                </c:pt>
                <c:pt idx="354">
                  <c:v>10.0</c:v>
                </c:pt>
                <c:pt idx="355">
                  <c:v>10.0</c:v>
                </c:pt>
                <c:pt idx="356">
                  <c:v>10.0</c:v>
                </c:pt>
                <c:pt idx="357">
                  <c:v>10.0</c:v>
                </c:pt>
                <c:pt idx="358">
                  <c:v>10.0</c:v>
                </c:pt>
                <c:pt idx="359">
                  <c:v>10.0</c:v>
                </c:pt>
                <c:pt idx="360">
                  <c:v>10.0</c:v>
                </c:pt>
                <c:pt idx="361">
                  <c:v>10.0</c:v>
                </c:pt>
                <c:pt idx="362">
                  <c:v>10.0</c:v>
                </c:pt>
                <c:pt idx="363">
                  <c:v>10.0</c:v>
                </c:pt>
                <c:pt idx="364">
                  <c:v>10.0</c:v>
                </c:pt>
                <c:pt idx="365">
                  <c:v>15.0</c:v>
                </c:pt>
                <c:pt idx="366">
                  <c:v>5.0</c:v>
                </c:pt>
                <c:pt idx="367">
                  <c:v>15.0</c:v>
                </c:pt>
                <c:pt idx="368">
                  <c:v>15.0</c:v>
                </c:pt>
                <c:pt idx="369">
                  <c:v>10.0</c:v>
                </c:pt>
                <c:pt idx="370">
                  <c:v>10.0</c:v>
                </c:pt>
                <c:pt idx="371">
                  <c:v>5.0</c:v>
                </c:pt>
                <c:pt idx="372">
                  <c:v>15.0</c:v>
                </c:pt>
                <c:pt idx="373">
                  <c:v>10.0</c:v>
                </c:pt>
                <c:pt idx="374">
                  <c:v>15.0</c:v>
                </c:pt>
                <c:pt idx="375">
                  <c:v>10.0</c:v>
                </c:pt>
                <c:pt idx="376">
                  <c:v>10.0</c:v>
                </c:pt>
                <c:pt idx="377">
                  <c:v>15.0</c:v>
                </c:pt>
                <c:pt idx="378">
                  <c:v>5.0</c:v>
                </c:pt>
                <c:pt idx="379">
                  <c:v>10.0</c:v>
                </c:pt>
                <c:pt idx="380">
                  <c:v>10.0</c:v>
                </c:pt>
                <c:pt idx="381">
                  <c:v>10.0</c:v>
                </c:pt>
                <c:pt idx="382">
                  <c:v>10.0</c:v>
                </c:pt>
                <c:pt idx="383">
                  <c:v>10.0</c:v>
                </c:pt>
                <c:pt idx="384">
                  <c:v>10.0</c:v>
                </c:pt>
                <c:pt idx="385">
                  <c:v>10.0</c:v>
                </c:pt>
                <c:pt idx="386">
                  <c:v>5.0</c:v>
                </c:pt>
                <c:pt idx="387">
                  <c:v>10.0</c:v>
                </c:pt>
                <c:pt idx="388">
                  <c:v>10.0</c:v>
                </c:pt>
                <c:pt idx="389">
                  <c:v>10.0</c:v>
                </c:pt>
                <c:pt idx="390">
                  <c:v>10.0</c:v>
                </c:pt>
                <c:pt idx="391">
                  <c:v>10.0</c:v>
                </c:pt>
                <c:pt idx="392">
                  <c:v>10.0</c:v>
                </c:pt>
                <c:pt idx="393">
                  <c:v>10.0</c:v>
                </c:pt>
                <c:pt idx="394">
                  <c:v>10.0</c:v>
                </c:pt>
                <c:pt idx="395">
                  <c:v>10.0</c:v>
                </c:pt>
                <c:pt idx="396">
                  <c:v>10.0</c:v>
                </c:pt>
                <c:pt idx="397">
                  <c:v>15.0</c:v>
                </c:pt>
                <c:pt idx="398">
                  <c:v>10.0</c:v>
                </c:pt>
                <c:pt idx="399">
                  <c:v>10.0</c:v>
                </c:pt>
                <c:pt idx="400">
                  <c:v>10.0</c:v>
                </c:pt>
                <c:pt idx="401">
                  <c:v>10.0</c:v>
                </c:pt>
                <c:pt idx="402">
                  <c:v>10.0</c:v>
                </c:pt>
                <c:pt idx="403">
                  <c:v>15.0</c:v>
                </c:pt>
                <c:pt idx="404">
                  <c:v>5.0</c:v>
                </c:pt>
                <c:pt idx="405">
                  <c:v>10.0</c:v>
                </c:pt>
                <c:pt idx="406">
                  <c:v>10.0</c:v>
                </c:pt>
                <c:pt idx="407">
                  <c:v>5.0</c:v>
                </c:pt>
                <c:pt idx="408">
                  <c:v>10.0</c:v>
                </c:pt>
                <c:pt idx="409">
                  <c:v>15.0</c:v>
                </c:pt>
                <c:pt idx="410">
                  <c:v>10.0</c:v>
                </c:pt>
                <c:pt idx="411">
                  <c:v>10.0</c:v>
                </c:pt>
                <c:pt idx="412">
                  <c:v>10.0</c:v>
                </c:pt>
                <c:pt idx="413">
                  <c:v>10.0</c:v>
                </c:pt>
                <c:pt idx="414">
                  <c:v>5.0</c:v>
                </c:pt>
                <c:pt idx="415">
                  <c:v>15.0</c:v>
                </c:pt>
                <c:pt idx="416">
                  <c:v>10.0</c:v>
                </c:pt>
                <c:pt idx="417">
                  <c:v>10.0</c:v>
                </c:pt>
                <c:pt idx="418">
                  <c:v>5.0</c:v>
                </c:pt>
                <c:pt idx="419">
                  <c:v>10.0</c:v>
                </c:pt>
                <c:pt idx="420">
                  <c:v>10.0</c:v>
                </c:pt>
                <c:pt idx="421">
                  <c:v>10.0</c:v>
                </c:pt>
                <c:pt idx="422">
                  <c:v>10.0</c:v>
                </c:pt>
                <c:pt idx="423">
                  <c:v>15.0</c:v>
                </c:pt>
                <c:pt idx="424">
                  <c:v>5.0</c:v>
                </c:pt>
                <c:pt idx="425">
                  <c:v>10.0</c:v>
                </c:pt>
                <c:pt idx="426">
                  <c:v>10.0</c:v>
                </c:pt>
                <c:pt idx="427">
                  <c:v>10.0</c:v>
                </c:pt>
                <c:pt idx="428">
                  <c:v>10.0</c:v>
                </c:pt>
                <c:pt idx="429">
                  <c:v>10.0</c:v>
                </c:pt>
                <c:pt idx="430">
                  <c:v>10.0</c:v>
                </c:pt>
                <c:pt idx="431">
                  <c:v>10.0</c:v>
                </c:pt>
                <c:pt idx="432">
                  <c:v>10.0</c:v>
                </c:pt>
                <c:pt idx="433">
                  <c:v>10.0</c:v>
                </c:pt>
                <c:pt idx="434">
                  <c:v>15.0</c:v>
                </c:pt>
                <c:pt idx="435">
                  <c:v>10.0</c:v>
                </c:pt>
                <c:pt idx="436">
                  <c:v>10.0</c:v>
                </c:pt>
                <c:pt idx="437">
                  <c:v>15.0</c:v>
                </c:pt>
                <c:pt idx="438">
                  <c:v>15.0</c:v>
                </c:pt>
                <c:pt idx="439">
                  <c:v>10.0</c:v>
                </c:pt>
                <c:pt idx="440">
                  <c:v>10.0</c:v>
                </c:pt>
                <c:pt idx="441">
                  <c:v>10.0</c:v>
                </c:pt>
                <c:pt idx="442">
                  <c:v>10.0</c:v>
                </c:pt>
                <c:pt idx="443">
                  <c:v>5.0</c:v>
                </c:pt>
                <c:pt idx="444">
                  <c:v>10.0</c:v>
                </c:pt>
                <c:pt idx="445">
                  <c:v>10.0</c:v>
                </c:pt>
                <c:pt idx="446">
                  <c:v>15.0</c:v>
                </c:pt>
                <c:pt idx="447">
                  <c:v>10.0</c:v>
                </c:pt>
                <c:pt idx="448">
                  <c:v>10.0</c:v>
                </c:pt>
                <c:pt idx="449">
                  <c:v>5.0</c:v>
                </c:pt>
                <c:pt idx="450">
                  <c:v>10.0</c:v>
                </c:pt>
                <c:pt idx="451">
                  <c:v>10.0</c:v>
                </c:pt>
                <c:pt idx="452">
                  <c:v>10.0</c:v>
                </c:pt>
                <c:pt idx="453">
                  <c:v>10.0</c:v>
                </c:pt>
                <c:pt idx="454">
                  <c:v>10.0</c:v>
                </c:pt>
                <c:pt idx="455">
                  <c:v>10.0</c:v>
                </c:pt>
                <c:pt idx="456">
                  <c:v>10.0</c:v>
                </c:pt>
                <c:pt idx="457">
                  <c:v>15.0</c:v>
                </c:pt>
                <c:pt idx="458">
                  <c:v>10.0</c:v>
                </c:pt>
                <c:pt idx="459">
                  <c:v>10.0</c:v>
                </c:pt>
                <c:pt idx="460">
                  <c:v>10.0</c:v>
                </c:pt>
                <c:pt idx="461">
                  <c:v>10.0</c:v>
                </c:pt>
                <c:pt idx="462">
                  <c:v>5.0</c:v>
                </c:pt>
                <c:pt idx="463">
                  <c:v>5.0</c:v>
                </c:pt>
                <c:pt idx="464">
                  <c:v>10.0</c:v>
                </c:pt>
                <c:pt idx="465">
                  <c:v>10.0</c:v>
                </c:pt>
                <c:pt idx="466">
                  <c:v>10.0</c:v>
                </c:pt>
                <c:pt idx="467">
                  <c:v>10.0</c:v>
                </c:pt>
                <c:pt idx="468">
                  <c:v>10.0</c:v>
                </c:pt>
                <c:pt idx="469">
                  <c:v>10.0</c:v>
                </c:pt>
                <c:pt idx="470">
                  <c:v>15.0</c:v>
                </c:pt>
                <c:pt idx="471">
                  <c:v>10.0</c:v>
                </c:pt>
                <c:pt idx="472">
                  <c:v>10.0</c:v>
                </c:pt>
                <c:pt idx="473">
                  <c:v>10.0</c:v>
                </c:pt>
                <c:pt idx="474">
                  <c:v>5.0</c:v>
                </c:pt>
                <c:pt idx="475">
                  <c:v>5.0</c:v>
                </c:pt>
                <c:pt idx="476">
                  <c:v>10.0</c:v>
                </c:pt>
                <c:pt idx="477">
                  <c:v>10.0</c:v>
                </c:pt>
                <c:pt idx="478">
                  <c:v>10.0</c:v>
                </c:pt>
                <c:pt idx="479">
                  <c:v>10.0</c:v>
                </c:pt>
                <c:pt idx="480">
                  <c:v>5.0</c:v>
                </c:pt>
                <c:pt idx="481">
                  <c:v>10.0</c:v>
                </c:pt>
                <c:pt idx="482">
                  <c:v>10.0</c:v>
                </c:pt>
                <c:pt idx="483">
                  <c:v>15.0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5.0</c:v>
                </c:pt>
                <c:pt idx="499">
                  <c:v>10.0</c:v>
                </c:pt>
                <c:pt idx="500">
                  <c:v>15.0</c:v>
                </c:pt>
                <c:pt idx="501">
                  <c:v>10.0</c:v>
                </c:pt>
                <c:pt idx="502">
                  <c:v>10.0</c:v>
                </c:pt>
                <c:pt idx="503">
                  <c:v>10.0</c:v>
                </c:pt>
                <c:pt idx="504">
                  <c:v>10.0</c:v>
                </c:pt>
                <c:pt idx="505">
                  <c:v>15.0</c:v>
                </c:pt>
                <c:pt idx="506">
                  <c:v>10.0</c:v>
                </c:pt>
                <c:pt idx="507">
                  <c:v>10.0</c:v>
                </c:pt>
                <c:pt idx="508">
                  <c:v>10.0</c:v>
                </c:pt>
                <c:pt idx="509">
                  <c:v>10.0</c:v>
                </c:pt>
                <c:pt idx="510">
                  <c:v>10.0</c:v>
                </c:pt>
                <c:pt idx="511">
                  <c:v>10.0</c:v>
                </c:pt>
                <c:pt idx="512">
                  <c:v>15.0</c:v>
                </c:pt>
                <c:pt idx="513">
                  <c:v>10.0</c:v>
                </c:pt>
                <c:pt idx="514">
                  <c:v>10.0</c:v>
                </c:pt>
                <c:pt idx="515">
                  <c:v>10.0</c:v>
                </c:pt>
                <c:pt idx="516">
                  <c:v>10.0</c:v>
                </c:pt>
                <c:pt idx="517">
                  <c:v>10.0</c:v>
                </c:pt>
                <c:pt idx="518">
                  <c:v>10.0</c:v>
                </c:pt>
                <c:pt idx="519">
                  <c:v>5.0</c:v>
                </c:pt>
                <c:pt idx="520">
                  <c:v>10.0</c:v>
                </c:pt>
                <c:pt idx="521">
                  <c:v>10.0</c:v>
                </c:pt>
                <c:pt idx="522">
                  <c:v>10.0</c:v>
                </c:pt>
                <c:pt idx="523">
                  <c:v>10.0</c:v>
                </c:pt>
                <c:pt idx="524">
                  <c:v>10.0</c:v>
                </c:pt>
                <c:pt idx="525">
                  <c:v>15.0</c:v>
                </c:pt>
                <c:pt idx="526">
                  <c:v>10.0</c:v>
                </c:pt>
                <c:pt idx="527">
                  <c:v>10.0</c:v>
                </c:pt>
                <c:pt idx="528">
                  <c:v>5.0</c:v>
                </c:pt>
                <c:pt idx="529">
                  <c:v>10.0</c:v>
                </c:pt>
                <c:pt idx="530">
                  <c:v>10.0</c:v>
                </c:pt>
                <c:pt idx="531">
                  <c:v>10.0</c:v>
                </c:pt>
                <c:pt idx="532">
                  <c:v>15.0</c:v>
                </c:pt>
                <c:pt idx="533">
                  <c:v>10.0</c:v>
                </c:pt>
                <c:pt idx="534">
                  <c:v>10.0</c:v>
                </c:pt>
                <c:pt idx="535">
                  <c:v>10.0</c:v>
                </c:pt>
                <c:pt idx="536">
                  <c:v>10.0</c:v>
                </c:pt>
                <c:pt idx="537">
                  <c:v>5.0</c:v>
                </c:pt>
                <c:pt idx="538">
                  <c:v>15.0</c:v>
                </c:pt>
                <c:pt idx="539">
                  <c:v>15.0</c:v>
                </c:pt>
                <c:pt idx="540">
                  <c:v>5.0</c:v>
                </c:pt>
                <c:pt idx="541">
                  <c:v>10.0</c:v>
                </c:pt>
                <c:pt idx="542">
                  <c:v>10.0</c:v>
                </c:pt>
                <c:pt idx="543">
                  <c:v>10.0</c:v>
                </c:pt>
                <c:pt idx="544">
                  <c:v>10.0</c:v>
                </c:pt>
                <c:pt idx="545">
                  <c:v>10.0</c:v>
                </c:pt>
                <c:pt idx="546">
                  <c:v>10.0</c:v>
                </c:pt>
                <c:pt idx="547">
                  <c:v>10.0</c:v>
                </c:pt>
                <c:pt idx="548">
                  <c:v>5.0</c:v>
                </c:pt>
                <c:pt idx="549">
                  <c:v>10.0</c:v>
                </c:pt>
                <c:pt idx="550">
                  <c:v>10.0</c:v>
                </c:pt>
                <c:pt idx="551">
                  <c:v>10.0</c:v>
                </c:pt>
                <c:pt idx="552">
                  <c:v>10.0</c:v>
                </c:pt>
                <c:pt idx="553">
                  <c:v>10.0</c:v>
                </c:pt>
                <c:pt idx="554">
                  <c:v>5.0</c:v>
                </c:pt>
                <c:pt idx="555">
                  <c:v>10.0</c:v>
                </c:pt>
                <c:pt idx="556">
                  <c:v>10.0</c:v>
                </c:pt>
                <c:pt idx="557">
                  <c:v>10.0</c:v>
                </c:pt>
                <c:pt idx="558">
                  <c:v>5.0</c:v>
                </c:pt>
                <c:pt idx="559">
                  <c:v>15.0</c:v>
                </c:pt>
                <c:pt idx="560">
                  <c:v>10.0</c:v>
                </c:pt>
                <c:pt idx="561">
                  <c:v>10.0</c:v>
                </c:pt>
                <c:pt idx="562">
                  <c:v>10.0</c:v>
                </c:pt>
                <c:pt idx="563">
                  <c:v>10.0</c:v>
                </c:pt>
                <c:pt idx="564">
                  <c:v>10.0</c:v>
                </c:pt>
                <c:pt idx="565">
                  <c:v>15.0</c:v>
                </c:pt>
                <c:pt idx="566">
                  <c:v>10.0</c:v>
                </c:pt>
                <c:pt idx="567">
                  <c:v>10.0</c:v>
                </c:pt>
                <c:pt idx="568">
                  <c:v>10.0</c:v>
                </c:pt>
                <c:pt idx="569">
                  <c:v>10.0</c:v>
                </c:pt>
                <c:pt idx="570">
                  <c:v>10.0</c:v>
                </c:pt>
                <c:pt idx="571">
                  <c:v>10.0</c:v>
                </c:pt>
                <c:pt idx="572">
                  <c:v>10.0</c:v>
                </c:pt>
                <c:pt idx="573">
                  <c:v>10.0</c:v>
                </c:pt>
                <c:pt idx="574">
                  <c:v>10.0</c:v>
                </c:pt>
                <c:pt idx="575">
                  <c:v>10.0</c:v>
                </c:pt>
                <c:pt idx="576">
                  <c:v>10.0</c:v>
                </c:pt>
                <c:pt idx="577">
                  <c:v>10.0</c:v>
                </c:pt>
                <c:pt idx="578">
                  <c:v>10.0</c:v>
                </c:pt>
                <c:pt idx="579">
                  <c:v>5.0</c:v>
                </c:pt>
                <c:pt idx="580">
                  <c:v>15.0</c:v>
                </c:pt>
                <c:pt idx="581">
                  <c:v>10.0</c:v>
                </c:pt>
                <c:pt idx="582">
                  <c:v>10.0</c:v>
                </c:pt>
                <c:pt idx="583">
                  <c:v>15.0</c:v>
                </c:pt>
                <c:pt idx="584">
                  <c:v>10.0</c:v>
                </c:pt>
                <c:pt idx="585">
                  <c:v>10.0</c:v>
                </c:pt>
                <c:pt idx="586">
                  <c:v>10.0</c:v>
                </c:pt>
                <c:pt idx="587">
                  <c:v>10.0</c:v>
                </c:pt>
                <c:pt idx="588">
                  <c:v>10.0</c:v>
                </c:pt>
                <c:pt idx="589">
                  <c:v>10.0</c:v>
                </c:pt>
                <c:pt idx="590">
                  <c:v>10.0</c:v>
                </c:pt>
                <c:pt idx="591">
                  <c:v>10.0</c:v>
                </c:pt>
                <c:pt idx="592">
                  <c:v>10.0</c:v>
                </c:pt>
                <c:pt idx="593">
                  <c:v>10.0</c:v>
                </c:pt>
                <c:pt idx="594">
                  <c:v>10.0</c:v>
                </c:pt>
                <c:pt idx="595">
                  <c:v>10.0</c:v>
                </c:pt>
                <c:pt idx="596">
                  <c:v>10.0</c:v>
                </c:pt>
                <c:pt idx="597">
                  <c:v>10.0</c:v>
                </c:pt>
                <c:pt idx="598">
                  <c:v>10.0</c:v>
                </c:pt>
                <c:pt idx="599">
                  <c:v>15.0</c:v>
                </c:pt>
                <c:pt idx="600">
                  <c:v>10.0</c:v>
                </c:pt>
                <c:pt idx="601">
                  <c:v>10.0</c:v>
                </c:pt>
                <c:pt idx="602">
                  <c:v>15.0</c:v>
                </c:pt>
                <c:pt idx="603">
                  <c:v>10.0</c:v>
                </c:pt>
                <c:pt idx="604">
                  <c:v>15.0</c:v>
                </c:pt>
                <c:pt idx="605">
                  <c:v>10.0</c:v>
                </c:pt>
                <c:pt idx="606">
                  <c:v>10.0</c:v>
                </c:pt>
                <c:pt idx="607">
                  <c:v>10.0</c:v>
                </c:pt>
                <c:pt idx="608">
                  <c:v>10.0</c:v>
                </c:pt>
                <c:pt idx="609">
                  <c:v>10.0</c:v>
                </c:pt>
                <c:pt idx="610">
                  <c:v>10.0</c:v>
                </c:pt>
                <c:pt idx="611">
                  <c:v>5.0</c:v>
                </c:pt>
                <c:pt idx="612">
                  <c:v>15.0</c:v>
                </c:pt>
                <c:pt idx="613">
                  <c:v>10.0</c:v>
                </c:pt>
                <c:pt idx="614">
                  <c:v>15.0</c:v>
                </c:pt>
                <c:pt idx="615">
                  <c:v>5.0</c:v>
                </c:pt>
                <c:pt idx="616">
                  <c:v>15.0</c:v>
                </c:pt>
                <c:pt idx="617">
                  <c:v>10.0</c:v>
                </c:pt>
                <c:pt idx="618">
                  <c:v>10.0</c:v>
                </c:pt>
                <c:pt idx="619">
                  <c:v>5.0</c:v>
                </c:pt>
                <c:pt idx="620">
                  <c:v>5.0</c:v>
                </c:pt>
                <c:pt idx="621">
                  <c:v>15.0</c:v>
                </c:pt>
                <c:pt idx="622">
                  <c:v>15.0</c:v>
                </c:pt>
                <c:pt idx="623">
                  <c:v>10.0</c:v>
                </c:pt>
                <c:pt idx="624">
                  <c:v>10.0</c:v>
                </c:pt>
                <c:pt idx="625">
                  <c:v>10.0</c:v>
                </c:pt>
                <c:pt idx="626">
                  <c:v>10.0</c:v>
                </c:pt>
                <c:pt idx="627">
                  <c:v>10.0</c:v>
                </c:pt>
                <c:pt idx="628">
                  <c:v>10.0</c:v>
                </c:pt>
                <c:pt idx="629">
                  <c:v>10.0</c:v>
                </c:pt>
                <c:pt idx="630">
                  <c:v>10.0</c:v>
                </c:pt>
                <c:pt idx="631">
                  <c:v>10.0</c:v>
                </c:pt>
                <c:pt idx="632">
                  <c:v>10.0</c:v>
                </c:pt>
                <c:pt idx="633">
                  <c:v>5.0</c:v>
                </c:pt>
                <c:pt idx="634">
                  <c:v>10.0</c:v>
                </c:pt>
                <c:pt idx="635">
                  <c:v>10.0</c:v>
                </c:pt>
                <c:pt idx="636">
                  <c:v>10.0</c:v>
                </c:pt>
                <c:pt idx="637">
                  <c:v>10.0</c:v>
                </c:pt>
                <c:pt idx="638">
                  <c:v>5.0</c:v>
                </c:pt>
                <c:pt idx="639">
                  <c:v>15.0</c:v>
                </c:pt>
                <c:pt idx="640">
                  <c:v>10.0</c:v>
                </c:pt>
                <c:pt idx="641">
                  <c:v>15.0</c:v>
                </c:pt>
                <c:pt idx="642">
                  <c:v>10.0</c:v>
                </c:pt>
                <c:pt idx="643">
                  <c:v>10.0</c:v>
                </c:pt>
                <c:pt idx="644">
                  <c:v>10.0</c:v>
                </c:pt>
                <c:pt idx="645">
                  <c:v>5.0</c:v>
                </c:pt>
                <c:pt idx="646">
                  <c:v>10.0</c:v>
                </c:pt>
                <c:pt idx="647">
                  <c:v>10.0</c:v>
                </c:pt>
                <c:pt idx="648">
                  <c:v>10.0</c:v>
                </c:pt>
                <c:pt idx="649">
                  <c:v>10.0</c:v>
                </c:pt>
                <c:pt idx="650">
                  <c:v>5.0</c:v>
                </c:pt>
                <c:pt idx="651">
                  <c:v>10.0</c:v>
                </c:pt>
                <c:pt idx="652">
                  <c:v>5.0</c:v>
                </c:pt>
                <c:pt idx="653">
                  <c:v>10.0</c:v>
                </c:pt>
                <c:pt idx="654">
                  <c:v>10.0</c:v>
                </c:pt>
                <c:pt idx="655">
                  <c:v>10.0</c:v>
                </c:pt>
                <c:pt idx="656">
                  <c:v>15.0</c:v>
                </c:pt>
                <c:pt idx="657">
                  <c:v>5.0</c:v>
                </c:pt>
                <c:pt idx="658">
                  <c:v>10.0</c:v>
                </c:pt>
                <c:pt idx="659">
                  <c:v>10.0</c:v>
                </c:pt>
                <c:pt idx="660">
                  <c:v>10.0</c:v>
                </c:pt>
                <c:pt idx="661">
                  <c:v>10.0</c:v>
                </c:pt>
                <c:pt idx="662">
                  <c:v>10.0</c:v>
                </c:pt>
                <c:pt idx="663">
                  <c:v>15.0</c:v>
                </c:pt>
                <c:pt idx="664">
                  <c:v>10.0</c:v>
                </c:pt>
                <c:pt idx="665">
                  <c:v>5.0</c:v>
                </c:pt>
                <c:pt idx="666">
                  <c:v>10.0</c:v>
                </c:pt>
                <c:pt idx="667">
                  <c:v>10.0</c:v>
                </c:pt>
                <c:pt idx="668">
                  <c:v>15.0</c:v>
                </c:pt>
                <c:pt idx="669">
                  <c:v>10.0</c:v>
                </c:pt>
                <c:pt idx="670">
                  <c:v>10.0</c:v>
                </c:pt>
                <c:pt idx="671">
                  <c:v>15.0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15.0</c:v>
                </c:pt>
                <c:pt idx="687">
                  <c:v>10.0</c:v>
                </c:pt>
                <c:pt idx="688">
                  <c:v>10.0</c:v>
                </c:pt>
                <c:pt idx="689">
                  <c:v>15.0</c:v>
                </c:pt>
                <c:pt idx="690">
                  <c:v>10.0</c:v>
                </c:pt>
                <c:pt idx="691">
                  <c:v>10.0</c:v>
                </c:pt>
                <c:pt idx="692">
                  <c:v>10.0</c:v>
                </c:pt>
                <c:pt idx="693">
                  <c:v>10.0</c:v>
                </c:pt>
                <c:pt idx="694">
                  <c:v>10.0</c:v>
                </c:pt>
                <c:pt idx="695">
                  <c:v>10.0</c:v>
                </c:pt>
                <c:pt idx="696">
                  <c:v>10.0</c:v>
                </c:pt>
                <c:pt idx="697">
                  <c:v>15.0</c:v>
                </c:pt>
                <c:pt idx="698">
                  <c:v>10.0</c:v>
                </c:pt>
                <c:pt idx="699">
                  <c:v>10.0</c:v>
                </c:pt>
                <c:pt idx="700">
                  <c:v>10.0</c:v>
                </c:pt>
                <c:pt idx="701">
                  <c:v>5.0</c:v>
                </c:pt>
                <c:pt idx="702">
                  <c:v>10.0</c:v>
                </c:pt>
                <c:pt idx="703">
                  <c:v>15.0</c:v>
                </c:pt>
                <c:pt idx="704">
                  <c:v>10.0</c:v>
                </c:pt>
                <c:pt idx="705">
                  <c:v>10.0</c:v>
                </c:pt>
                <c:pt idx="706">
                  <c:v>5.0</c:v>
                </c:pt>
                <c:pt idx="707">
                  <c:v>15.0</c:v>
                </c:pt>
                <c:pt idx="708">
                  <c:v>10.0</c:v>
                </c:pt>
                <c:pt idx="709">
                  <c:v>10.0</c:v>
                </c:pt>
                <c:pt idx="710">
                  <c:v>10.0</c:v>
                </c:pt>
                <c:pt idx="711">
                  <c:v>15.0</c:v>
                </c:pt>
                <c:pt idx="712">
                  <c:v>10.0</c:v>
                </c:pt>
                <c:pt idx="713">
                  <c:v>10.0</c:v>
                </c:pt>
                <c:pt idx="714">
                  <c:v>15.0</c:v>
                </c:pt>
                <c:pt idx="715">
                  <c:v>10.0</c:v>
                </c:pt>
                <c:pt idx="716">
                  <c:v>10.0</c:v>
                </c:pt>
                <c:pt idx="717">
                  <c:v>10.0</c:v>
                </c:pt>
                <c:pt idx="718">
                  <c:v>5.0</c:v>
                </c:pt>
                <c:pt idx="719">
                  <c:v>10.0</c:v>
                </c:pt>
                <c:pt idx="720">
                  <c:v>10.0</c:v>
                </c:pt>
                <c:pt idx="721">
                  <c:v>10.0</c:v>
                </c:pt>
                <c:pt idx="722">
                  <c:v>10.0</c:v>
                </c:pt>
                <c:pt idx="723">
                  <c:v>5.0</c:v>
                </c:pt>
                <c:pt idx="724">
                  <c:v>10.0</c:v>
                </c:pt>
                <c:pt idx="725">
                  <c:v>10.0</c:v>
                </c:pt>
                <c:pt idx="726">
                  <c:v>10.0</c:v>
                </c:pt>
                <c:pt idx="727">
                  <c:v>10.0</c:v>
                </c:pt>
                <c:pt idx="728">
                  <c:v>10.0</c:v>
                </c:pt>
                <c:pt idx="729">
                  <c:v>10.0</c:v>
                </c:pt>
                <c:pt idx="730">
                  <c:v>15.0</c:v>
                </c:pt>
                <c:pt idx="731">
                  <c:v>10.0</c:v>
                </c:pt>
                <c:pt idx="732">
                  <c:v>10.0</c:v>
                </c:pt>
                <c:pt idx="733">
                  <c:v>10.0</c:v>
                </c:pt>
                <c:pt idx="734">
                  <c:v>10.0</c:v>
                </c:pt>
                <c:pt idx="735">
                  <c:v>10.0</c:v>
                </c:pt>
                <c:pt idx="736">
                  <c:v>15.0</c:v>
                </c:pt>
                <c:pt idx="737">
                  <c:v>10.0</c:v>
                </c:pt>
                <c:pt idx="738">
                  <c:v>15.0</c:v>
                </c:pt>
                <c:pt idx="739">
                  <c:v>10.0</c:v>
                </c:pt>
                <c:pt idx="740">
                  <c:v>10.0</c:v>
                </c:pt>
                <c:pt idx="741">
                  <c:v>5.0</c:v>
                </c:pt>
                <c:pt idx="742">
                  <c:v>5.0</c:v>
                </c:pt>
                <c:pt idx="743">
                  <c:v>10.0</c:v>
                </c:pt>
                <c:pt idx="744">
                  <c:v>10.0</c:v>
                </c:pt>
                <c:pt idx="745">
                  <c:v>5.0</c:v>
                </c:pt>
                <c:pt idx="746">
                  <c:v>10.0</c:v>
                </c:pt>
                <c:pt idx="747">
                  <c:v>10.0</c:v>
                </c:pt>
                <c:pt idx="748">
                  <c:v>10.0</c:v>
                </c:pt>
                <c:pt idx="749">
                  <c:v>10.0</c:v>
                </c:pt>
                <c:pt idx="750">
                  <c:v>10.0</c:v>
                </c:pt>
                <c:pt idx="751">
                  <c:v>10.0</c:v>
                </c:pt>
                <c:pt idx="752">
                  <c:v>10.0</c:v>
                </c:pt>
                <c:pt idx="753">
                  <c:v>10.0</c:v>
                </c:pt>
                <c:pt idx="754">
                  <c:v>10.0</c:v>
                </c:pt>
                <c:pt idx="755">
                  <c:v>10.0</c:v>
                </c:pt>
                <c:pt idx="756">
                  <c:v>10.0</c:v>
                </c:pt>
                <c:pt idx="757">
                  <c:v>10.0</c:v>
                </c:pt>
                <c:pt idx="758">
                  <c:v>5.0</c:v>
                </c:pt>
                <c:pt idx="759">
                  <c:v>10.0</c:v>
                </c:pt>
                <c:pt idx="760">
                  <c:v>5.0</c:v>
                </c:pt>
                <c:pt idx="761">
                  <c:v>10.0</c:v>
                </c:pt>
                <c:pt idx="762">
                  <c:v>10.0</c:v>
                </c:pt>
                <c:pt idx="763">
                  <c:v>10.0</c:v>
                </c:pt>
                <c:pt idx="764">
                  <c:v>5.0</c:v>
                </c:pt>
                <c:pt idx="765">
                  <c:v>10.0</c:v>
                </c:pt>
                <c:pt idx="766">
                  <c:v>10.0</c:v>
                </c:pt>
                <c:pt idx="767">
                  <c:v>5.0</c:v>
                </c:pt>
                <c:pt idx="768">
                  <c:v>10.0</c:v>
                </c:pt>
                <c:pt idx="769">
                  <c:v>10.0</c:v>
                </c:pt>
                <c:pt idx="770">
                  <c:v>10.0</c:v>
                </c:pt>
                <c:pt idx="771">
                  <c:v>10.0</c:v>
                </c:pt>
                <c:pt idx="772">
                  <c:v>10.0</c:v>
                </c:pt>
                <c:pt idx="773">
                  <c:v>10.0</c:v>
                </c:pt>
                <c:pt idx="774">
                  <c:v>5.0</c:v>
                </c:pt>
                <c:pt idx="775">
                  <c:v>5.0</c:v>
                </c:pt>
                <c:pt idx="776">
                  <c:v>10.0</c:v>
                </c:pt>
                <c:pt idx="777">
                  <c:v>10.0</c:v>
                </c:pt>
                <c:pt idx="778">
                  <c:v>10.0</c:v>
                </c:pt>
                <c:pt idx="779">
                  <c:v>10.0</c:v>
                </c:pt>
                <c:pt idx="780">
                  <c:v>5.0</c:v>
                </c:pt>
                <c:pt idx="781">
                  <c:v>10.0</c:v>
                </c:pt>
                <c:pt idx="782">
                  <c:v>5.0</c:v>
                </c:pt>
                <c:pt idx="783">
                  <c:v>10.0</c:v>
                </c:pt>
                <c:pt idx="784">
                  <c:v>5.0</c:v>
                </c:pt>
                <c:pt idx="785">
                  <c:v>15.0</c:v>
                </c:pt>
                <c:pt idx="786">
                  <c:v>10.0</c:v>
                </c:pt>
                <c:pt idx="787">
                  <c:v>10.0</c:v>
                </c:pt>
                <c:pt idx="788">
                  <c:v>5.0</c:v>
                </c:pt>
                <c:pt idx="789">
                  <c:v>10.0</c:v>
                </c:pt>
                <c:pt idx="790">
                  <c:v>5.0</c:v>
                </c:pt>
                <c:pt idx="791">
                  <c:v>10.0</c:v>
                </c:pt>
                <c:pt idx="792">
                  <c:v>10.0</c:v>
                </c:pt>
                <c:pt idx="793">
                  <c:v>10.0</c:v>
                </c:pt>
                <c:pt idx="794">
                  <c:v>10.0</c:v>
                </c:pt>
                <c:pt idx="795">
                  <c:v>10.0</c:v>
                </c:pt>
                <c:pt idx="796">
                  <c:v>15.0</c:v>
                </c:pt>
                <c:pt idx="797">
                  <c:v>20.0</c:v>
                </c:pt>
                <c:pt idx="798">
                  <c:v>15.0</c:v>
                </c:pt>
                <c:pt idx="799">
                  <c:v>10.0</c:v>
                </c:pt>
                <c:pt idx="800">
                  <c:v>15.0</c:v>
                </c:pt>
                <c:pt idx="801">
                  <c:v>15.0</c:v>
                </c:pt>
                <c:pt idx="802">
                  <c:v>15.0</c:v>
                </c:pt>
                <c:pt idx="803">
                  <c:v>15.0</c:v>
                </c:pt>
                <c:pt idx="804">
                  <c:v>10.0</c:v>
                </c:pt>
                <c:pt idx="805">
                  <c:v>15.0</c:v>
                </c:pt>
                <c:pt idx="806">
                  <c:v>15.0</c:v>
                </c:pt>
                <c:pt idx="807">
                  <c:v>10.0</c:v>
                </c:pt>
                <c:pt idx="808">
                  <c:v>15.0</c:v>
                </c:pt>
                <c:pt idx="809">
                  <c:v>15.0</c:v>
                </c:pt>
                <c:pt idx="810">
                  <c:v>15.0</c:v>
                </c:pt>
                <c:pt idx="811">
                  <c:v>15.0</c:v>
                </c:pt>
                <c:pt idx="812">
                  <c:v>15.0</c:v>
                </c:pt>
                <c:pt idx="813">
                  <c:v>15.0</c:v>
                </c:pt>
                <c:pt idx="814">
                  <c:v>15.0</c:v>
                </c:pt>
                <c:pt idx="815">
                  <c:v>10.0</c:v>
                </c:pt>
                <c:pt idx="816">
                  <c:v>15.0</c:v>
                </c:pt>
                <c:pt idx="817">
                  <c:v>15.0</c:v>
                </c:pt>
                <c:pt idx="818">
                  <c:v>15.0</c:v>
                </c:pt>
                <c:pt idx="819">
                  <c:v>10.0</c:v>
                </c:pt>
                <c:pt idx="820">
                  <c:v>15.0</c:v>
                </c:pt>
                <c:pt idx="821">
                  <c:v>15.0</c:v>
                </c:pt>
                <c:pt idx="822">
                  <c:v>15.0</c:v>
                </c:pt>
                <c:pt idx="823">
                  <c:v>15.0</c:v>
                </c:pt>
                <c:pt idx="824">
                  <c:v>15.0</c:v>
                </c:pt>
                <c:pt idx="825">
                  <c:v>15.0</c:v>
                </c:pt>
                <c:pt idx="826">
                  <c:v>15.0</c:v>
                </c:pt>
                <c:pt idx="827">
                  <c:v>15.0</c:v>
                </c:pt>
                <c:pt idx="828">
                  <c:v>15.0</c:v>
                </c:pt>
                <c:pt idx="829">
                  <c:v>15.0</c:v>
                </c:pt>
                <c:pt idx="830">
                  <c:v>15.0</c:v>
                </c:pt>
                <c:pt idx="831">
                  <c:v>15.0</c:v>
                </c:pt>
                <c:pt idx="832">
                  <c:v>10.0</c:v>
                </c:pt>
                <c:pt idx="833">
                  <c:v>15.0</c:v>
                </c:pt>
                <c:pt idx="834">
                  <c:v>15.0</c:v>
                </c:pt>
                <c:pt idx="835">
                  <c:v>10.0</c:v>
                </c:pt>
                <c:pt idx="836">
                  <c:v>15.0</c:v>
                </c:pt>
                <c:pt idx="837">
                  <c:v>15.0</c:v>
                </c:pt>
                <c:pt idx="838">
                  <c:v>10.0</c:v>
                </c:pt>
                <c:pt idx="839">
                  <c:v>15.0</c:v>
                </c:pt>
                <c:pt idx="840">
                  <c:v>15.0</c:v>
                </c:pt>
                <c:pt idx="841">
                  <c:v>15.0</c:v>
                </c:pt>
                <c:pt idx="842">
                  <c:v>15.0</c:v>
                </c:pt>
                <c:pt idx="843">
                  <c:v>15.0</c:v>
                </c:pt>
                <c:pt idx="844">
                  <c:v>15.0</c:v>
                </c:pt>
                <c:pt idx="845">
                  <c:v>15.0</c:v>
                </c:pt>
                <c:pt idx="846">
                  <c:v>15.0</c:v>
                </c:pt>
                <c:pt idx="847">
                  <c:v>15.0</c:v>
                </c:pt>
                <c:pt idx="848">
                  <c:v>15.0</c:v>
                </c:pt>
                <c:pt idx="849">
                  <c:v>10.0</c:v>
                </c:pt>
                <c:pt idx="850">
                  <c:v>15.0</c:v>
                </c:pt>
                <c:pt idx="851">
                  <c:v>15.0</c:v>
                </c:pt>
                <c:pt idx="852">
                  <c:v>15.0</c:v>
                </c:pt>
                <c:pt idx="853">
                  <c:v>10.0</c:v>
                </c:pt>
                <c:pt idx="854">
                  <c:v>15.0</c:v>
                </c:pt>
                <c:pt idx="855">
                  <c:v>15.0</c:v>
                </c:pt>
                <c:pt idx="856">
                  <c:v>15.0</c:v>
                </c:pt>
                <c:pt idx="857">
                  <c:v>15.0</c:v>
                </c:pt>
                <c:pt idx="858">
                  <c:v>15.0</c:v>
                </c:pt>
                <c:pt idx="859">
                  <c:v>15.0</c:v>
                </c:pt>
                <c:pt idx="860">
                  <c:v>10.0</c:v>
                </c:pt>
                <c:pt idx="861">
                  <c:v>10.0</c:v>
                </c:pt>
                <c:pt idx="862">
                  <c:v>10.0</c:v>
                </c:pt>
                <c:pt idx="863">
                  <c:v>15.0</c:v>
                </c:pt>
                <c:pt idx="864">
                  <c:v>10.0</c:v>
                </c:pt>
                <c:pt idx="865">
                  <c:v>15.0</c:v>
                </c:pt>
                <c:pt idx="866">
                  <c:v>15.0</c:v>
                </c:pt>
                <c:pt idx="867">
                  <c:v>15.0</c:v>
                </c:pt>
                <c:pt idx="868">
                  <c:v>15.0</c:v>
                </c:pt>
                <c:pt idx="869">
                  <c:v>15.0</c:v>
                </c:pt>
                <c:pt idx="870">
                  <c:v>10.0</c:v>
                </c:pt>
                <c:pt idx="871">
                  <c:v>15.0</c:v>
                </c:pt>
                <c:pt idx="872">
                  <c:v>15.0</c:v>
                </c:pt>
                <c:pt idx="873">
                  <c:v>10.0</c:v>
                </c:pt>
                <c:pt idx="874">
                  <c:v>15.0</c:v>
                </c:pt>
                <c:pt idx="875">
                  <c:v>15.0</c:v>
                </c:pt>
                <c:pt idx="876">
                  <c:v>15.0</c:v>
                </c:pt>
                <c:pt idx="877">
                  <c:v>10.0</c:v>
                </c:pt>
                <c:pt idx="878">
                  <c:v>20.0</c:v>
                </c:pt>
                <c:pt idx="879">
                  <c:v>15.0</c:v>
                </c:pt>
                <c:pt idx="880">
                  <c:v>10.0</c:v>
                </c:pt>
                <c:pt idx="881">
                  <c:v>15.0</c:v>
                </c:pt>
                <c:pt idx="882">
                  <c:v>10.0</c:v>
                </c:pt>
                <c:pt idx="883">
                  <c:v>10.0</c:v>
                </c:pt>
                <c:pt idx="884">
                  <c:v>10.0</c:v>
                </c:pt>
                <c:pt idx="885">
                  <c:v>10.0</c:v>
                </c:pt>
                <c:pt idx="886">
                  <c:v>10.0</c:v>
                </c:pt>
                <c:pt idx="887">
                  <c:v>15.0</c:v>
                </c:pt>
                <c:pt idx="888">
                  <c:v>15.0</c:v>
                </c:pt>
                <c:pt idx="889">
                  <c:v>15.0</c:v>
                </c:pt>
                <c:pt idx="890">
                  <c:v>15.0</c:v>
                </c:pt>
                <c:pt idx="891">
                  <c:v>15.0</c:v>
                </c:pt>
                <c:pt idx="892">
                  <c:v>15.0</c:v>
                </c:pt>
                <c:pt idx="893">
                  <c:v>15.0</c:v>
                </c:pt>
                <c:pt idx="894">
                  <c:v>10.0</c:v>
                </c:pt>
                <c:pt idx="895">
                  <c:v>15.0</c:v>
                </c:pt>
                <c:pt idx="896">
                  <c:v>15.0</c:v>
                </c:pt>
                <c:pt idx="897">
                  <c:v>15.0</c:v>
                </c:pt>
                <c:pt idx="898">
                  <c:v>10.0</c:v>
                </c:pt>
                <c:pt idx="899">
                  <c:v>10.0</c:v>
                </c:pt>
                <c:pt idx="900">
                  <c:v>15.0</c:v>
                </c:pt>
                <c:pt idx="901">
                  <c:v>15.0</c:v>
                </c:pt>
                <c:pt idx="902">
                  <c:v>15.0</c:v>
                </c:pt>
                <c:pt idx="903">
                  <c:v>20.0</c:v>
                </c:pt>
                <c:pt idx="904">
                  <c:v>15.0</c:v>
                </c:pt>
                <c:pt idx="905">
                  <c:v>15.0</c:v>
                </c:pt>
                <c:pt idx="906">
                  <c:v>10.0</c:v>
                </c:pt>
                <c:pt idx="907">
                  <c:v>15.0</c:v>
                </c:pt>
                <c:pt idx="908">
                  <c:v>15.0</c:v>
                </c:pt>
                <c:pt idx="909">
                  <c:v>10.0</c:v>
                </c:pt>
                <c:pt idx="910">
                  <c:v>15.0</c:v>
                </c:pt>
                <c:pt idx="911">
                  <c:v>10.0</c:v>
                </c:pt>
                <c:pt idx="912">
                  <c:v>15.0</c:v>
                </c:pt>
                <c:pt idx="913">
                  <c:v>20.0</c:v>
                </c:pt>
                <c:pt idx="914">
                  <c:v>15.0</c:v>
                </c:pt>
                <c:pt idx="915">
                  <c:v>15.0</c:v>
                </c:pt>
                <c:pt idx="916">
                  <c:v>20.0</c:v>
                </c:pt>
                <c:pt idx="917">
                  <c:v>15.0</c:v>
                </c:pt>
                <c:pt idx="918">
                  <c:v>15.0</c:v>
                </c:pt>
                <c:pt idx="919">
                  <c:v>15.0</c:v>
                </c:pt>
                <c:pt idx="920">
                  <c:v>15.0</c:v>
                </c:pt>
                <c:pt idx="921">
                  <c:v>15.0</c:v>
                </c:pt>
                <c:pt idx="922">
                  <c:v>15.0</c:v>
                </c:pt>
                <c:pt idx="923">
                  <c:v>15.0</c:v>
                </c:pt>
                <c:pt idx="924">
                  <c:v>15.0</c:v>
                </c:pt>
                <c:pt idx="925">
                  <c:v>10.0</c:v>
                </c:pt>
                <c:pt idx="926">
                  <c:v>15.0</c:v>
                </c:pt>
                <c:pt idx="927">
                  <c:v>15.0</c:v>
                </c:pt>
                <c:pt idx="928">
                  <c:v>15.0</c:v>
                </c:pt>
                <c:pt idx="929">
                  <c:v>15.0</c:v>
                </c:pt>
                <c:pt idx="930">
                  <c:v>15.0</c:v>
                </c:pt>
                <c:pt idx="931">
                  <c:v>15.0</c:v>
                </c:pt>
                <c:pt idx="932">
                  <c:v>10.0</c:v>
                </c:pt>
                <c:pt idx="933">
                  <c:v>15.0</c:v>
                </c:pt>
                <c:pt idx="934">
                  <c:v>15.0</c:v>
                </c:pt>
                <c:pt idx="935">
                  <c:v>10.0</c:v>
                </c:pt>
                <c:pt idx="936">
                  <c:v>15.0</c:v>
                </c:pt>
                <c:pt idx="937">
                  <c:v>15.0</c:v>
                </c:pt>
                <c:pt idx="938">
                  <c:v>15.0</c:v>
                </c:pt>
                <c:pt idx="939">
                  <c:v>15.0</c:v>
                </c:pt>
                <c:pt idx="940">
                  <c:v>10.0</c:v>
                </c:pt>
                <c:pt idx="941">
                  <c:v>10.0</c:v>
                </c:pt>
                <c:pt idx="942">
                  <c:v>10.0</c:v>
                </c:pt>
                <c:pt idx="943">
                  <c:v>15.0</c:v>
                </c:pt>
                <c:pt idx="944">
                  <c:v>15.0</c:v>
                </c:pt>
                <c:pt idx="945">
                  <c:v>15.0</c:v>
                </c:pt>
                <c:pt idx="946">
                  <c:v>15.0</c:v>
                </c:pt>
                <c:pt idx="947">
                  <c:v>15.0</c:v>
                </c:pt>
                <c:pt idx="948">
                  <c:v>15.0</c:v>
                </c:pt>
                <c:pt idx="949">
                  <c:v>15.0</c:v>
                </c:pt>
                <c:pt idx="950">
                  <c:v>20.0</c:v>
                </c:pt>
                <c:pt idx="951">
                  <c:v>20.0</c:v>
                </c:pt>
                <c:pt idx="952">
                  <c:v>15.0</c:v>
                </c:pt>
                <c:pt idx="953">
                  <c:v>15.0</c:v>
                </c:pt>
                <c:pt idx="954">
                  <c:v>15.0</c:v>
                </c:pt>
                <c:pt idx="955">
                  <c:v>15.0</c:v>
                </c:pt>
                <c:pt idx="956">
                  <c:v>15.0</c:v>
                </c:pt>
                <c:pt idx="957">
                  <c:v>15.0</c:v>
                </c:pt>
                <c:pt idx="958">
                  <c:v>15.0</c:v>
                </c:pt>
                <c:pt idx="959">
                  <c:v>15.0</c:v>
                </c:pt>
                <c:pt idx="960">
                  <c:v>15.0</c:v>
                </c:pt>
                <c:pt idx="961">
                  <c:v>15.0</c:v>
                </c:pt>
                <c:pt idx="962">
                  <c:v>15.0</c:v>
                </c:pt>
                <c:pt idx="963">
                  <c:v>10.0</c:v>
                </c:pt>
                <c:pt idx="964">
                  <c:v>10.0</c:v>
                </c:pt>
                <c:pt idx="965">
                  <c:v>15.0</c:v>
                </c:pt>
                <c:pt idx="966">
                  <c:v>15.0</c:v>
                </c:pt>
                <c:pt idx="967">
                  <c:v>10.0</c:v>
                </c:pt>
                <c:pt idx="968">
                  <c:v>10.0</c:v>
                </c:pt>
                <c:pt idx="969">
                  <c:v>15.0</c:v>
                </c:pt>
                <c:pt idx="970">
                  <c:v>15.0</c:v>
                </c:pt>
                <c:pt idx="971">
                  <c:v>15.0</c:v>
                </c:pt>
                <c:pt idx="972">
                  <c:v>10.0</c:v>
                </c:pt>
                <c:pt idx="973">
                  <c:v>20.0</c:v>
                </c:pt>
                <c:pt idx="974">
                  <c:v>15.0</c:v>
                </c:pt>
                <c:pt idx="975">
                  <c:v>15.0</c:v>
                </c:pt>
                <c:pt idx="976">
                  <c:v>15.0</c:v>
                </c:pt>
                <c:pt idx="977">
                  <c:v>10.0</c:v>
                </c:pt>
                <c:pt idx="978">
                  <c:v>15.0</c:v>
                </c:pt>
                <c:pt idx="979">
                  <c:v>15.0</c:v>
                </c:pt>
                <c:pt idx="980">
                  <c:v>15.0</c:v>
                </c:pt>
                <c:pt idx="981">
                  <c:v>15.0</c:v>
                </c:pt>
                <c:pt idx="982">
                  <c:v>15.0</c:v>
                </c:pt>
                <c:pt idx="983">
                  <c:v>10.0</c:v>
                </c:pt>
                <c:pt idx="984">
                  <c:v>15.0</c:v>
                </c:pt>
                <c:pt idx="985">
                  <c:v>15.0</c:v>
                </c:pt>
                <c:pt idx="986">
                  <c:v>15.0</c:v>
                </c:pt>
                <c:pt idx="987">
                  <c:v>15.0</c:v>
                </c:pt>
                <c:pt idx="988">
                  <c:v>15.0</c:v>
                </c:pt>
                <c:pt idx="989">
                  <c:v>15.0</c:v>
                </c:pt>
                <c:pt idx="990">
                  <c:v>15.0</c:v>
                </c:pt>
                <c:pt idx="991">
                  <c:v>15.0</c:v>
                </c:pt>
                <c:pt idx="992">
                  <c:v>15.0</c:v>
                </c:pt>
                <c:pt idx="993">
                  <c:v>15.0</c:v>
                </c:pt>
                <c:pt idx="994">
                  <c:v>15.0</c:v>
                </c:pt>
                <c:pt idx="995">
                  <c:v>15.0</c:v>
                </c:pt>
                <c:pt idx="996">
                  <c:v>15.0</c:v>
                </c:pt>
                <c:pt idx="997">
                  <c:v>20.0</c:v>
                </c:pt>
                <c:pt idx="998">
                  <c:v>15.0</c:v>
                </c:pt>
                <c:pt idx="999">
                  <c:v>15.0</c:v>
                </c:pt>
                <c:pt idx="1000">
                  <c:v>15.0</c:v>
                </c:pt>
                <c:pt idx="1001">
                  <c:v>15.0</c:v>
                </c:pt>
                <c:pt idx="1002">
                  <c:v>20.0</c:v>
                </c:pt>
                <c:pt idx="1003">
                  <c:v>10.0</c:v>
                </c:pt>
                <c:pt idx="1004">
                  <c:v>15.0</c:v>
                </c:pt>
                <c:pt idx="1005">
                  <c:v>15.0</c:v>
                </c:pt>
                <c:pt idx="1006">
                  <c:v>15.0</c:v>
                </c:pt>
                <c:pt idx="1007">
                  <c:v>15.0</c:v>
                </c:pt>
                <c:pt idx="1008">
                  <c:v>20.0</c:v>
                </c:pt>
                <c:pt idx="1009">
                  <c:v>15.0</c:v>
                </c:pt>
                <c:pt idx="1010">
                  <c:v>15.0</c:v>
                </c:pt>
                <c:pt idx="1011">
                  <c:v>15.0</c:v>
                </c:pt>
                <c:pt idx="1012">
                  <c:v>15.0</c:v>
                </c:pt>
                <c:pt idx="1013">
                  <c:v>15.0</c:v>
                </c:pt>
                <c:pt idx="1014">
                  <c:v>15.0</c:v>
                </c:pt>
                <c:pt idx="1015">
                  <c:v>15.0</c:v>
                </c:pt>
                <c:pt idx="1016">
                  <c:v>15.0</c:v>
                </c:pt>
                <c:pt idx="1017">
                  <c:v>15.0</c:v>
                </c:pt>
                <c:pt idx="1018">
                  <c:v>10.0</c:v>
                </c:pt>
                <c:pt idx="1019">
                  <c:v>15.0</c:v>
                </c:pt>
                <c:pt idx="1020">
                  <c:v>15.0</c:v>
                </c:pt>
                <c:pt idx="1021">
                  <c:v>15.0</c:v>
                </c:pt>
                <c:pt idx="1022">
                  <c:v>15.0</c:v>
                </c:pt>
                <c:pt idx="1023">
                  <c:v>15.0</c:v>
                </c:pt>
                <c:pt idx="1024">
                  <c:v>15.0</c:v>
                </c:pt>
                <c:pt idx="1025">
                  <c:v>15.0</c:v>
                </c:pt>
                <c:pt idx="1026">
                  <c:v>15.0</c:v>
                </c:pt>
                <c:pt idx="1027">
                  <c:v>15.0</c:v>
                </c:pt>
                <c:pt idx="1028">
                  <c:v>15.0</c:v>
                </c:pt>
                <c:pt idx="1029">
                  <c:v>15.0</c:v>
                </c:pt>
                <c:pt idx="1030">
                  <c:v>15.0</c:v>
                </c:pt>
                <c:pt idx="1031">
                  <c:v>10.0</c:v>
                </c:pt>
                <c:pt idx="1032">
                  <c:v>15.0</c:v>
                </c:pt>
                <c:pt idx="1033">
                  <c:v>15.0</c:v>
                </c:pt>
                <c:pt idx="1034">
                  <c:v>15.0</c:v>
                </c:pt>
                <c:pt idx="1035">
                  <c:v>15.0</c:v>
                </c:pt>
                <c:pt idx="1036">
                  <c:v>15.0</c:v>
                </c:pt>
                <c:pt idx="1037">
                  <c:v>15.0</c:v>
                </c:pt>
                <c:pt idx="1038">
                  <c:v>15.0</c:v>
                </c:pt>
                <c:pt idx="1039">
                  <c:v>15.0</c:v>
                </c:pt>
                <c:pt idx="1040">
                  <c:v>15.0</c:v>
                </c:pt>
                <c:pt idx="1041">
                  <c:v>15.0</c:v>
                </c:pt>
                <c:pt idx="1042">
                  <c:v>10.0</c:v>
                </c:pt>
                <c:pt idx="1043">
                  <c:v>15.0</c:v>
                </c:pt>
                <c:pt idx="1044">
                  <c:v>15.0</c:v>
                </c:pt>
                <c:pt idx="1045">
                  <c:v>15.0</c:v>
                </c:pt>
                <c:pt idx="1046">
                  <c:v>15.0</c:v>
                </c:pt>
                <c:pt idx="1047">
                  <c:v>15.0</c:v>
                </c:pt>
                <c:pt idx="1048">
                  <c:v>20.0</c:v>
                </c:pt>
                <c:pt idx="1049">
                  <c:v>15.0</c:v>
                </c:pt>
                <c:pt idx="1050">
                  <c:v>15.0</c:v>
                </c:pt>
                <c:pt idx="1051">
                  <c:v>10.0</c:v>
                </c:pt>
                <c:pt idx="1052">
                  <c:v>15.0</c:v>
                </c:pt>
                <c:pt idx="1053">
                  <c:v>15.0</c:v>
                </c:pt>
                <c:pt idx="1054">
                  <c:v>15.0</c:v>
                </c:pt>
                <c:pt idx="1055">
                  <c:v>15.0</c:v>
                </c:pt>
                <c:pt idx="1056">
                  <c:v>15.0</c:v>
                </c:pt>
                <c:pt idx="1057">
                  <c:v>15.0</c:v>
                </c:pt>
                <c:pt idx="1058">
                  <c:v>15.0</c:v>
                </c:pt>
                <c:pt idx="1059">
                  <c:v>15.0</c:v>
                </c:pt>
                <c:pt idx="1060">
                  <c:v>15.0</c:v>
                </c:pt>
                <c:pt idx="1061">
                  <c:v>15.0</c:v>
                </c:pt>
                <c:pt idx="1062">
                  <c:v>15.0</c:v>
                </c:pt>
                <c:pt idx="1063">
                  <c:v>15.0</c:v>
                </c:pt>
                <c:pt idx="1064">
                  <c:v>20.0</c:v>
                </c:pt>
                <c:pt idx="1065">
                  <c:v>15.0</c:v>
                </c:pt>
                <c:pt idx="1066">
                  <c:v>15.0</c:v>
                </c:pt>
                <c:pt idx="1067">
                  <c:v>15.0</c:v>
                </c:pt>
                <c:pt idx="1068">
                  <c:v>15.0</c:v>
                </c:pt>
                <c:pt idx="1069">
                  <c:v>20.0</c:v>
                </c:pt>
                <c:pt idx="1070">
                  <c:v>15.0</c:v>
                </c:pt>
                <c:pt idx="1071">
                  <c:v>15.0</c:v>
                </c:pt>
                <c:pt idx="1072">
                  <c:v>15.0</c:v>
                </c:pt>
                <c:pt idx="1073">
                  <c:v>15.0</c:v>
                </c:pt>
                <c:pt idx="1074">
                  <c:v>15.0</c:v>
                </c:pt>
                <c:pt idx="1075">
                  <c:v>15.0</c:v>
                </c:pt>
                <c:pt idx="1076">
                  <c:v>15.0</c:v>
                </c:pt>
                <c:pt idx="1077">
                  <c:v>10.0</c:v>
                </c:pt>
                <c:pt idx="1078">
                  <c:v>15.0</c:v>
                </c:pt>
                <c:pt idx="1079">
                  <c:v>15.0</c:v>
                </c:pt>
                <c:pt idx="1080">
                  <c:v>15.0</c:v>
                </c:pt>
                <c:pt idx="1081">
                  <c:v>15.0</c:v>
                </c:pt>
                <c:pt idx="1082">
                  <c:v>15.0</c:v>
                </c:pt>
                <c:pt idx="1083">
                  <c:v>15.0</c:v>
                </c:pt>
                <c:pt idx="1084">
                  <c:v>15.0</c:v>
                </c:pt>
                <c:pt idx="1085">
                  <c:v>15.0</c:v>
                </c:pt>
                <c:pt idx="1086">
                  <c:v>15.0</c:v>
                </c:pt>
                <c:pt idx="1087">
                  <c:v>20.0</c:v>
                </c:pt>
                <c:pt idx="1088">
                  <c:v>15.0</c:v>
                </c:pt>
                <c:pt idx="1089">
                  <c:v>15.0</c:v>
                </c:pt>
                <c:pt idx="1090">
                  <c:v>15.0</c:v>
                </c:pt>
                <c:pt idx="1091">
                  <c:v>15.0</c:v>
                </c:pt>
                <c:pt idx="1092">
                  <c:v>15.0</c:v>
                </c:pt>
                <c:pt idx="1093">
                  <c:v>15.0</c:v>
                </c:pt>
                <c:pt idx="1094">
                  <c:v>15.0</c:v>
                </c:pt>
                <c:pt idx="1095">
                  <c:v>20.0</c:v>
                </c:pt>
                <c:pt idx="1096">
                  <c:v>10.0</c:v>
                </c:pt>
                <c:pt idx="1097">
                  <c:v>15.0</c:v>
                </c:pt>
                <c:pt idx="1098">
                  <c:v>20.0</c:v>
                </c:pt>
                <c:pt idx="1099">
                  <c:v>15.0</c:v>
                </c:pt>
                <c:pt idx="1100">
                  <c:v>20.0</c:v>
                </c:pt>
                <c:pt idx="1101">
                  <c:v>10.0</c:v>
                </c:pt>
                <c:pt idx="1102">
                  <c:v>10.0</c:v>
                </c:pt>
                <c:pt idx="1103">
                  <c:v>15.0</c:v>
                </c:pt>
                <c:pt idx="1104">
                  <c:v>15.0</c:v>
                </c:pt>
                <c:pt idx="1105">
                  <c:v>15.0</c:v>
                </c:pt>
                <c:pt idx="1106">
                  <c:v>15.0</c:v>
                </c:pt>
                <c:pt idx="1107">
                  <c:v>15.0</c:v>
                </c:pt>
                <c:pt idx="1108">
                  <c:v>15.0</c:v>
                </c:pt>
                <c:pt idx="1109">
                  <c:v>15.0</c:v>
                </c:pt>
                <c:pt idx="1110">
                  <c:v>15.0</c:v>
                </c:pt>
                <c:pt idx="1111">
                  <c:v>15.0</c:v>
                </c:pt>
                <c:pt idx="1112">
                  <c:v>15.0</c:v>
                </c:pt>
                <c:pt idx="1113">
                  <c:v>15.0</c:v>
                </c:pt>
                <c:pt idx="1114">
                  <c:v>20.0</c:v>
                </c:pt>
                <c:pt idx="1115">
                  <c:v>15.0</c:v>
                </c:pt>
                <c:pt idx="1116">
                  <c:v>20.0</c:v>
                </c:pt>
                <c:pt idx="1117">
                  <c:v>15.0</c:v>
                </c:pt>
                <c:pt idx="1118">
                  <c:v>20.0</c:v>
                </c:pt>
                <c:pt idx="1119">
                  <c:v>15.0</c:v>
                </c:pt>
                <c:pt idx="1120">
                  <c:v>15.0</c:v>
                </c:pt>
                <c:pt idx="1121">
                  <c:v>15.0</c:v>
                </c:pt>
                <c:pt idx="1122">
                  <c:v>20.0</c:v>
                </c:pt>
                <c:pt idx="1123">
                  <c:v>15.0</c:v>
                </c:pt>
                <c:pt idx="1124">
                  <c:v>20.0</c:v>
                </c:pt>
                <c:pt idx="1125">
                  <c:v>20.0</c:v>
                </c:pt>
                <c:pt idx="1126">
                  <c:v>15.0</c:v>
                </c:pt>
                <c:pt idx="1127">
                  <c:v>15.0</c:v>
                </c:pt>
                <c:pt idx="1128">
                  <c:v>15.0</c:v>
                </c:pt>
                <c:pt idx="1129">
                  <c:v>20.0</c:v>
                </c:pt>
                <c:pt idx="1130">
                  <c:v>20.0</c:v>
                </c:pt>
                <c:pt idx="1131">
                  <c:v>15.0</c:v>
                </c:pt>
                <c:pt idx="1132">
                  <c:v>25.0</c:v>
                </c:pt>
                <c:pt idx="1133">
                  <c:v>20.0</c:v>
                </c:pt>
                <c:pt idx="1134">
                  <c:v>15.0</c:v>
                </c:pt>
                <c:pt idx="1135">
                  <c:v>20.0</c:v>
                </c:pt>
                <c:pt idx="1136">
                  <c:v>15.0</c:v>
                </c:pt>
                <c:pt idx="1137">
                  <c:v>20.0</c:v>
                </c:pt>
                <c:pt idx="1138">
                  <c:v>15.0</c:v>
                </c:pt>
                <c:pt idx="1139">
                  <c:v>20.0</c:v>
                </c:pt>
                <c:pt idx="1140">
                  <c:v>20.0</c:v>
                </c:pt>
                <c:pt idx="1141">
                  <c:v>20.0</c:v>
                </c:pt>
                <c:pt idx="1142">
                  <c:v>20.0</c:v>
                </c:pt>
                <c:pt idx="1143">
                  <c:v>20.0</c:v>
                </c:pt>
                <c:pt idx="1144">
                  <c:v>20.0</c:v>
                </c:pt>
                <c:pt idx="1145">
                  <c:v>20.0</c:v>
                </c:pt>
                <c:pt idx="1146">
                  <c:v>15.0</c:v>
                </c:pt>
                <c:pt idx="1147">
                  <c:v>20.0</c:v>
                </c:pt>
                <c:pt idx="1148">
                  <c:v>25.0</c:v>
                </c:pt>
                <c:pt idx="1149">
                  <c:v>20.0</c:v>
                </c:pt>
                <c:pt idx="1150">
                  <c:v>20.0</c:v>
                </c:pt>
                <c:pt idx="1151">
                  <c:v>25.0</c:v>
                </c:pt>
                <c:pt idx="1152">
                  <c:v>15.0</c:v>
                </c:pt>
                <c:pt idx="1153">
                  <c:v>25.0</c:v>
                </c:pt>
                <c:pt idx="1154">
                  <c:v>20.0</c:v>
                </c:pt>
                <c:pt idx="1155">
                  <c:v>20.0</c:v>
                </c:pt>
                <c:pt idx="1156">
                  <c:v>20.0</c:v>
                </c:pt>
                <c:pt idx="1157">
                  <c:v>20.0</c:v>
                </c:pt>
                <c:pt idx="1158">
                  <c:v>15.0</c:v>
                </c:pt>
                <c:pt idx="1159">
                  <c:v>15.0</c:v>
                </c:pt>
                <c:pt idx="1160">
                  <c:v>20.0</c:v>
                </c:pt>
                <c:pt idx="1161">
                  <c:v>20.0</c:v>
                </c:pt>
                <c:pt idx="1162">
                  <c:v>20.0</c:v>
                </c:pt>
                <c:pt idx="1163">
                  <c:v>20.0</c:v>
                </c:pt>
                <c:pt idx="1164">
                  <c:v>20.0</c:v>
                </c:pt>
                <c:pt idx="1165">
                  <c:v>20.0</c:v>
                </c:pt>
                <c:pt idx="1166">
                  <c:v>20.0</c:v>
                </c:pt>
                <c:pt idx="1167">
                  <c:v>20.0</c:v>
                </c:pt>
                <c:pt idx="1168">
                  <c:v>20.0</c:v>
                </c:pt>
                <c:pt idx="1169">
                  <c:v>15.0</c:v>
                </c:pt>
                <c:pt idx="1170">
                  <c:v>20.0</c:v>
                </c:pt>
                <c:pt idx="1171">
                  <c:v>20.0</c:v>
                </c:pt>
                <c:pt idx="1172">
                  <c:v>20.0</c:v>
                </c:pt>
                <c:pt idx="1173">
                  <c:v>15.0</c:v>
                </c:pt>
                <c:pt idx="1174">
                  <c:v>15.0</c:v>
                </c:pt>
                <c:pt idx="1175">
                  <c:v>15.0</c:v>
                </c:pt>
                <c:pt idx="1176">
                  <c:v>20.0</c:v>
                </c:pt>
                <c:pt idx="1177">
                  <c:v>15.0</c:v>
                </c:pt>
                <c:pt idx="1178">
                  <c:v>20.0</c:v>
                </c:pt>
                <c:pt idx="1179">
                  <c:v>20.0</c:v>
                </c:pt>
                <c:pt idx="1180">
                  <c:v>20.0</c:v>
                </c:pt>
                <c:pt idx="1181">
                  <c:v>25.0</c:v>
                </c:pt>
                <c:pt idx="1182">
                  <c:v>20.0</c:v>
                </c:pt>
                <c:pt idx="1183">
                  <c:v>20.0</c:v>
                </c:pt>
                <c:pt idx="1184">
                  <c:v>20.0</c:v>
                </c:pt>
                <c:pt idx="1185">
                  <c:v>20.0</c:v>
                </c:pt>
                <c:pt idx="1186">
                  <c:v>20.0</c:v>
                </c:pt>
                <c:pt idx="1187">
                  <c:v>20.0</c:v>
                </c:pt>
                <c:pt idx="1188">
                  <c:v>20.0</c:v>
                </c:pt>
                <c:pt idx="1189">
                  <c:v>15.0</c:v>
                </c:pt>
                <c:pt idx="1190">
                  <c:v>20.0</c:v>
                </c:pt>
                <c:pt idx="1191">
                  <c:v>20.0</c:v>
                </c:pt>
                <c:pt idx="1192">
                  <c:v>20.0</c:v>
                </c:pt>
                <c:pt idx="1193">
                  <c:v>15.0</c:v>
                </c:pt>
                <c:pt idx="1194">
                  <c:v>20.0</c:v>
                </c:pt>
                <c:pt idx="1195">
                  <c:v>20.0</c:v>
                </c:pt>
                <c:pt idx="1196">
                  <c:v>15.0</c:v>
                </c:pt>
                <c:pt idx="1197">
                  <c:v>20.0</c:v>
                </c:pt>
                <c:pt idx="1198">
                  <c:v>20.0</c:v>
                </c:pt>
                <c:pt idx="1199">
                  <c:v>15.0</c:v>
                </c:pt>
                <c:pt idx="1200">
                  <c:v>20.0</c:v>
                </c:pt>
                <c:pt idx="1201">
                  <c:v>20.0</c:v>
                </c:pt>
                <c:pt idx="1202">
                  <c:v>20.0</c:v>
                </c:pt>
                <c:pt idx="1203">
                  <c:v>20.0</c:v>
                </c:pt>
                <c:pt idx="1204">
                  <c:v>20.0</c:v>
                </c:pt>
                <c:pt idx="1205">
                  <c:v>20.0</c:v>
                </c:pt>
                <c:pt idx="1206">
                  <c:v>20.0</c:v>
                </c:pt>
                <c:pt idx="1207">
                  <c:v>15.0</c:v>
                </c:pt>
                <c:pt idx="1208">
                  <c:v>20.0</c:v>
                </c:pt>
                <c:pt idx="1209">
                  <c:v>20.0</c:v>
                </c:pt>
                <c:pt idx="1210">
                  <c:v>20.0</c:v>
                </c:pt>
                <c:pt idx="1211">
                  <c:v>20.0</c:v>
                </c:pt>
                <c:pt idx="1212">
                  <c:v>20.0</c:v>
                </c:pt>
                <c:pt idx="1213">
                  <c:v>15.0</c:v>
                </c:pt>
                <c:pt idx="1214">
                  <c:v>20.0</c:v>
                </c:pt>
                <c:pt idx="1215">
                  <c:v>20.0</c:v>
                </c:pt>
                <c:pt idx="1216">
                  <c:v>15.0</c:v>
                </c:pt>
                <c:pt idx="1217">
                  <c:v>20.0</c:v>
                </c:pt>
                <c:pt idx="1218">
                  <c:v>20.0</c:v>
                </c:pt>
                <c:pt idx="1219">
                  <c:v>20.0</c:v>
                </c:pt>
                <c:pt idx="1220">
                  <c:v>15.0</c:v>
                </c:pt>
                <c:pt idx="1221">
                  <c:v>20.0</c:v>
                </c:pt>
                <c:pt idx="1222">
                  <c:v>20.0</c:v>
                </c:pt>
                <c:pt idx="1223">
                  <c:v>20.0</c:v>
                </c:pt>
                <c:pt idx="1224">
                  <c:v>20.0</c:v>
                </c:pt>
                <c:pt idx="1225">
                  <c:v>20.0</c:v>
                </c:pt>
                <c:pt idx="1226">
                  <c:v>20.0</c:v>
                </c:pt>
                <c:pt idx="1227">
                  <c:v>20.0</c:v>
                </c:pt>
                <c:pt idx="1228">
                  <c:v>20.0</c:v>
                </c:pt>
                <c:pt idx="1229">
                  <c:v>20.0</c:v>
                </c:pt>
                <c:pt idx="1230">
                  <c:v>20.0</c:v>
                </c:pt>
                <c:pt idx="1231">
                  <c:v>20.0</c:v>
                </c:pt>
                <c:pt idx="1232">
                  <c:v>15.0</c:v>
                </c:pt>
                <c:pt idx="1233">
                  <c:v>20.0</c:v>
                </c:pt>
                <c:pt idx="1234">
                  <c:v>20.0</c:v>
                </c:pt>
                <c:pt idx="1235">
                  <c:v>20.0</c:v>
                </c:pt>
                <c:pt idx="1236">
                  <c:v>15.0</c:v>
                </c:pt>
                <c:pt idx="1237">
                  <c:v>15.0</c:v>
                </c:pt>
                <c:pt idx="1238">
                  <c:v>20.0</c:v>
                </c:pt>
                <c:pt idx="1239">
                  <c:v>20.0</c:v>
                </c:pt>
                <c:pt idx="1240">
                  <c:v>20.0</c:v>
                </c:pt>
                <c:pt idx="1241">
                  <c:v>25.0</c:v>
                </c:pt>
                <c:pt idx="1242">
                  <c:v>20.0</c:v>
                </c:pt>
                <c:pt idx="1243">
                  <c:v>20.0</c:v>
                </c:pt>
                <c:pt idx="1244">
                  <c:v>20.0</c:v>
                </c:pt>
                <c:pt idx="1245">
                  <c:v>20.0</c:v>
                </c:pt>
                <c:pt idx="1246">
                  <c:v>20.0</c:v>
                </c:pt>
                <c:pt idx="1247">
                  <c:v>20.0</c:v>
                </c:pt>
                <c:pt idx="1248">
                  <c:v>20.0</c:v>
                </c:pt>
                <c:pt idx="1249">
                  <c:v>20.0</c:v>
                </c:pt>
                <c:pt idx="1250">
                  <c:v>15.0</c:v>
                </c:pt>
                <c:pt idx="1251">
                  <c:v>15.0</c:v>
                </c:pt>
                <c:pt idx="1252">
                  <c:v>20.0</c:v>
                </c:pt>
                <c:pt idx="1253">
                  <c:v>20.0</c:v>
                </c:pt>
                <c:pt idx="1254">
                  <c:v>15.0</c:v>
                </c:pt>
                <c:pt idx="1255">
                  <c:v>20.0</c:v>
                </c:pt>
                <c:pt idx="1256">
                  <c:v>20.0</c:v>
                </c:pt>
                <c:pt idx="1257">
                  <c:v>20.0</c:v>
                </c:pt>
                <c:pt idx="1258">
                  <c:v>20.0</c:v>
                </c:pt>
                <c:pt idx="1259">
                  <c:v>20.0</c:v>
                </c:pt>
                <c:pt idx="1260">
                  <c:v>20.0</c:v>
                </c:pt>
                <c:pt idx="1261">
                  <c:v>20.0</c:v>
                </c:pt>
                <c:pt idx="1262">
                  <c:v>15.0</c:v>
                </c:pt>
                <c:pt idx="1263">
                  <c:v>20.0</c:v>
                </c:pt>
                <c:pt idx="1264">
                  <c:v>20.0</c:v>
                </c:pt>
                <c:pt idx="1265">
                  <c:v>20.0</c:v>
                </c:pt>
                <c:pt idx="1266">
                  <c:v>15.0</c:v>
                </c:pt>
                <c:pt idx="1267">
                  <c:v>20.0</c:v>
                </c:pt>
                <c:pt idx="1268">
                  <c:v>20.0</c:v>
                </c:pt>
                <c:pt idx="1269">
                  <c:v>20.0</c:v>
                </c:pt>
                <c:pt idx="1270">
                  <c:v>20.0</c:v>
                </c:pt>
                <c:pt idx="1271">
                  <c:v>20.0</c:v>
                </c:pt>
                <c:pt idx="1272">
                  <c:v>20.0</c:v>
                </c:pt>
                <c:pt idx="1273">
                  <c:v>20.0</c:v>
                </c:pt>
                <c:pt idx="1274">
                  <c:v>20.0</c:v>
                </c:pt>
                <c:pt idx="1275">
                  <c:v>20.0</c:v>
                </c:pt>
                <c:pt idx="1276">
                  <c:v>20.0</c:v>
                </c:pt>
                <c:pt idx="1277">
                  <c:v>20.0</c:v>
                </c:pt>
                <c:pt idx="1278">
                  <c:v>20.0</c:v>
                </c:pt>
                <c:pt idx="1279">
                  <c:v>20.0</c:v>
                </c:pt>
                <c:pt idx="1280">
                  <c:v>20.0</c:v>
                </c:pt>
                <c:pt idx="1281">
                  <c:v>20.0</c:v>
                </c:pt>
                <c:pt idx="1282">
                  <c:v>20.0</c:v>
                </c:pt>
                <c:pt idx="1283">
                  <c:v>20.0</c:v>
                </c:pt>
                <c:pt idx="1284">
                  <c:v>20.0</c:v>
                </c:pt>
                <c:pt idx="1285">
                  <c:v>20.0</c:v>
                </c:pt>
                <c:pt idx="1286">
                  <c:v>15.0</c:v>
                </c:pt>
                <c:pt idx="1287">
                  <c:v>20.0</c:v>
                </c:pt>
                <c:pt idx="1288">
                  <c:v>20.0</c:v>
                </c:pt>
                <c:pt idx="1289">
                  <c:v>25.0</c:v>
                </c:pt>
                <c:pt idx="1290">
                  <c:v>15.0</c:v>
                </c:pt>
                <c:pt idx="1291">
                  <c:v>20.0</c:v>
                </c:pt>
                <c:pt idx="1292">
                  <c:v>20.0</c:v>
                </c:pt>
                <c:pt idx="1293">
                  <c:v>15.0</c:v>
                </c:pt>
                <c:pt idx="1294">
                  <c:v>20.0</c:v>
                </c:pt>
                <c:pt idx="1295">
                  <c:v>20.0</c:v>
                </c:pt>
                <c:pt idx="1296">
                  <c:v>15.0</c:v>
                </c:pt>
                <c:pt idx="1297">
                  <c:v>15.0</c:v>
                </c:pt>
                <c:pt idx="1298">
                  <c:v>15.0</c:v>
                </c:pt>
                <c:pt idx="1299">
                  <c:v>15.0</c:v>
                </c:pt>
                <c:pt idx="1300">
                  <c:v>15.0</c:v>
                </c:pt>
                <c:pt idx="1301">
                  <c:v>15.0</c:v>
                </c:pt>
                <c:pt idx="1302">
                  <c:v>25.0</c:v>
                </c:pt>
                <c:pt idx="1303">
                  <c:v>20.0</c:v>
                </c:pt>
                <c:pt idx="1304">
                  <c:v>20.0</c:v>
                </c:pt>
                <c:pt idx="1305">
                  <c:v>20.0</c:v>
                </c:pt>
                <c:pt idx="1306">
                  <c:v>20.0</c:v>
                </c:pt>
                <c:pt idx="1307">
                  <c:v>20.0</c:v>
                </c:pt>
                <c:pt idx="1308">
                  <c:v>25.0</c:v>
                </c:pt>
                <c:pt idx="1309">
                  <c:v>20.0</c:v>
                </c:pt>
                <c:pt idx="1310">
                  <c:v>15.0</c:v>
                </c:pt>
                <c:pt idx="1311">
                  <c:v>20.0</c:v>
                </c:pt>
                <c:pt idx="1312">
                  <c:v>20.0</c:v>
                </c:pt>
                <c:pt idx="1313">
                  <c:v>20.0</c:v>
                </c:pt>
                <c:pt idx="1314">
                  <c:v>20.0</c:v>
                </c:pt>
                <c:pt idx="1315">
                  <c:v>15.0</c:v>
                </c:pt>
                <c:pt idx="1316">
                  <c:v>15.0</c:v>
                </c:pt>
                <c:pt idx="1317">
                  <c:v>25.0</c:v>
                </c:pt>
                <c:pt idx="1318">
                  <c:v>20.0</c:v>
                </c:pt>
                <c:pt idx="1319">
                  <c:v>25.0</c:v>
                </c:pt>
                <c:pt idx="1320">
                  <c:v>20.0</c:v>
                </c:pt>
                <c:pt idx="1321">
                  <c:v>25.0</c:v>
                </c:pt>
                <c:pt idx="1322">
                  <c:v>25.0</c:v>
                </c:pt>
                <c:pt idx="1323">
                  <c:v>20.0</c:v>
                </c:pt>
                <c:pt idx="1324">
                  <c:v>20.0</c:v>
                </c:pt>
                <c:pt idx="1325">
                  <c:v>20.0</c:v>
                </c:pt>
                <c:pt idx="1326">
                  <c:v>20.0</c:v>
                </c:pt>
                <c:pt idx="1327">
                  <c:v>20.0</c:v>
                </c:pt>
                <c:pt idx="1328">
                  <c:v>20.0</c:v>
                </c:pt>
                <c:pt idx="1329">
                  <c:v>20.0</c:v>
                </c:pt>
                <c:pt idx="1330">
                  <c:v>25.0</c:v>
                </c:pt>
                <c:pt idx="1331">
                  <c:v>25.0</c:v>
                </c:pt>
                <c:pt idx="1332">
                  <c:v>20.0</c:v>
                </c:pt>
                <c:pt idx="1333">
                  <c:v>20.0</c:v>
                </c:pt>
                <c:pt idx="1334">
                  <c:v>20.0</c:v>
                </c:pt>
                <c:pt idx="1335">
                  <c:v>20.0</c:v>
                </c:pt>
                <c:pt idx="1336">
                  <c:v>25.0</c:v>
                </c:pt>
                <c:pt idx="1337">
                  <c:v>25.0</c:v>
                </c:pt>
                <c:pt idx="1338">
                  <c:v>25.0</c:v>
                </c:pt>
                <c:pt idx="1339">
                  <c:v>25.0</c:v>
                </c:pt>
                <c:pt idx="1340">
                  <c:v>20.0</c:v>
                </c:pt>
                <c:pt idx="1341">
                  <c:v>20.0</c:v>
                </c:pt>
                <c:pt idx="1342">
                  <c:v>20.0</c:v>
                </c:pt>
                <c:pt idx="1343">
                  <c:v>20.0</c:v>
                </c:pt>
                <c:pt idx="1344">
                  <c:v>20.0</c:v>
                </c:pt>
                <c:pt idx="1345">
                  <c:v>20.0</c:v>
                </c:pt>
                <c:pt idx="1346">
                  <c:v>20.0</c:v>
                </c:pt>
                <c:pt idx="1347">
                  <c:v>15.0</c:v>
                </c:pt>
                <c:pt idx="1348">
                  <c:v>20.0</c:v>
                </c:pt>
                <c:pt idx="1349">
                  <c:v>20.0</c:v>
                </c:pt>
                <c:pt idx="1350">
                  <c:v>20.0</c:v>
                </c:pt>
                <c:pt idx="1351">
                  <c:v>25.0</c:v>
                </c:pt>
                <c:pt idx="1352">
                  <c:v>15.0</c:v>
                </c:pt>
                <c:pt idx="1353">
                  <c:v>20.0</c:v>
                </c:pt>
                <c:pt idx="1354">
                  <c:v>25.0</c:v>
                </c:pt>
                <c:pt idx="1355">
                  <c:v>20.0</c:v>
                </c:pt>
                <c:pt idx="1356">
                  <c:v>20.0</c:v>
                </c:pt>
                <c:pt idx="1357">
                  <c:v>15.0</c:v>
                </c:pt>
                <c:pt idx="1358">
                  <c:v>20.0</c:v>
                </c:pt>
                <c:pt idx="1359">
                  <c:v>20.0</c:v>
                </c:pt>
                <c:pt idx="1360">
                  <c:v>20.0</c:v>
                </c:pt>
                <c:pt idx="1361">
                  <c:v>20.0</c:v>
                </c:pt>
                <c:pt idx="1362">
                  <c:v>20.0</c:v>
                </c:pt>
                <c:pt idx="1363">
                  <c:v>15.0</c:v>
                </c:pt>
                <c:pt idx="1364">
                  <c:v>20.0</c:v>
                </c:pt>
                <c:pt idx="1365">
                  <c:v>20.0</c:v>
                </c:pt>
                <c:pt idx="1366">
                  <c:v>25.0</c:v>
                </c:pt>
                <c:pt idx="1367">
                  <c:v>15.0</c:v>
                </c:pt>
                <c:pt idx="1368">
                  <c:v>20.0</c:v>
                </c:pt>
                <c:pt idx="1369">
                  <c:v>20.0</c:v>
                </c:pt>
                <c:pt idx="1370">
                  <c:v>20.0</c:v>
                </c:pt>
                <c:pt idx="1371">
                  <c:v>20.0</c:v>
                </c:pt>
                <c:pt idx="1372">
                  <c:v>20.0</c:v>
                </c:pt>
                <c:pt idx="1373">
                  <c:v>20.0</c:v>
                </c:pt>
                <c:pt idx="1374">
                  <c:v>25.0</c:v>
                </c:pt>
                <c:pt idx="1375">
                  <c:v>20.0</c:v>
                </c:pt>
                <c:pt idx="1376">
                  <c:v>25.0</c:v>
                </c:pt>
                <c:pt idx="1377">
                  <c:v>20.0</c:v>
                </c:pt>
                <c:pt idx="1378">
                  <c:v>20.0</c:v>
                </c:pt>
                <c:pt idx="1379">
                  <c:v>20.0</c:v>
                </c:pt>
                <c:pt idx="1380">
                  <c:v>25.0</c:v>
                </c:pt>
                <c:pt idx="1381">
                  <c:v>25.0</c:v>
                </c:pt>
                <c:pt idx="1382">
                  <c:v>20.0</c:v>
                </c:pt>
                <c:pt idx="1383">
                  <c:v>25.0</c:v>
                </c:pt>
                <c:pt idx="1384">
                  <c:v>20.0</c:v>
                </c:pt>
                <c:pt idx="1385">
                  <c:v>20.0</c:v>
                </c:pt>
                <c:pt idx="1386">
                  <c:v>25.0</c:v>
                </c:pt>
                <c:pt idx="1387">
                  <c:v>25.0</c:v>
                </c:pt>
                <c:pt idx="1388">
                  <c:v>20.0</c:v>
                </c:pt>
                <c:pt idx="1389">
                  <c:v>20.0</c:v>
                </c:pt>
                <c:pt idx="1390">
                  <c:v>25.0</c:v>
                </c:pt>
                <c:pt idx="1391">
                  <c:v>20.0</c:v>
                </c:pt>
                <c:pt idx="1392">
                  <c:v>20.0</c:v>
                </c:pt>
                <c:pt idx="1393">
                  <c:v>25.0</c:v>
                </c:pt>
                <c:pt idx="1394">
                  <c:v>20.0</c:v>
                </c:pt>
                <c:pt idx="1395">
                  <c:v>25.0</c:v>
                </c:pt>
                <c:pt idx="1396">
                  <c:v>20.0</c:v>
                </c:pt>
                <c:pt idx="1397">
                  <c:v>20.0</c:v>
                </c:pt>
                <c:pt idx="1398">
                  <c:v>25.0</c:v>
                </c:pt>
                <c:pt idx="1399">
                  <c:v>20.0</c:v>
                </c:pt>
                <c:pt idx="1400">
                  <c:v>25.0</c:v>
                </c:pt>
                <c:pt idx="1401">
                  <c:v>25.0</c:v>
                </c:pt>
                <c:pt idx="1402">
                  <c:v>20.0</c:v>
                </c:pt>
                <c:pt idx="1403">
                  <c:v>25.0</c:v>
                </c:pt>
                <c:pt idx="1404">
                  <c:v>25.0</c:v>
                </c:pt>
                <c:pt idx="1405">
                  <c:v>20.0</c:v>
                </c:pt>
                <c:pt idx="1406">
                  <c:v>25.0</c:v>
                </c:pt>
                <c:pt idx="1407">
                  <c:v>20.0</c:v>
                </c:pt>
                <c:pt idx="1408">
                  <c:v>20.0</c:v>
                </c:pt>
                <c:pt idx="1409">
                  <c:v>30.0</c:v>
                </c:pt>
                <c:pt idx="1410">
                  <c:v>25.0</c:v>
                </c:pt>
                <c:pt idx="1411">
                  <c:v>20.0</c:v>
                </c:pt>
                <c:pt idx="1412">
                  <c:v>20.0</c:v>
                </c:pt>
                <c:pt idx="1413">
                  <c:v>25.0</c:v>
                </c:pt>
                <c:pt idx="1414">
                  <c:v>20.0</c:v>
                </c:pt>
                <c:pt idx="1415">
                  <c:v>25.0</c:v>
                </c:pt>
                <c:pt idx="1416">
                  <c:v>20.0</c:v>
                </c:pt>
                <c:pt idx="1417">
                  <c:v>20.0</c:v>
                </c:pt>
                <c:pt idx="1418">
                  <c:v>25.0</c:v>
                </c:pt>
                <c:pt idx="1419">
                  <c:v>20.0</c:v>
                </c:pt>
                <c:pt idx="1420">
                  <c:v>20.0</c:v>
                </c:pt>
                <c:pt idx="1421">
                  <c:v>25.0</c:v>
                </c:pt>
                <c:pt idx="1422">
                  <c:v>20.0</c:v>
                </c:pt>
                <c:pt idx="1423">
                  <c:v>25.0</c:v>
                </c:pt>
                <c:pt idx="1424">
                  <c:v>20.0</c:v>
                </c:pt>
                <c:pt idx="1425">
                  <c:v>25.0</c:v>
                </c:pt>
                <c:pt idx="1426">
                  <c:v>20.0</c:v>
                </c:pt>
                <c:pt idx="1427">
                  <c:v>25.0</c:v>
                </c:pt>
                <c:pt idx="1428">
                  <c:v>25.0</c:v>
                </c:pt>
                <c:pt idx="1429">
                  <c:v>20.0</c:v>
                </c:pt>
                <c:pt idx="1430">
                  <c:v>20.0</c:v>
                </c:pt>
                <c:pt idx="1431">
                  <c:v>20.0</c:v>
                </c:pt>
                <c:pt idx="1432">
                  <c:v>20.0</c:v>
                </c:pt>
                <c:pt idx="1433">
                  <c:v>20.0</c:v>
                </c:pt>
                <c:pt idx="1434">
                  <c:v>25.0</c:v>
                </c:pt>
                <c:pt idx="1435">
                  <c:v>20.0</c:v>
                </c:pt>
                <c:pt idx="1436">
                  <c:v>20.0</c:v>
                </c:pt>
                <c:pt idx="1437">
                  <c:v>25.0</c:v>
                </c:pt>
                <c:pt idx="1438">
                  <c:v>20.0</c:v>
                </c:pt>
                <c:pt idx="1439">
                  <c:v>20.0</c:v>
                </c:pt>
                <c:pt idx="1440">
                  <c:v>20.0</c:v>
                </c:pt>
                <c:pt idx="1441">
                  <c:v>25.0</c:v>
                </c:pt>
                <c:pt idx="1442">
                  <c:v>20.0</c:v>
                </c:pt>
                <c:pt idx="1443">
                  <c:v>25.0</c:v>
                </c:pt>
                <c:pt idx="1444">
                  <c:v>20.0</c:v>
                </c:pt>
                <c:pt idx="1445">
                  <c:v>25.0</c:v>
                </c:pt>
                <c:pt idx="1446">
                  <c:v>25.0</c:v>
                </c:pt>
                <c:pt idx="1447">
                  <c:v>20.0</c:v>
                </c:pt>
                <c:pt idx="1448">
                  <c:v>20.0</c:v>
                </c:pt>
                <c:pt idx="1449">
                  <c:v>20.0</c:v>
                </c:pt>
                <c:pt idx="1450">
                  <c:v>25.0</c:v>
                </c:pt>
                <c:pt idx="1451">
                  <c:v>25.0</c:v>
                </c:pt>
                <c:pt idx="1452">
                  <c:v>25.0</c:v>
                </c:pt>
                <c:pt idx="1453">
                  <c:v>20.0</c:v>
                </c:pt>
                <c:pt idx="1454">
                  <c:v>20.0</c:v>
                </c:pt>
                <c:pt idx="1455">
                  <c:v>25.0</c:v>
                </c:pt>
                <c:pt idx="1456">
                  <c:v>20.0</c:v>
                </c:pt>
                <c:pt idx="1457">
                  <c:v>25.0</c:v>
                </c:pt>
                <c:pt idx="1458">
                  <c:v>20.0</c:v>
                </c:pt>
                <c:pt idx="1459">
                  <c:v>30.0</c:v>
                </c:pt>
                <c:pt idx="1460">
                  <c:v>25.0</c:v>
                </c:pt>
                <c:pt idx="1461">
                  <c:v>20.0</c:v>
                </c:pt>
                <c:pt idx="1462">
                  <c:v>20.0</c:v>
                </c:pt>
                <c:pt idx="1463">
                  <c:v>25.0</c:v>
                </c:pt>
                <c:pt idx="1464">
                  <c:v>25.0</c:v>
                </c:pt>
                <c:pt idx="1465">
                  <c:v>20.0</c:v>
                </c:pt>
                <c:pt idx="1466">
                  <c:v>25.0</c:v>
                </c:pt>
                <c:pt idx="1467">
                  <c:v>25.0</c:v>
                </c:pt>
                <c:pt idx="1468">
                  <c:v>25.0</c:v>
                </c:pt>
                <c:pt idx="1469">
                  <c:v>25.0</c:v>
                </c:pt>
                <c:pt idx="1470">
                  <c:v>25.0</c:v>
                </c:pt>
                <c:pt idx="1471">
                  <c:v>25.0</c:v>
                </c:pt>
                <c:pt idx="1472">
                  <c:v>25.0</c:v>
                </c:pt>
                <c:pt idx="1473">
                  <c:v>25.0</c:v>
                </c:pt>
                <c:pt idx="1474">
                  <c:v>25.0</c:v>
                </c:pt>
                <c:pt idx="1475">
                  <c:v>25.0</c:v>
                </c:pt>
                <c:pt idx="1476">
                  <c:v>25.0</c:v>
                </c:pt>
                <c:pt idx="1477">
                  <c:v>25.0</c:v>
                </c:pt>
                <c:pt idx="1478">
                  <c:v>25.0</c:v>
                </c:pt>
                <c:pt idx="1479">
                  <c:v>25.0</c:v>
                </c:pt>
                <c:pt idx="1480">
                  <c:v>25.0</c:v>
                </c:pt>
                <c:pt idx="1481">
                  <c:v>25.0</c:v>
                </c:pt>
                <c:pt idx="1482">
                  <c:v>25.0</c:v>
                </c:pt>
                <c:pt idx="1483">
                  <c:v>25.0</c:v>
                </c:pt>
                <c:pt idx="1484">
                  <c:v>25.0</c:v>
                </c:pt>
                <c:pt idx="1485">
                  <c:v>25.0</c:v>
                </c:pt>
                <c:pt idx="1486">
                  <c:v>25.0</c:v>
                </c:pt>
                <c:pt idx="1487">
                  <c:v>25.0</c:v>
                </c:pt>
                <c:pt idx="1488">
                  <c:v>25.0</c:v>
                </c:pt>
                <c:pt idx="1489">
                  <c:v>25.0</c:v>
                </c:pt>
                <c:pt idx="1490">
                  <c:v>25.0</c:v>
                </c:pt>
                <c:pt idx="1491">
                  <c:v>20.0</c:v>
                </c:pt>
                <c:pt idx="1492">
                  <c:v>25.0</c:v>
                </c:pt>
                <c:pt idx="1493">
                  <c:v>25.0</c:v>
                </c:pt>
                <c:pt idx="1494">
                  <c:v>25.0</c:v>
                </c:pt>
                <c:pt idx="1495">
                  <c:v>25.0</c:v>
                </c:pt>
                <c:pt idx="1496">
                  <c:v>25.0</c:v>
                </c:pt>
                <c:pt idx="1497">
                  <c:v>25.0</c:v>
                </c:pt>
                <c:pt idx="1498">
                  <c:v>25.0</c:v>
                </c:pt>
                <c:pt idx="1499">
                  <c:v>25.0</c:v>
                </c:pt>
                <c:pt idx="1500">
                  <c:v>25.0</c:v>
                </c:pt>
                <c:pt idx="1501">
                  <c:v>25.0</c:v>
                </c:pt>
                <c:pt idx="1502">
                  <c:v>25.0</c:v>
                </c:pt>
                <c:pt idx="1503">
                  <c:v>30.0</c:v>
                </c:pt>
                <c:pt idx="1504">
                  <c:v>25.0</c:v>
                </c:pt>
                <c:pt idx="1505">
                  <c:v>25.0</c:v>
                </c:pt>
                <c:pt idx="1506">
                  <c:v>25.0</c:v>
                </c:pt>
                <c:pt idx="1507">
                  <c:v>25.0</c:v>
                </c:pt>
                <c:pt idx="1508">
                  <c:v>25.0</c:v>
                </c:pt>
                <c:pt idx="1509">
                  <c:v>20.0</c:v>
                </c:pt>
                <c:pt idx="1510">
                  <c:v>25.0</c:v>
                </c:pt>
                <c:pt idx="1511">
                  <c:v>30.0</c:v>
                </c:pt>
                <c:pt idx="1512">
                  <c:v>25.0</c:v>
                </c:pt>
                <c:pt idx="1513">
                  <c:v>25.0</c:v>
                </c:pt>
                <c:pt idx="1514">
                  <c:v>25.0</c:v>
                </c:pt>
                <c:pt idx="1515">
                  <c:v>25.0</c:v>
                </c:pt>
                <c:pt idx="1516">
                  <c:v>25.0</c:v>
                </c:pt>
                <c:pt idx="1517">
                  <c:v>25.0</c:v>
                </c:pt>
                <c:pt idx="1518">
                  <c:v>20.0</c:v>
                </c:pt>
                <c:pt idx="1519">
                  <c:v>25.0</c:v>
                </c:pt>
                <c:pt idx="1520">
                  <c:v>25.0</c:v>
                </c:pt>
                <c:pt idx="1521">
                  <c:v>25.0</c:v>
                </c:pt>
                <c:pt idx="1522">
                  <c:v>20.0</c:v>
                </c:pt>
                <c:pt idx="1523">
                  <c:v>25.0</c:v>
                </c:pt>
                <c:pt idx="1524">
                  <c:v>25.0</c:v>
                </c:pt>
                <c:pt idx="1525">
                  <c:v>25.0</c:v>
                </c:pt>
                <c:pt idx="1526">
                  <c:v>25.0</c:v>
                </c:pt>
                <c:pt idx="1527">
                  <c:v>25.0</c:v>
                </c:pt>
                <c:pt idx="1528">
                  <c:v>25.0</c:v>
                </c:pt>
                <c:pt idx="1529">
                  <c:v>25.0</c:v>
                </c:pt>
                <c:pt idx="1530">
                  <c:v>30.0</c:v>
                </c:pt>
                <c:pt idx="1531">
                  <c:v>25.0</c:v>
                </c:pt>
                <c:pt idx="1532">
                  <c:v>25.0</c:v>
                </c:pt>
                <c:pt idx="1533">
                  <c:v>25.0</c:v>
                </c:pt>
                <c:pt idx="1534">
                  <c:v>25.0</c:v>
                </c:pt>
                <c:pt idx="1535">
                  <c:v>25.0</c:v>
                </c:pt>
                <c:pt idx="1536">
                  <c:v>25.0</c:v>
                </c:pt>
                <c:pt idx="1537">
                  <c:v>25.0</c:v>
                </c:pt>
                <c:pt idx="1538">
                  <c:v>30.0</c:v>
                </c:pt>
                <c:pt idx="1539">
                  <c:v>25.0</c:v>
                </c:pt>
                <c:pt idx="1540">
                  <c:v>25.0</c:v>
                </c:pt>
                <c:pt idx="1541">
                  <c:v>30.0</c:v>
                </c:pt>
                <c:pt idx="1542">
                  <c:v>25.0</c:v>
                </c:pt>
                <c:pt idx="1543">
                  <c:v>25.0</c:v>
                </c:pt>
                <c:pt idx="1544">
                  <c:v>25.0</c:v>
                </c:pt>
                <c:pt idx="1545">
                  <c:v>25.0</c:v>
                </c:pt>
                <c:pt idx="1546">
                  <c:v>25.0</c:v>
                </c:pt>
                <c:pt idx="1547">
                  <c:v>25.0</c:v>
                </c:pt>
                <c:pt idx="1548">
                  <c:v>25.0</c:v>
                </c:pt>
                <c:pt idx="1549">
                  <c:v>30.0</c:v>
                </c:pt>
                <c:pt idx="1550">
                  <c:v>25.0</c:v>
                </c:pt>
                <c:pt idx="1551">
                  <c:v>30.0</c:v>
                </c:pt>
                <c:pt idx="1552">
                  <c:v>25.0</c:v>
                </c:pt>
                <c:pt idx="1553">
                  <c:v>20.0</c:v>
                </c:pt>
                <c:pt idx="1554">
                  <c:v>25.0</c:v>
                </c:pt>
                <c:pt idx="1555">
                  <c:v>20.0</c:v>
                </c:pt>
                <c:pt idx="1556">
                  <c:v>25.0</c:v>
                </c:pt>
                <c:pt idx="1557">
                  <c:v>25.0</c:v>
                </c:pt>
                <c:pt idx="1558">
                  <c:v>25.0</c:v>
                </c:pt>
                <c:pt idx="1559">
                  <c:v>25.0</c:v>
                </c:pt>
                <c:pt idx="1560">
                  <c:v>20.0</c:v>
                </c:pt>
                <c:pt idx="1561">
                  <c:v>25.0</c:v>
                </c:pt>
                <c:pt idx="1562">
                  <c:v>25.0</c:v>
                </c:pt>
                <c:pt idx="1563">
                  <c:v>25.0</c:v>
                </c:pt>
                <c:pt idx="1564">
                  <c:v>25.0</c:v>
                </c:pt>
                <c:pt idx="1565">
                  <c:v>20.0</c:v>
                </c:pt>
                <c:pt idx="1566">
                  <c:v>25.0</c:v>
                </c:pt>
                <c:pt idx="1567">
                  <c:v>25.0</c:v>
                </c:pt>
                <c:pt idx="1568">
                  <c:v>20.0</c:v>
                </c:pt>
                <c:pt idx="1569">
                  <c:v>25.0</c:v>
                </c:pt>
                <c:pt idx="1570">
                  <c:v>20.0</c:v>
                </c:pt>
                <c:pt idx="1571">
                  <c:v>20.0</c:v>
                </c:pt>
                <c:pt idx="1572">
                  <c:v>20.0</c:v>
                </c:pt>
                <c:pt idx="1573">
                  <c:v>20.0</c:v>
                </c:pt>
                <c:pt idx="1574">
                  <c:v>20.0</c:v>
                </c:pt>
                <c:pt idx="1575">
                  <c:v>25.0</c:v>
                </c:pt>
                <c:pt idx="1576">
                  <c:v>20.0</c:v>
                </c:pt>
                <c:pt idx="1577">
                  <c:v>25.0</c:v>
                </c:pt>
                <c:pt idx="1578">
                  <c:v>20.0</c:v>
                </c:pt>
                <c:pt idx="1579">
                  <c:v>20.0</c:v>
                </c:pt>
                <c:pt idx="1580">
                  <c:v>25.0</c:v>
                </c:pt>
                <c:pt idx="1581">
                  <c:v>20.0</c:v>
                </c:pt>
                <c:pt idx="1582">
                  <c:v>20.0</c:v>
                </c:pt>
                <c:pt idx="1583">
                  <c:v>25.0</c:v>
                </c:pt>
                <c:pt idx="1584">
                  <c:v>20.0</c:v>
                </c:pt>
                <c:pt idx="1585">
                  <c:v>25.0</c:v>
                </c:pt>
                <c:pt idx="1586">
                  <c:v>20.0</c:v>
                </c:pt>
                <c:pt idx="1587">
                  <c:v>20.0</c:v>
                </c:pt>
                <c:pt idx="1588">
                  <c:v>20.0</c:v>
                </c:pt>
                <c:pt idx="1589">
                  <c:v>25.0</c:v>
                </c:pt>
                <c:pt idx="1590">
                  <c:v>25.0</c:v>
                </c:pt>
                <c:pt idx="1591">
                  <c:v>20.0</c:v>
                </c:pt>
                <c:pt idx="1592">
                  <c:v>20.0</c:v>
                </c:pt>
                <c:pt idx="1593">
                  <c:v>25.0</c:v>
                </c:pt>
                <c:pt idx="1594">
                  <c:v>25.0</c:v>
                </c:pt>
                <c:pt idx="1595">
                  <c:v>25.0</c:v>
                </c:pt>
                <c:pt idx="1596">
                  <c:v>20.0</c:v>
                </c:pt>
                <c:pt idx="1597">
                  <c:v>25.0</c:v>
                </c:pt>
                <c:pt idx="1598">
                  <c:v>20.0</c:v>
                </c:pt>
                <c:pt idx="1599">
                  <c:v>25.0</c:v>
                </c:pt>
                <c:pt idx="1600">
                  <c:v>25.0</c:v>
                </c:pt>
                <c:pt idx="1601">
                  <c:v>25.0</c:v>
                </c:pt>
                <c:pt idx="1602">
                  <c:v>30.0</c:v>
                </c:pt>
                <c:pt idx="1603">
                  <c:v>20.0</c:v>
                </c:pt>
                <c:pt idx="1604">
                  <c:v>25.0</c:v>
                </c:pt>
                <c:pt idx="1605">
                  <c:v>25.0</c:v>
                </c:pt>
                <c:pt idx="1606">
                  <c:v>25.0</c:v>
                </c:pt>
                <c:pt idx="1607">
                  <c:v>25.0</c:v>
                </c:pt>
                <c:pt idx="1608">
                  <c:v>25.0</c:v>
                </c:pt>
                <c:pt idx="1609">
                  <c:v>25.0</c:v>
                </c:pt>
                <c:pt idx="1610">
                  <c:v>30.0</c:v>
                </c:pt>
                <c:pt idx="1611">
                  <c:v>25.0</c:v>
                </c:pt>
                <c:pt idx="1612">
                  <c:v>25.0</c:v>
                </c:pt>
                <c:pt idx="1613">
                  <c:v>25.0</c:v>
                </c:pt>
                <c:pt idx="1614">
                  <c:v>30.0</c:v>
                </c:pt>
                <c:pt idx="1615">
                  <c:v>30.0</c:v>
                </c:pt>
                <c:pt idx="1616">
                  <c:v>30.0</c:v>
                </c:pt>
                <c:pt idx="1617">
                  <c:v>30.0</c:v>
                </c:pt>
                <c:pt idx="1618">
                  <c:v>30.0</c:v>
                </c:pt>
                <c:pt idx="1619">
                  <c:v>25.0</c:v>
                </c:pt>
                <c:pt idx="1620">
                  <c:v>30.0</c:v>
                </c:pt>
                <c:pt idx="1621">
                  <c:v>30.0</c:v>
                </c:pt>
                <c:pt idx="1622">
                  <c:v>30.0</c:v>
                </c:pt>
                <c:pt idx="1623">
                  <c:v>25.0</c:v>
                </c:pt>
                <c:pt idx="1624">
                  <c:v>25.0</c:v>
                </c:pt>
                <c:pt idx="1625">
                  <c:v>25.0</c:v>
                </c:pt>
                <c:pt idx="1626">
                  <c:v>30.0</c:v>
                </c:pt>
                <c:pt idx="1627">
                  <c:v>25.0</c:v>
                </c:pt>
                <c:pt idx="1628">
                  <c:v>30.0</c:v>
                </c:pt>
                <c:pt idx="1629">
                  <c:v>30.0</c:v>
                </c:pt>
                <c:pt idx="1630">
                  <c:v>30.0</c:v>
                </c:pt>
                <c:pt idx="1631">
                  <c:v>25.0</c:v>
                </c:pt>
                <c:pt idx="1632">
                  <c:v>30.0</c:v>
                </c:pt>
                <c:pt idx="1633">
                  <c:v>25.0</c:v>
                </c:pt>
                <c:pt idx="1634">
                  <c:v>30.0</c:v>
                </c:pt>
                <c:pt idx="1635">
                  <c:v>25.0</c:v>
                </c:pt>
                <c:pt idx="1636">
                  <c:v>30.0</c:v>
                </c:pt>
                <c:pt idx="1637">
                  <c:v>30.0</c:v>
                </c:pt>
                <c:pt idx="1638">
                  <c:v>30.0</c:v>
                </c:pt>
                <c:pt idx="1639">
                  <c:v>35.0</c:v>
                </c:pt>
                <c:pt idx="1640">
                  <c:v>30.0</c:v>
                </c:pt>
                <c:pt idx="1641">
                  <c:v>35.0</c:v>
                </c:pt>
                <c:pt idx="1642">
                  <c:v>30.0</c:v>
                </c:pt>
                <c:pt idx="1643">
                  <c:v>30.0</c:v>
                </c:pt>
                <c:pt idx="1644">
                  <c:v>30.0</c:v>
                </c:pt>
                <c:pt idx="1645">
                  <c:v>30.0</c:v>
                </c:pt>
                <c:pt idx="1646">
                  <c:v>30.0</c:v>
                </c:pt>
                <c:pt idx="1647">
                  <c:v>30.0</c:v>
                </c:pt>
                <c:pt idx="1648">
                  <c:v>30.0</c:v>
                </c:pt>
                <c:pt idx="1649">
                  <c:v>30.0</c:v>
                </c:pt>
                <c:pt idx="1650">
                  <c:v>30.0</c:v>
                </c:pt>
                <c:pt idx="1651">
                  <c:v>30.0</c:v>
                </c:pt>
                <c:pt idx="1652">
                  <c:v>30.0</c:v>
                </c:pt>
                <c:pt idx="1653">
                  <c:v>35.0</c:v>
                </c:pt>
                <c:pt idx="1654">
                  <c:v>30.0</c:v>
                </c:pt>
                <c:pt idx="1655">
                  <c:v>35.0</c:v>
                </c:pt>
                <c:pt idx="1656">
                  <c:v>30.0</c:v>
                </c:pt>
                <c:pt idx="1657">
                  <c:v>30.0</c:v>
                </c:pt>
                <c:pt idx="1658">
                  <c:v>30.0</c:v>
                </c:pt>
                <c:pt idx="1659">
                  <c:v>35.0</c:v>
                </c:pt>
                <c:pt idx="1660">
                  <c:v>35.0</c:v>
                </c:pt>
                <c:pt idx="1661">
                  <c:v>30.0</c:v>
                </c:pt>
                <c:pt idx="1662">
                  <c:v>30.0</c:v>
                </c:pt>
                <c:pt idx="1663">
                  <c:v>30.0</c:v>
                </c:pt>
                <c:pt idx="1664">
                  <c:v>30.0</c:v>
                </c:pt>
                <c:pt idx="1665">
                  <c:v>30.0</c:v>
                </c:pt>
                <c:pt idx="1666">
                  <c:v>30.0</c:v>
                </c:pt>
                <c:pt idx="1667">
                  <c:v>35.0</c:v>
                </c:pt>
                <c:pt idx="1668">
                  <c:v>30.0</c:v>
                </c:pt>
                <c:pt idx="1669">
                  <c:v>30.0</c:v>
                </c:pt>
                <c:pt idx="1670">
                  <c:v>35.0</c:v>
                </c:pt>
                <c:pt idx="1671">
                  <c:v>35.0</c:v>
                </c:pt>
                <c:pt idx="1672">
                  <c:v>35.0</c:v>
                </c:pt>
                <c:pt idx="1673">
                  <c:v>30.0</c:v>
                </c:pt>
                <c:pt idx="1674">
                  <c:v>30.0</c:v>
                </c:pt>
                <c:pt idx="1675">
                  <c:v>30.0</c:v>
                </c:pt>
                <c:pt idx="1676">
                  <c:v>35.0</c:v>
                </c:pt>
                <c:pt idx="1677">
                  <c:v>30.0</c:v>
                </c:pt>
                <c:pt idx="1678">
                  <c:v>35.0</c:v>
                </c:pt>
                <c:pt idx="1679">
                  <c:v>30.0</c:v>
                </c:pt>
                <c:pt idx="1680">
                  <c:v>35.0</c:v>
                </c:pt>
                <c:pt idx="1681">
                  <c:v>35.0</c:v>
                </c:pt>
                <c:pt idx="1682">
                  <c:v>30.0</c:v>
                </c:pt>
                <c:pt idx="1683">
                  <c:v>30.0</c:v>
                </c:pt>
                <c:pt idx="1684">
                  <c:v>30.0</c:v>
                </c:pt>
                <c:pt idx="1685">
                  <c:v>30.0</c:v>
                </c:pt>
                <c:pt idx="1686">
                  <c:v>30.0</c:v>
                </c:pt>
                <c:pt idx="1687">
                  <c:v>30.0</c:v>
                </c:pt>
                <c:pt idx="1688">
                  <c:v>30.0</c:v>
                </c:pt>
                <c:pt idx="1689">
                  <c:v>35.0</c:v>
                </c:pt>
                <c:pt idx="1690">
                  <c:v>35.0</c:v>
                </c:pt>
                <c:pt idx="1691">
                  <c:v>35.0</c:v>
                </c:pt>
                <c:pt idx="1692">
                  <c:v>35.0</c:v>
                </c:pt>
                <c:pt idx="1693">
                  <c:v>30.0</c:v>
                </c:pt>
                <c:pt idx="1694">
                  <c:v>30.0</c:v>
                </c:pt>
                <c:pt idx="1695">
                  <c:v>30.0</c:v>
                </c:pt>
                <c:pt idx="1696">
                  <c:v>30.0</c:v>
                </c:pt>
                <c:pt idx="1697">
                  <c:v>30.0</c:v>
                </c:pt>
                <c:pt idx="1698">
                  <c:v>30.0</c:v>
                </c:pt>
                <c:pt idx="1699">
                  <c:v>30.0</c:v>
                </c:pt>
                <c:pt idx="1700">
                  <c:v>30.0</c:v>
                </c:pt>
                <c:pt idx="1701">
                  <c:v>35.0</c:v>
                </c:pt>
                <c:pt idx="1702">
                  <c:v>40.0</c:v>
                </c:pt>
                <c:pt idx="1703">
                  <c:v>35.0</c:v>
                </c:pt>
                <c:pt idx="1704">
                  <c:v>40.0</c:v>
                </c:pt>
                <c:pt idx="1705">
                  <c:v>35.0</c:v>
                </c:pt>
                <c:pt idx="1706">
                  <c:v>35.0</c:v>
                </c:pt>
                <c:pt idx="1707">
                  <c:v>35.0</c:v>
                </c:pt>
                <c:pt idx="1708">
                  <c:v>35.0</c:v>
                </c:pt>
                <c:pt idx="1709">
                  <c:v>35.0</c:v>
                </c:pt>
                <c:pt idx="1710">
                  <c:v>30.0</c:v>
                </c:pt>
                <c:pt idx="1711">
                  <c:v>35.0</c:v>
                </c:pt>
                <c:pt idx="1712">
                  <c:v>35.0</c:v>
                </c:pt>
                <c:pt idx="1713">
                  <c:v>35.0</c:v>
                </c:pt>
                <c:pt idx="1714">
                  <c:v>30.0</c:v>
                </c:pt>
                <c:pt idx="1715">
                  <c:v>30.0</c:v>
                </c:pt>
                <c:pt idx="1716">
                  <c:v>35.0</c:v>
                </c:pt>
                <c:pt idx="1717">
                  <c:v>40.0</c:v>
                </c:pt>
                <c:pt idx="1718">
                  <c:v>35.0</c:v>
                </c:pt>
                <c:pt idx="1719">
                  <c:v>35.0</c:v>
                </c:pt>
                <c:pt idx="1720">
                  <c:v>35.0</c:v>
                </c:pt>
                <c:pt idx="1721">
                  <c:v>35.0</c:v>
                </c:pt>
                <c:pt idx="1722">
                  <c:v>40.0</c:v>
                </c:pt>
                <c:pt idx="1723">
                  <c:v>35.0</c:v>
                </c:pt>
                <c:pt idx="1724">
                  <c:v>35.0</c:v>
                </c:pt>
                <c:pt idx="1725">
                  <c:v>40.0</c:v>
                </c:pt>
                <c:pt idx="1726">
                  <c:v>40.0</c:v>
                </c:pt>
                <c:pt idx="1727">
                  <c:v>35.0</c:v>
                </c:pt>
                <c:pt idx="1728">
                  <c:v>40.0</c:v>
                </c:pt>
                <c:pt idx="1729">
                  <c:v>35.0</c:v>
                </c:pt>
                <c:pt idx="1730">
                  <c:v>35.0</c:v>
                </c:pt>
                <c:pt idx="1731">
                  <c:v>35.0</c:v>
                </c:pt>
                <c:pt idx="1732">
                  <c:v>35.0</c:v>
                </c:pt>
                <c:pt idx="1733">
                  <c:v>35.0</c:v>
                </c:pt>
                <c:pt idx="1734">
                  <c:v>35.0</c:v>
                </c:pt>
                <c:pt idx="1735">
                  <c:v>40.0</c:v>
                </c:pt>
                <c:pt idx="1736">
                  <c:v>40.0</c:v>
                </c:pt>
                <c:pt idx="1737">
                  <c:v>35.0</c:v>
                </c:pt>
                <c:pt idx="1738">
                  <c:v>35.0</c:v>
                </c:pt>
                <c:pt idx="1739">
                  <c:v>35.0</c:v>
                </c:pt>
                <c:pt idx="1740">
                  <c:v>40.0</c:v>
                </c:pt>
                <c:pt idx="1741">
                  <c:v>40.0</c:v>
                </c:pt>
                <c:pt idx="1742">
                  <c:v>40.0</c:v>
                </c:pt>
                <c:pt idx="1743">
                  <c:v>40.0</c:v>
                </c:pt>
                <c:pt idx="1744">
                  <c:v>40.0</c:v>
                </c:pt>
                <c:pt idx="1745">
                  <c:v>40.0</c:v>
                </c:pt>
                <c:pt idx="1746">
                  <c:v>40.0</c:v>
                </c:pt>
                <c:pt idx="1747">
                  <c:v>40.0</c:v>
                </c:pt>
                <c:pt idx="1748">
                  <c:v>40.0</c:v>
                </c:pt>
                <c:pt idx="1749">
                  <c:v>40.0</c:v>
                </c:pt>
                <c:pt idx="1750">
                  <c:v>40.0</c:v>
                </c:pt>
                <c:pt idx="1751">
                  <c:v>40.0</c:v>
                </c:pt>
                <c:pt idx="1752">
                  <c:v>40.0</c:v>
                </c:pt>
                <c:pt idx="1753">
                  <c:v>40.0</c:v>
                </c:pt>
                <c:pt idx="1754">
                  <c:v>35.0</c:v>
                </c:pt>
                <c:pt idx="1755">
                  <c:v>35.0</c:v>
                </c:pt>
                <c:pt idx="1756">
                  <c:v>40.0</c:v>
                </c:pt>
                <c:pt idx="1757">
                  <c:v>45.0</c:v>
                </c:pt>
                <c:pt idx="1758">
                  <c:v>40.0</c:v>
                </c:pt>
                <c:pt idx="1759">
                  <c:v>45.0</c:v>
                </c:pt>
                <c:pt idx="1760">
                  <c:v>40.0</c:v>
                </c:pt>
                <c:pt idx="1761">
                  <c:v>45.0</c:v>
                </c:pt>
                <c:pt idx="1762">
                  <c:v>40.0</c:v>
                </c:pt>
                <c:pt idx="1763">
                  <c:v>40.0</c:v>
                </c:pt>
                <c:pt idx="1764">
                  <c:v>40.0</c:v>
                </c:pt>
                <c:pt idx="1765">
                  <c:v>40.0</c:v>
                </c:pt>
                <c:pt idx="1766">
                  <c:v>40.0</c:v>
                </c:pt>
                <c:pt idx="1767">
                  <c:v>40.0</c:v>
                </c:pt>
                <c:pt idx="1768">
                  <c:v>40.0</c:v>
                </c:pt>
                <c:pt idx="1769">
                  <c:v>40.0</c:v>
                </c:pt>
                <c:pt idx="1770">
                  <c:v>45.0</c:v>
                </c:pt>
                <c:pt idx="1771">
                  <c:v>40.0</c:v>
                </c:pt>
                <c:pt idx="1772">
                  <c:v>40.0</c:v>
                </c:pt>
                <c:pt idx="1773">
                  <c:v>35.0</c:v>
                </c:pt>
                <c:pt idx="1774">
                  <c:v>40.0</c:v>
                </c:pt>
                <c:pt idx="1775">
                  <c:v>40.0</c:v>
                </c:pt>
                <c:pt idx="1776">
                  <c:v>45.0</c:v>
                </c:pt>
                <c:pt idx="1777">
                  <c:v>40.0</c:v>
                </c:pt>
                <c:pt idx="1778">
                  <c:v>40.0</c:v>
                </c:pt>
                <c:pt idx="1779">
                  <c:v>40.0</c:v>
                </c:pt>
                <c:pt idx="1780">
                  <c:v>40.0</c:v>
                </c:pt>
                <c:pt idx="1781">
                  <c:v>45.0</c:v>
                </c:pt>
                <c:pt idx="1782">
                  <c:v>45.0</c:v>
                </c:pt>
                <c:pt idx="1783">
                  <c:v>40.0</c:v>
                </c:pt>
                <c:pt idx="1784">
                  <c:v>45.0</c:v>
                </c:pt>
                <c:pt idx="1785">
                  <c:v>45.0</c:v>
                </c:pt>
                <c:pt idx="1786">
                  <c:v>45.0</c:v>
                </c:pt>
                <c:pt idx="1787">
                  <c:v>45.0</c:v>
                </c:pt>
                <c:pt idx="1788">
                  <c:v>40.0</c:v>
                </c:pt>
                <c:pt idx="1789">
                  <c:v>45.0</c:v>
                </c:pt>
                <c:pt idx="1790">
                  <c:v>40.0</c:v>
                </c:pt>
                <c:pt idx="1791">
                  <c:v>40.0</c:v>
                </c:pt>
                <c:pt idx="1792">
                  <c:v>40.0</c:v>
                </c:pt>
                <c:pt idx="1793">
                  <c:v>45.0</c:v>
                </c:pt>
                <c:pt idx="1794">
                  <c:v>45.0</c:v>
                </c:pt>
                <c:pt idx="1795">
                  <c:v>40.0</c:v>
                </c:pt>
                <c:pt idx="1796">
                  <c:v>45.0</c:v>
                </c:pt>
                <c:pt idx="1797">
                  <c:v>40.0</c:v>
                </c:pt>
                <c:pt idx="1798">
                  <c:v>40.0</c:v>
                </c:pt>
                <c:pt idx="1799">
                  <c:v>45.0</c:v>
                </c:pt>
                <c:pt idx="1800">
                  <c:v>40.0</c:v>
                </c:pt>
                <c:pt idx="1801">
                  <c:v>45.0</c:v>
                </c:pt>
                <c:pt idx="1802">
                  <c:v>45.0</c:v>
                </c:pt>
                <c:pt idx="1803">
                  <c:v>45.0</c:v>
                </c:pt>
                <c:pt idx="1804">
                  <c:v>45.0</c:v>
                </c:pt>
                <c:pt idx="1805">
                  <c:v>45.0</c:v>
                </c:pt>
                <c:pt idx="1806">
                  <c:v>45.0</c:v>
                </c:pt>
                <c:pt idx="1807">
                  <c:v>40.0</c:v>
                </c:pt>
                <c:pt idx="1808">
                  <c:v>45.0</c:v>
                </c:pt>
                <c:pt idx="1809">
                  <c:v>40.0</c:v>
                </c:pt>
                <c:pt idx="1810">
                  <c:v>40.0</c:v>
                </c:pt>
                <c:pt idx="1811">
                  <c:v>45.0</c:v>
                </c:pt>
                <c:pt idx="1812">
                  <c:v>45.0</c:v>
                </c:pt>
                <c:pt idx="1813">
                  <c:v>45.0</c:v>
                </c:pt>
                <c:pt idx="1814">
                  <c:v>45.0</c:v>
                </c:pt>
                <c:pt idx="1815">
                  <c:v>45.0</c:v>
                </c:pt>
                <c:pt idx="1816">
                  <c:v>45.0</c:v>
                </c:pt>
                <c:pt idx="1817">
                  <c:v>45.0</c:v>
                </c:pt>
                <c:pt idx="1818">
                  <c:v>45.0</c:v>
                </c:pt>
                <c:pt idx="1819">
                  <c:v>45.0</c:v>
                </c:pt>
                <c:pt idx="1820">
                  <c:v>45.0</c:v>
                </c:pt>
                <c:pt idx="1821">
                  <c:v>40.0</c:v>
                </c:pt>
                <c:pt idx="1822">
                  <c:v>45.0</c:v>
                </c:pt>
                <c:pt idx="1823">
                  <c:v>40.0</c:v>
                </c:pt>
                <c:pt idx="1824">
                  <c:v>45.0</c:v>
                </c:pt>
                <c:pt idx="1825">
                  <c:v>45.0</c:v>
                </c:pt>
                <c:pt idx="1826">
                  <c:v>40.0</c:v>
                </c:pt>
                <c:pt idx="1827">
                  <c:v>45.0</c:v>
                </c:pt>
                <c:pt idx="1828">
                  <c:v>45.0</c:v>
                </c:pt>
                <c:pt idx="1829">
                  <c:v>45.0</c:v>
                </c:pt>
                <c:pt idx="1830">
                  <c:v>45.0</c:v>
                </c:pt>
                <c:pt idx="1831">
                  <c:v>40.0</c:v>
                </c:pt>
                <c:pt idx="1832">
                  <c:v>45.0</c:v>
                </c:pt>
                <c:pt idx="1833">
                  <c:v>45.0</c:v>
                </c:pt>
                <c:pt idx="1834">
                  <c:v>45.0</c:v>
                </c:pt>
                <c:pt idx="1835">
                  <c:v>45.0</c:v>
                </c:pt>
                <c:pt idx="1836">
                  <c:v>45.0</c:v>
                </c:pt>
                <c:pt idx="1837">
                  <c:v>45.0</c:v>
                </c:pt>
                <c:pt idx="1838">
                  <c:v>45.0</c:v>
                </c:pt>
                <c:pt idx="1839">
                  <c:v>50.0</c:v>
                </c:pt>
                <c:pt idx="1840">
                  <c:v>45.0</c:v>
                </c:pt>
                <c:pt idx="1841">
                  <c:v>45.0</c:v>
                </c:pt>
                <c:pt idx="1842">
                  <c:v>45.0</c:v>
                </c:pt>
                <c:pt idx="1843">
                  <c:v>45.0</c:v>
                </c:pt>
                <c:pt idx="1844">
                  <c:v>45.0</c:v>
                </c:pt>
                <c:pt idx="1845">
                  <c:v>45.0</c:v>
                </c:pt>
                <c:pt idx="1846">
                  <c:v>45.0</c:v>
                </c:pt>
                <c:pt idx="1847">
                  <c:v>45.0</c:v>
                </c:pt>
                <c:pt idx="1848">
                  <c:v>50.0</c:v>
                </c:pt>
                <c:pt idx="1849">
                  <c:v>50.0</c:v>
                </c:pt>
                <c:pt idx="1850">
                  <c:v>50.0</c:v>
                </c:pt>
                <c:pt idx="1851">
                  <c:v>50.0</c:v>
                </c:pt>
                <c:pt idx="1852">
                  <c:v>50.0</c:v>
                </c:pt>
                <c:pt idx="1853">
                  <c:v>50.0</c:v>
                </c:pt>
                <c:pt idx="1854">
                  <c:v>50.0</c:v>
                </c:pt>
                <c:pt idx="1855">
                  <c:v>45.0</c:v>
                </c:pt>
                <c:pt idx="1856">
                  <c:v>50.0</c:v>
                </c:pt>
                <c:pt idx="1857">
                  <c:v>50.0</c:v>
                </c:pt>
                <c:pt idx="1858">
                  <c:v>50.0</c:v>
                </c:pt>
                <c:pt idx="1859">
                  <c:v>55.0</c:v>
                </c:pt>
                <c:pt idx="1860">
                  <c:v>55.0</c:v>
                </c:pt>
                <c:pt idx="1861">
                  <c:v>55.0</c:v>
                </c:pt>
                <c:pt idx="1862">
                  <c:v>55.0</c:v>
                </c:pt>
                <c:pt idx="1863">
                  <c:v>55.0</c:v>
                </c:pt>
                <c:pt idx="1864">
                  <c:v>50.0</c:v>
                </c:pt>
                <c:pt idx="1865">
                  <c:v>55.0</c:v>
                </c:pt>
                <c:pt idx="1866">
                  <c:v>55.0</c:v>
                </c:pt>
                <c:pt idx="1867">
                  <c:v>55.0</c:v>
                </c:pt>
                <c:pt idx="1868">
                  <c:v>55.0</c:v>
                </c:pt>
                <c:pt idx="1869">
                  <c:v>55.0</c:v>
                </c:pt>
                <c:pt idx="1870">
                  <c:v>55.0</c:v>
                </c:pt>
                <c:pt idx="1871">
                  <c:v>55.0</c:v>
                </c:pt>
                <c:pt idx="1872">
                  <c:v>50.0</c:v>
                </c:pt>
                <c:pt idx="1873">
                  <c:v>50.0</c:v>
                </c:pt>
                <c:pt idx="1874">
                  <c:v>55.0</c:v>
                </c:pt>
                <c:pt idx="1875">
                  <c:v>55.0</c:v>
                </c:pt>
                <c:pt idx="1876">
                  <c:v>50.0</c:v>
                </c:pt>
                <c:pt idx="1877">
                  <c:v>55.0</c:v>
                </c:pt>
                <c:pt idx="1878">
                  <c:v>60.0</c:v>
                </c:pt>
                <c:pt idx="1879">
                  <c:v>60.0</c:v>
                </c:pt>
                <c:pt idx="1880">
                  <c:v>55.0</c:v>
                </c:pt>
                <c:pt idx="1881">
                  <c:v>55.0</c:v>
                </c:pt>
                <c:pt idx="1882">
                  <c:v>55.0</c:v>
                </c:pt>
                <c:pt idx="1883">
                  <c:v>55.0</c:v>
                </c:pt>
                <c:pt idx="1884">
                  <c:v>50.0</c:v>
                </c:pt>
                <c:pt idx="1885">
                  <c:v>55.0</c:v>
                </c:pt>
                <c:pt idx="1886">
                  <c:v>55.0</c:v>
                </c:pt>
                <c:pt idx="1887">
                  <c:v>55.0</c:v>
                </c:pt>
                <c:pt idx="1888">
                  <c:v>60.0</c:v>
                </c:pt>
                <c:pt idx="1889">
                  <c:v>60.0</c:v>
                </c:pt>
                <c:pt idx="1890">
                  <c:v>60.0</c:v>
                </c:pt>
                <c:pt idx="1891">
                  <c:v>60.0</c:v>
                </c:pt>
                <c:pt idx="1892">
                  <c:v>60.0</c:v>
                </c:pt>
                <c:pt idx="1893">
                  <c:v>60.0</c:v>
                </c:pt>
                <c:pt idx="1894">
                  <c:v>55.0</c:v>
                </c:pt>
                <c:pt idx="1895">
                  <c:v>60.0</c:v>
                </c:pt>
                <c:pt idx="1896">
                  <c:v>60.0</c:v>
                </c:pt>
                <c:pt idx="1897">
                  <c:v>60.0</c:v>
                </c:pt>
                <c:pt idx="1898">
                  <c:v>55.0</c:v>
                </c:pt>
                <c:pt idx="1899">
                  <c:v>60.0</c:v>
                </c:pt>
                <c:pt idx="1900">
                  <c:v>60.0</c:v>
                </c:pt>
                <c:pt idx="1901">
                  <c:v>60.0</c:v>
                </c:pt>
                <c:pt idx="1902">
                  <c:v>60.0</c:v>
                </c:pt>
                <c:pt idx="1903">
                  <c:v>60.0</c:v>
                </c:pt>
                <c:pt idx="1904">
                  <c:v>60.0</c:v>
                </c:pt>
                <c:pt idx="1905">
                  <c:v>55.0</c:v>
                </c:pt>
                <c:pt idx="1906">
                  <c:v>55.0</c:v>
                </c:pt>
                <c:pt idx="1907">
                  <c:v>60.0</c:v>
                </c:pt>
                <c:pt idx="1908">
                  <c:v>60.0</c:v>
                </c:pt>
                <c:pt idx="1909">
                  <c:v>65.0</c:v>
                </c:pt>
                <c:pt idx="1910">
                  <c:v>65.0</c:v>
                </c:pt>
                <c:pt idx="1911">
                  <c:v>60.0</c:v>
                </c:pt>
                <c:pt idx="1912">
                  <c:v>60.0</c:v>
                </c:pt>
                <c:pt idx="1913">
                  <c:v>60.0</c:v>
                </c:pt>
                <c:pt idx="1914">
                  <c:v>60.0</c:v>
                </c:pt>
                <c:pt idx="1915">
                  <c:v>60.0</c:v>
                </c:pt>
                <c:pt idx="1916">
                  <c:v>60.0</c:v>
                </c:pt>
                <c:pt idx="1917">
                  <c:v>60.0</c:v>
                </c:pt>
                <c:pt idx="1918">
                  <c:v>60.0</c:v>
                </c:pt>
                <c:pt idx="1919">
                  <c:v>60.0</c:v>
                </c:pt>
                <c:pt idx="1920">
                  <c:v>60.0</c:v>
                </c:pt>
                <c:pt idx="1921">
                  <c:v>65.0</c:v>
                </c:pt>
                <c:pt idx="1922">
                  <c:v>70.0</c:v>
                </c:pt>
                <c:pt idx="1923">
                  <c:v>65.0</c:v>
                </c:pt>
                <c:pt idx="1924">
                  <c:v>70.0</c:v>
                </c:pt>
                <c:pt idx="1925">
                  <c:v>65.0</c:v>
                </c:pt>
                <c:pt idx="1926">
                  <c:v>60.0</c:v>
                </c:pt>
                <c:pt idx="1927">
                  <c:v>65.0</c:v>
                </c:pt>
                <c:pt idx="1928">
                  <c:v>65.0</c:v>
                </c:pt>
                <c:pt idx="1929">
                  <c:v>65.0</c:v>
                </c:pt>
                <c:pt idx="1930">
                  <c:v>65.0</c:v>
                </c:pt>
                <c:pt idx="1931">
                  <c:v>65.0</c:v>
                </c:pt>
                <c:pt idx="1932">
                  <c:v>65.0</c:v>
                </c:pt>
                <c:pt idx="1933">
                  <c:v>65.0</c:v>
                </c:pt>
                <c:pt idx="1934">
                  <c:v>70.0</c:v>
                </c:pt>
                <c:pt idx="1935">
                  <c:v>65.0</c:v>
                </c:pt>
                <c:pt idx="1936">
                  <c:v>65.0</c:v>
                </c:pt>
                <c:pt idx="1937">
                  <c:v>75.0</c:v>
                </c:pt>
                <c:pt idx="1938">
                  <c:v>70.0</c:v>
                </c:pt>
                <c:pt idx="1939">
                  <c:v>70.0</c:v>
                </c:pt>
                <c:pt idx="1940">
                  <c:v>70.0</c:v>
                </c:pt>
                <c:pt idx="1941">
                  <c:v>70.0</c:v>
                </c:pt>
                <c:pt idx="1942">
                  <c:v>75.0</c:v>
                </c:pt>
                <c:pt idx="1943">
                  <c:v>70.0</c:v>
                </c:pt>
                <c:pt idx="1944">
                  <c:v>70.0</c:v>
                </c:pt>
                <c:pt idx="1945">
                  <c:v>70.0</c:v>
                </c:pt>
                <c:pt idx="1946">
                  <c:v>70.0</c:v>
                </c:pt>
                <c:pt idx="1947">
                  <c:v>75.0</c:v>
                </c:pt>
                <c:pt idx="1948">
                  <c:v>75.0</c:v>
                </c:pt>
                <c:pt idx="1949">
                  <c:v>80.0</c:v>
                </c:pt>
                <c:pt idx="1950">
                  <c:v>70.0</c:v>
                </c:pt>
                <c:pt idx="1951">
                  <c:v>70.0</c:v>
                </c:pt>
                <c:pt idx="1952">
                  <c:v>70.0</c:v>
                </c:pt>
                <c:pt idx="1953">
                  <c:v>70.0</c:v>
                </c:pt>
                <c:pt idx="1954">
                  <c:v>75.0</c:v>
                </c:pt>
                <c:pt idx="1955">
                  <c:v>70.0</c:v>
                </c:pt>
                <c:pt idx="1956">
                  <c:v>75.0</c:v>
                </c:pt>
                <c:pt idx="1957">
                  <c:v>80.0</c:v>
                </c:pt>
                <c:pt idx="1958">
                  <c:v>75.0</c:v>
                </c:pt>
                <c:pt idx="1959">
                  <c:v>70.0</c:v>
                </c:pt>
                <c:pt idx="1960">
                  <c:v>70.0</c:v>
                </c:pt>
                <c:pt idx="1961">
                  <c:v>75.0</c:v>
                </c:pt>
                <c:pt idx="1962">
                  <c:v>75.0</c:v>
                </c:pt>
                <c:pt idx="1963">
                  <c:v>75.0</c:v>
                </c:pt>
                <c:pt idx="1964">
                  <c:v>75.0</c:v>
                </c:pt>
                <c:pt idx="1965">
                  <c:v>80.0</c:v>
                </c:pt>
                <c:pt idx="1966">
                  <c:v>80.0</c:v>
                </c:pt>
                <c:pt idx="1967">
                  <c:v>80.0</c:v>
                </c:pt>
                <c:pt idx="1968">
                  <c:v>75.0</c:v>
                </c:pt>
                <c:pt idx="1969">
                  <c:v>75.0</c:v>
                </c:pt>
                <c:pt idx="1970">
                  <c:v>75.0</c:v>
                </c:pt>
                <c:pt idx="1971">
                  <c:v>75.0</c:v>
                </c:pt>
                <c:pt idx="1972">
                  <c:v>80.0</c:v>
                </c:pt>
                <c:pt idx="1973">
                  <c:v>80.0</c:v>
                </c:pt>
                <c:pt idx="1974">
                  <c:v>75.0</c:v>
                </c:pt>
                <c:pt idx="1975">
                  <c:v>80.0</c:v>
                </c:pt>
                <c:pt idx="1976">
                  <c:v>90.0</c:v>
                </c:pt>
                <c:pt idx="1977">
                  <c:v>85.0</c:v>
                </c:pt>
                <c:pt idx="1978">
                  <c:v>90.0</c:v>
                </c:pt>
                <c:pt idx="1979">
                  <c:v>90.0</c:v>
                </c:pt>
                <c:pt idx="1980">
                  <c:v>80.0</c:v>
                </c:pt>
                <c:pt idx="1981">
                  <c:v>90.0</c:v>
                </c:pt>
                <c:pt idx="1982">
                  <c:v>90.0</c:v>
                </c:pt>
                <c:pt idx="1983">
                  <c:v>85.0</c:v>
                </c:pt>
                <c:pt idx="1984">
                  <c:v>90.0</c:v>
                </c:pt>
                <c:pt idx="1985">
                  <c:v>85.0</c:v>
                </c:pt>
                <c:pt idx="1986">
                  <c:v>85.0</c:v>
                </c:pt>
                <c:pt idx="1987">
                  <c:v>85.0</c:v>
                </c:pt>
                <c:pt idx="1988">
                  <c:v>85.0</c:v>
                </c:pt>
                <c:pt idx="1989">
                  <c:v>80.0</c:v>
                </c:pt>
                <c:pt idx="1990">
                  <c:v>80.0</c:v>
                </c:pt>
                <c:pt idx="1991">
                  <c:v>85.0</c:v>
                </c:pt>
                <c:pt idx="1992">
                  <c:v>85.0</c:v>
                </c:pt>
                <c:pt idx="1993">
                  <c:v>90.0</c:v>
                </c:pt>
                <c:pt idx="1994">
                  <c:v>90.0</c:v>
                </c:pt>
                <c:pt idx="1995">
                  <c:v>95.0</c:v>
                </c:pt>
                <c:pt idx="1996">
                  <c:v>90.0</c:v>
                </c:pt>
                <c:pt idx="1997">
                  <c:v>95.0</c:v>
                </c:pt>
                <c:pt idx="1998">
                  <c:v>95.0</c:v>
                </c:pt>
                <c:pt idx="1999">
                  <c:v>100.0</c:v>
                </c:pt>
                <c:pt idx="2000">
                  <c:v>95.0</c:v>
                </c:pt>
                <c:pt idx="2001">
                  <c:v>95.0</c:v>
                </c:pt>
                <c:pt idx="2002">
                  <c:v>100.0</c:v>
                </c:pt>
                <c:pt idx="2003">
                  <c:v>100.0</c:v>
                </c:pt>
                <c:pt idx="2004">
                  <c:v>100.0</c:v>
                </c:pt>
                <c:pt idx="2005">
                  <c:v>100.0</c:v>
                </c:pt>
                <c:pt idx="2006">
                  <c:v>100.0</c:v>
                </c:pt>
                <c:pt idx="2007">
                  <c:v>100.0</c:v>
                </c:pt>
                <c:pt idx="2008">
                  <c:v>100.0</c:v>
                </c:pt>
                <c:pt idx="2009">
                  <c:v>100.0</c:v>
                </c:pt>
                <c:pt idx="2010">
                  <c:v>100.0</c:v>
                </c:pt>
                <c:pt idx="2011">
                  <c:v>100.0</c:v>
                </c:pt>
                <c:pt idx="2012">
                  <c:v>100.0</c:v>
                </c:pt>
                <c:pt idx="2013">
                  <c:v>100.0</c:v>
                </c:pt>
                <c:pt idx="2014">
                  <c:v>100.0</c:v>
                </c:pt>
                <c:pt idx="2015">
                  <c:v>100.0</c:v>
                </c:pt>
                <c:pt idx="2016">
                  <c:v>100.0</c:v>
                </c:pt>
                <c:pt idx="2017">
                  <c:v>100.0</c:v>
                </c:pt>
                <c:pt idx="2018">
                  <c:v>105.0</c:v>
                </c:pt>
                <c:pt idx="2019">
                  <c:v>105.0</c:v>
                </c:pt>
                <c:pt idx="2020">
                  <c:v>110.0</c:v>
                </c:pt>
                <c:pt idx="2021">
                  <c:v>105.0</c:v>
                </c:pt>
                <c:pt idx="2022">
                  <c:v>105.0</c:v>
                </c:pt>
                <c:pt idx="2023">
                  <c:v>105.0</c:v>
                </c:pt>
                <c:pt idx="2024">
                  <c:v>110.0</c:v>
                </c:pt>
                <c:pt idx="2025">
                  <c:v>105.0</c:v>
                </c:pt>
                <c:pt idx="2026">
                  <c:v>105.0</c:v>
                </c:pt>
                <c:pt idx="2027">
                  <c:v>110.0</c:v>
                </c:pt>
                <c:pt idx="2028">
                  <c:v>105.0</c:v>
                </c:pt>
                <c:pt idx="2029">
                  <c:v>115.0</c:v>
                </c:pt>
                <c:pt idx="2030">
                  <c:v>120.0</c:v>
                </c:pt>
                <c:pt idx="2031">
                  <c:v>115.0</c:v>
                </c:pt>
                <c:pt idx="2032">
                  <c:v>115.0</c:v>
                </c:pt>
                <c:pt idx="2033">
                  <c:v>115.0</c:v>
                </c:pt>
                <c:pt idx="2034">
                  <c:v>115.0</c:v>
                </c:pt>
                <c:pt idx="2035">
                  <c:v>115.0</c:v>
                </c:pt>
                <c:pt idx="2036">
                  <c:v>120.0</c:v>
                </c:pt>
                <c:pt idx="2037">
                  <c:v>120.0</c:v>
                </c:pt>
                <c:pt idx="2038">
                  <c:v>120.0</c:v>
                </c:pt>
                <c:pt idx="2039">
                  <c:v>120.0</c:v>
                </c:pt>
                <c:pt idx="2040">
                  <c:v>115.0</c:v>
                </c:pt>
                <c:pt idx="2041">
                  <c:v>120.0</c:v>
                </c:pt>
                <c:pt idx="2042">
                  <c:v>115.0</c:v>
                </c:pt>
                <c:pt idx="2043">
                  <c:v>115.0</c:v>
                </c:pt>
                <c:pt idx="2044">
                  <c:v>125.0</c:v>
                </c:pt>
                <c:pt idx="2045">
                  <c:v>130.0</c:v>
                </c:pt>
                <c:pt idx="2046">
                  <c:v>125.0</c:v>
                </c:pt>
                <c:pt idx="2047">
                  <c:v>125.0</c:v>
                </c:pt>
                <c:pt idx="2048">
                  <c:v>125.0</c:v>
                </c:pt>
                <c:pt idx="2049">
                  <c:v>130.0</c:v>
                </c:pt>
                <c:pt idx="2050">
                  <c:v>130.0</c:v>
                </c:pt>
                <c:pt idx="2051">
                  <c:v>125.0</c:v>
                </c:pt>
                <c:pt idx="2052">
                  <c:v>130.0</c:v>
                </c:pt>
                <c:pt idx="2053">
                  <c:v>125.0</c:v>
                </c:pt>
                <c:pt idx="2054">
                  <c:v>135.0</c:v>
                </c:pt>
                <c:pt idx="2055">
                  <c:v>130.0</c:v>
                </c:pt>
                <c:pt idx="2056">
                  <c:v>135.0</c:v>
                </c:pt>
                <c:pt idx="2057">
                  <c:v>135.0</c:v>
                </c:pt>
                <c:pt idx="2058">
                  <c:v>135.0</c:v>
                </c:pt>
                <c:pt idx="2059">
                  <c:v>140.0</c:v>
                </c:pt>
                <c:pt idx="2060">
                  <c:v>135.0</c:v>
                </c:pt>
                <c:pt idx="2061">
                  <c:v>135.0</c:v>
                </c:pt>
                <c:pt idx="2062">
                  <c:v>140.0</c:v>
                </c:pt>
                <c:pt idx="2063">
                  <c:v>140.0</c:v>
                </c:pt>
                <c:pt idx="2064">
                  <c:v>140.0</c:v>
                </c:pt>
                <c:pt idx="2065">
                  <c:v>140.0</c:v>
                </c:pt>
                <c:pt idx="2066">
                  <c:v>140.0</c:v>
                </c:pt>
                <c:pt idx="2067">
                  <c:v>140.0</c:v>
                </c:pt>
                <c:pt idx="2068">
                  <c:v>145.0</c:v>
                </c:pt>
                <c:pt idx="2069">
                  <c:v>145.0</c:v>
                </c:pt>
                <c:pt idx="2070">
                  <c:v>150.0</c:v>
                </c:pt>
                <c:pt idx="2071">
                  <c:v>150.0</c:v>
                </c:pt>
                <c:pt idx="2072">
                  <c:v>150.0</c:v>
                </c:pt>
                <c:pt idx="2073">
                  <c:v>150.0</c:v>
                </c:pt>
                <c:pt idx="2074">
                  <c:v>150.0</c:v>
                </c:pt>
                <c:pt idx="2075">
                  <c:v>145.0</c:v>
                </c:pt>
                <c:pt idx="2076">
                  <c:v>155.0</c:v>
                </c:pt>
                <c:pt idx="2077">
                  <c:v>150.0</c:v>
                </c:pt>
                <c:pt idx="2078">
                  <c:v>155.0</c:v>
                </c:pt>
                <c:pt idx="2079">
                  <c:v>150.0</c:v>
                </c:pt>
                <c:pt idx="2080">
                  <c:v>155.0</c:v>
                </c:pt>
                <c:pt idx="2081">
                  <c:v>160.0</c:v>
                </c:pt>
                <c:pt idx="2082">
                  <c:v>160.0</c:v>
                </c:pt>
                <c:pt idx="2083">
                  <c:v>160.0</c:v>
                </c:pt>
                <c:pt idx="2084">
                  <c:v>160.0</c:v>
                </c:pt>
                <c:pt idx="2085">
                  <c:v>165.0</c:v>
                </c:pt>
                <c:pt idx="2086">
                  <c:v>165.0</c:v>
                </c:pt>
                <c:pt idx="2087">
                  <c:v>170.0</c:v>
                </c:pt>
                <c:pt idx="2088">
                  <c:v>165.0</c:v>
                </c:pt>
                <c:pt idx="2089">
                  <c:v>165.0</c:v>
                </c:pt>
                <c:pt idx="2090">
                  <c:v>170.0</c:v>
                </c:pt>
                <c:pt idx="2091">
                  <c:v>175.0</c:v>
                </c:pt>
                <c:pt idx="2092">
                  <c:v>165.0</c:v>
                </c:pt>
                <c:pt idx="2093">
                  <c:v>170.0</c:v>
                </c:pt>
                <c:pt idx="2094">
                  <c:v>170.0</c:v>
                </c:pt>
                <c:pt idx="2095">
                  <c:v>170.0</c:v>
                </c:pt>
                <c:pt idx="2096">
                  <c:v>175.0</c:v>
                </c:pt>
                <c:pt idx="2097">
                  <c:v>175.0</c:v>
                </c:pt>
                <c:pt idx="2098">
                  <c:v>175.0</c:v>
                </c:pt>
                <c:pt idx="2099">
                  <c:v>175.0</c:v>
                </c:pt>
                <c:pt idx="2100">
                  <c:v>180.0</c:v>
                </c:pt>
                <c:pt idx="2101">
                  <c:v>180.0</c:v>
                </c:pt>
                <c:pt idx="2102">
                  <c:v>180.0</c:v>
                </c:pt>
                <c:pt idx="2103">
                  <c:v>180.0</c:v>
                </c:pt>
                <c:pt idx="2104">
                  <c:v>180.0</c:v>
                </c:pt>
                <c:pt idx="2105">
                  <c:v>180.0</c:v>
                </c:pt>
                <c:pt idx="2106">
                  <c:v>185.0</c:v>
                </c:pt>
                <c:pt idx="2107">
                  <c:v>185.0</c:v>
                </c:pt>
                <c:pt idx="2108">
                  <c:v>185.0</c:v>
                </c:pt>
                <c:pt idx="2109">
                  <c:v>185.0</c:v>
                </c:pt>
                <c:pt idx="2110">
                  <c:v>190.0</c:v>
                </c:pt>
                <c:pt idx="2111">
                  <c:v>195.0</c:v>
                </c:pt>
                <c:pt idx="2112">
                  <c:v>200.0</c:v>
                </c:pt>
                <c:pt idx="2113">
                  <c:v>200.0</c:v>
                </c:pt>
                <c:pt idx="2114">
                  <c:v>200.0</c:v>
                </c:pt>
                <c:pt idx="2115">
                  <c:v>210.0</c:v>
                </c:pt>
                <c:pt idx="2116">
                  <c:v>210.0</c:v>
                </c:pt>
                <c:pt idx="2117">
                  <c:v>205.0</c:v>
                </c:pt>
                <c:pt idx="2118">
                  <c:v>210.0</c:v>
                </c:pt>
                <c:pt idx="2119">
                  <c:v>205.0</c:v>
                </c:pt>
                <c:pt idx="2120">
                  <c:v>210.0</c:v>
                </c:pt>
                <c:pt idx="2121">
                  <c:v>215.0</c:v>
                </c:pt>
                <c:pt idx="2122">
                  <c:v>220.0</c:v>
                </c:pt>
                <c:pt idx="2123">
                  <c:v>220.0</c:v>
                </c:pt>
                <c:pt idx="2124">
                  <c:v>225.0</c:v>
                </c:pt>
                <c:pt idx="2125">
                  <c:v>225.0</c:v>
                </c:pt>
                <c:pt idx="2126">
                  <c:v>225.0</c:v>
                </c:pt>
                <c:pt idx="2127">
                  <c:v>225.0</c:v>
                </c:pt>
                <c:pt idx="2128">
                  <c:v>230.0</c:v>
                </c:pt>
                <c:pt idx="2129">
                  <c:v>235.0</c:v>
                </c:pt>
                <c:pt idx="2130">
                  <c:v>240.0</c:v>
                </c:pt>
                <c:pt idx="2131">
                  <c:v>240.0</c:v>
                </c:pt>
                <c:pt idx="2132">
                  <c:v>240.0</c:v>
                </c:pt>
                <c:pt idx="2133">
                  <c:v>245.0</c:v>
                </c:pt>
                <c:pt idx="2134">
                  <c:v>245.0</c:v>
                </c:pt>
                <c:pt idx="2135">
                  <c:v>245.0</c:v>
                </c:pt>
                <c:pt idx="2136">
                  <c:v>245.0</c:v>
                </c:pt>
                <c:pt idx="2137">
                  <c:v>245.0</c:v>
                </c:pt>
                <c:pt idx="2138">
                  <c:v>250.0</c:v>
                </c:pt>
                <c:pt idx="2139">
                  <c:v>255.0</c:v>
                </c:pt>
                <c:pt idx="2140">
                  <c:v>255.0</c:v>
                </c:pt>
                <c:pt idx="2141">
                  <c:v>255.0</c:v>
                </c:pt>
                <c:pt idx="2142">
                  <c:v>260.0</c:v>
                </c:pt>
                <c:pt idx="2143">
                  <c:v>260.0</c:v>
                </c:pt>
                <c:pt idx="2144">
                  <c:v>270.0</c:v>
                </c:pt>
                <c:pt idx="2145">
                  <c:v>265.0</c:v>
                </c:pt>
                <c:pt idx="2146">
                  <c:v>275.0</c:v>
                </c:pt>
                <c:pt idx="2147">
                  <c:v>270.0</c:v>
                </c:pt>
                <c:pt idx="2148">
                  <c:v>270.0</c:v>
                </c:pt>
                <c:pt idx="2149">
                  <c:v>275.0</c:v>
                </c:pt>
                <c:pt idx="2150">
                  <c:v>275.0</c:v>
                </c:pt>
                <c:pt idx="2151">
                  <c:v>285.0</c:v>
                </c:pt>
                <c:pt idx="2152">
                  <c:v>285.0</c:v>
                </c:pt>
                <c:pt idx="2153">
                  <c:v>285.0</c:v>
                </c:pt>
                <c:pt idx="2154">
                  <c:v>290.0</c:v>
                </c:pt>
                <c:pt idx="2155">
                  <c:v>300.0</c:v>
                </c:pt>
                <c:pt idx="2156">
                  <c:v>295.0</c:v>
                </c:pt>
                <c:pt idx="2157">
                  <c:v>300.0</c:v>
                </c:pt>
                <c:pt idx="2158">
                  <c:v>305.0</c:v>
                </c:pt>
                <c:pt idx="2159">
                  <c:v>305.0</c:v>
                </c:pt>
                <c:pt idx="2160">
                  <c:v>310.0</c:v>
                </c:pt>
                <c:pt idx="2161">
                  <c:v>315.0</c:v>
                </c:pt>
                <c:pt idx="2162">
                  <c:v>315.0</c:v>
                </c:pt>
                <c:pt idx="2163">
                  <c:v>325.0</c:v>
                </c:pt>
                <c:pt idx="2164">
                  <c:v>320.0</c:v>
                </c:pt>
                <c:pt idx="2165">
                  <c:v>325.0</c:v>
                </c:pt>
                <c:pt idx="2166">
                  <c:v>325.0</c:v>
                </c:pt>
                <c:pt idx="2167">
                  <c:v>335.0</c:v>
                </c:pt>
                <c:pt idx="2168">
                  <c:v>330.0</c:v>
                </c:pt>
                <c:pt idx="2169">
                  <c:v>340.0</c:v>
                </c:pt>
                <c:pt idx="2170">
                  <c:v>340.0</c:v>
                </c:pt>
                <c:pt idx="2171">
                  <c:v>345.0</c:v>
                </c:pt>
                <c:pt idx="2172">
                  <c:v>355.0</c:v>
                </c:pt>
                <c:pt idx="2173">
                  <c:v>350.0</c:v>
                </c:pt>
                <c:pt idx="2174">
                  <c:v>350.0</c:v>
                </c:pt>
                <c:pt idx="2175">
                  <c:v>360.0</c:v>
                </c:pt>
                <c:pt idx="2176">
                  <c:v>360.0</c:v>
                </c:pt>
                <c:pt idx="2177">
                  <c:v>365.0</c:v>
                </c:pt>
                <c:pt idx="2178">
                  <c:v>370.0</c:v>
                </c:pt>
                <c:pt idx="2179">
                  <c:v>370.0</c:v>
                </c:pt>
                <c:pt idx="2180">
                  <c:v>370.0</c:v>
                </c:pt>
                <c:pt idx="2181">
                  <c:v>380.0</c:v>
                </c:pt>
                <c:pt idx="2182">
                  <c:v>380.0</c:v>
                </c:pt>
                <c:pt idx="2183">
                  <c:v>380.0</c:v>
                </c:pt>
                <c:pt idx="2184">
                  <c:v>390.0</c:v>
                </c:pt>
                <c:pt idx="2185">
                  <c:v>390.0</c:v>
                </c:pt>
                <c:pt idx="2186">
                  <c:v>395.0</c:v>
                </c:pt>
                <c:pt idx="2187">
                  <c:v>405.0</c:v>
                </c:pt>
                <c:pt idx="2188">
                  <c:v>415.0</c:v>
                </c:pt>
                <c:pt idx="2189">
                  <c:v>410.0</c:v>
                </c:pt>
                <c:pt idx="2190">
                  <c:v>425.0</c:v>
                </c:pt>
                <c:pt idx="2191">
                  <c:v>430.0</c:v>
                </c:pt>
                <c:pt idx="2192">
                  <c:v>425.0</c:v>
                </c:pt>
                <c:pt idx="2193">
                  <c:v>435.0</c:v>
                </c:pt>
                <c:pt idx="2194">
                  <c:v>440.0</c:v>
                </c:pt>
                <c:pt idx="2195">
                  <c:v>435.0</c:v>
                </c:pt>
                <c:pt idx="2196">
                  <c:v>445.0</c:v>
                </c:pt>
                <c:pt idx="2197">
                  <c:v>465.0</c:v>
                </c:pt>
                <c:pt idx="2198">
                  <c:v>465.0</c:v>
                </c:pt>
                <c:pt idx="2199">
                  <c:v>475.0</c:v>
                </c:pt>
                <c:pt idx="2200">
                  <c:v>480.0</c:v>
                </c:pt>
                <c:pt idx="2201">
                  <c:v>485.0</c:v>
                </c:pt>
                <c:pt idx="2202">
                  <c:v>490.0</c:v>
                </c:pt>
                <c:pt idx="2203">
                  <c:v>495.0</c:v>
                </c:pt>
                <c:pt idx="2204">
                  <c:v>495.0</c:v>
                </c:pt>
                <c:pt idx="2205">
                  <c:v>505.0</c:v>
                </c:pt>
                <c:pt idx="2206">
                  <c:v>515.0</c:v>
                </c:pt>
                <c:pt idx="2207">
                  <c:v>520.0</c:v>
                </c:pt>
                <c:pt idx="2208">
                  <c:v>525.0</c:v>
                </c:pt>
                <c:pt idx="2209">
                  <c:v>535.0</c:v>
                </c:pt>
                <c:pt idx="2210">
                  <c:v>545.0</c:v>
                </c:pt>
                <c:pt idx="2211">
                  <c:v>550.0</c:v>
                </c:pt>
                <c:pt idx="2212">
                  <c:v>565.0</c:v>
                </c:pt>
                <c:pt idx="2213">
                  <c:v>570.0</c:v>
                </c:pt>
                <c:pt idx="2214">
                  <c:v>575.0</c:v>
                </c:pt>
                <c:pt idx="2215">
                  <c:v>580.0</c:v>
                </c:pt>
                <c:pt idx="2216">
                  <c:v>595.0</c:v>
                </c:pt>
                <c:pt idx="2217">
                  <c:v>600.0</c:v>
                </c:pt>
                <c:pt idx="2218">
                  <c:v>610.0</c:v>
                </c:pt>
                <c:pt idx="2219">
                  <c:v>620.0</c:v>
                </c:pt>
                <c:pt idx="2220">
                  <c:v>620.0</c:v>
                </c:pt>
                <c:pt idx="2221">
                  <c:v>625.0</c:v>
                </c:pt>
                <c:pt idx="2222">
                  <c:v>630.0</c:v>
                </c:pt>
                <c:pt idx="2223">
                  <c:v>650.0</c:v>
                </c:pt>
                <c:pt idx="2224">
                  <c:v>655.0</c:v>
                </c:pt>
                <c:pt idx="2225">
                  <c:v>655.0</c:v>
                </c:pt>
                <c:pt idx="2226">
                  <c:v>675.0</c:v>
                </c:pt>
                <c:pt idx="2227">
                  <c:v>685.0</c:v>
                </c:pt>
                <c:pt idx="2228">
                  <c:v>685.0</c:v>
                </c:pt>
                <c:pt idx="2229">
                  <c:v>710.0</c:v>
                </c:pt>
                <c:pt idx="2230">
                  <c:v>715.0</c:v>
                </c:pt>
                <c:pt idx="2231">
                  <c:v>735.0</c:v>
                </c:pt>
                <c:pt idx="2232">
                  <c:v>745.0</c:v>
                </c:pt>
                <c:pt idx="2233">
                  <c:v>765.0</c:v>
                </c:pt>
                <c:pt idx="2234">
                  <c:v>775.0</c:v>
                </c:pt>
                <c:pt idx="2235">
                  <c:v>780.0</c:v>
                </c:pt>
                <c:pt idx="2236">
                  <c:v>800.0</c:v>
                </c:pt>
                <c:pt idx="2237">
                  <c:v>805.0</c:v>
                </c:pt>
                <c:pt idx="2238">
                  <c:v>820.0</c:v>
                </c:pt>
                <c:pt idx="2239">
                  <c:v>840.0</c:v>
                </c:pt>
                <c:pt idx="2240">
                  <c:v>860.0</c:v>
                </c:pt>
                <c:pt idx="2241">
                  <c:v>880.0</c:v>
                </c:pt>
                <c:pt idx="2242">
                  <c:v>900.0</c:v>
                </c:pt>
                <c:pt idx="2243">
                  <c:v>915.0</c:v>
                </c:pt>
                <c:pt idx="2244">
                  <c:v>930.0</c:v>
                </c:pt>
                <c:pt idx="2245">
                  <c:v>945.0</c:v>
                </c:pt>
                <c:pt idx="2246">
                  <c:v>955.0</c:v>
                </c:pt>
                <c:pt idx="2247">
                  <c:v>980.0</c:v>
                </c:pt>
                <c:pt idx="2248">
                  <c:v>995.0</c:v>
                </c:pt>
                <c:pt idx="2249">
                  <c:v>1015.0</c:v>
                </c:pt>
                <c:pt idx="2250">
                  <c:v>1035.0</c:v>
                </c:pt>
                <c:pt idx="2251">
                  <c:v>1065.0</c:v>
                </c:pt>
                <c:pt idx="2252">
                  <c:v>1080.0</c:v>
                </c:pt>
                <c:pt idx="2253">
                  <c:v>1110.0</c:v>
                </c:pt>
                <c:pt idx="2254">
                  <c:v>1125.0</c:v>
                </c:pt>
                <c:pt idx="2255">
                  <c:v>1150.0</c:v>
                </c:pt>
                <c:pt idx="2256">
                  <c:v>1180.0</c:v>
                </c:pt>
                <c:pt idx="2257">
                  <c:v>1205.0</c:v>
                </c:pt>
                <c:pt idx="2258">
                  <c:v>1235.0</c:v>
                </c:pt>
                <c:pt idx="2259">
                  <c:v>1260.0</c:v>
                </c:pt>
                <c:pt idx="2260">
                  <c:v>1300.0</c:v>
                </c:pt>
                <c:pt idx="2261">
                  <c:v>1335.0</c:v>
                </c:pt>
                <c:pt idx="2262">
                  <c:v>1360.0</c:v>
                </c:pt>
                <c:pt idx="2263">
                  <c:v>1415.0</c:v>
                </c:pt>
                <c:pt idx="2264">
                  <c:v>1430.0</c:v>
                </c:pt>
                <c:pt idx="2265">
                  <c:v>1455.0</c:v>
                </c:pt>
                <c:pt idx="2266">
                  <c:v>1485.0</c:v>
                </c:pt>
                <c:pt idx="2267">
                  <c:v>1530.0</c:v>
                </c:pt>
                <c:pt idx="2268">
                  <c:v>1570.0</c:v>
                </c:pt>
                <c:pt idx="2269">
                  <c:v>1620.0</c:v>
                </c:pt>
                <c:pt idx="2270">
                  <c:v>1670.0</c:v>
                </c:pt>
                <c:pt idx="2271">
                  <c:v>1700.0</c:v>
                </c:pt>
                <c:pt idx="2272">
                  <c:v>1740.0</c:v>
                </c:pt>
                <c:pt idx="2273">
                  <c:v>1820.0</c:v>
                </c:pt>
                <c:pt idx="2274">
                  <c:v>1860.0</c:v>
                </c:pt>
                <c:pt idx="2275">
                  <c:v>1920.0</c:v>
                </c:pt>
                <c:pt idx="2276">
                  <c:v>1960.0</c:v>
                </c:pt>
                <c:pt idx="2277">
                  <c:v>2060.0</c:v>
                </c:pt>
                <c:pt idx="2278">
                  <c:v>2140.0</c:v>
                </c:pt>
                <c:pt idx="2279">
                  <c:v>2200.0</c:v>
                </c:pt>
                <c:pt idx="2280">
                  <c:v>2240.0</c:v>
                </c:pt>
                <c:pt idx="2281">
                  <c:v>2350.0</c:v>
                </c:pt>
                <c:pt idx="2282">
                  <c:v>2420.0</c:v>
                </c:pt>
                <c:pt idx="2283">
                  <c:v>2520.0</c:v>
                </c:pt>
                <c:pt idx="2284">
                  <c:v>2640.0</c:v>
                </c:pt>
                <c:pt idx="2285">
                  <c:v>2730.0</c:v>
                </c:pt>
                <c:pt idx="2286">
                  <c:v>2870.0</c:v>
                </c:pt>
                <c:pt idx="2287">
                  <c:v>2990.0</c:v>
                </c:pt>
                <c:pt idx="2288">
                  <c:v>3150.0</c:v>
                </c:pt>
                <c:pt idx="2289">
                  <c:v>3350.0</c:v>
                </c:pt>
                <c:pt idx="2290">
                  <c:v>3540.0</c:v>
                </c:pt>
                <c:pt idx="2291">
                  <c:v>3840.0</c:v>
                </c:pt>
                <c:pt idx="2292">
                  <c:v>3850.0</c:v>
                </c:pt>
              </c:numCache>
            </c:numRef>
          </c:xVal>
          <c:yVal>
            <c:numRef>
              <c:f>Sheet1!$B$2:$B$16385</c:f>
              <c:numCache>
                <c:formatCode>General</c:formatCode>
                <c:ptCount val="16384"/>
                <c:pt idx="0">
                  <c:v>2299.0</c:v>
                </c:pt>
                <c:pt idx="1">
                  <c:v>2298.0</c:v>
                </c:pt>
                <c:pt idx="2">
                  <c:v>2297.0</c:v>
                </c:pt>
                <c:pt idx="3">
                  <c:v>2296.0</c:v>
                </c:pt>
                <c:pt idx="4">
                  <c:v>2295.0</c:v>
                </c:pt>
                <c:pt idx="5">
                  <c:v>2294.0</c:v>
                </c:pt>
                <c:pt idx="6">
                  <c:v>2293.0</c:v>
                </c:pt>
                <c:pt idx="7">
                  <c:v>2292.0</c:v>
                </c:pt>
                <c:pt idx="8">
                  <c:v>2291.0</c:v>
                </c:pt>
                <c:pt idx="9">
                  <c:v>2290.0</c:v>
                </c:pt>
                <c:pt idx="10">
                  <c:v>2289.0</c:v>
                </c:pt>
                <c:pt idx="11">
                  <c:v>2288.0</c:v>
                </c:pt>
                <c:pt idx="12">
                  <c:v>2287.0</c:v>
                </c:pt>
                <c:pt idx="13">
                  <c:v>2286.0</c:v>
                </c:pt>
                <c:pt idx="14">
                  <c:v>2285.0</c:v>
                </c:pt>
                <c:pt idx="15">
                  <c:v>2284.0</c:v>
                </c:pt>
                <c:pt idx="16">
                  <c:v>2283.0</c:v>
                </c:pt>
                <c:pt idx="17">
                  <c:v>2282.0</c:v>
                </c:pt>
                <c:pt idx="18">
                  <c:v>2281.0</c:v>
                </c:pt>
                <c:pt idx="19">
                  <c:v>2280.0</c:v>
                </c:pt>
                <c:pt idx="20">
                  <c:v>2279.0</c:v>
                </c:pt>
                <c:pt idx="21">
                  <c:v>2278.0</c:v>
                </c:pt>
                <c:pt idx="22">
                  <c:v>2277.0</c:v>
                </c:pt>
                <c:pt idx="23">
                  <c:v>2276.0</c:v>
                </c:pt>
                <c:pt idx="24">
                  <c:v>2275.0</c:v>
                </c:pt>
                <c:pt idx="25">
                  <c:v>2274.0</c:v>
                </c:pt>
                <c:pt idx="26">
                  <c:v>2273.0</c:v>
                </c:pt>
                <c:pt idx="27">
                  <c:v>2272.0</c:v>
                </c:pt>
                <c:pt idx="28">
                  <c:v>2271.0</c:v>
                </c:pt>
                <c:pt idx="29">
                  <c:v>2270.0</c:v>
                </c:pt>
                <c:pt idx="30">
                  <c:v>2269.0</c:v>
                </c:pt>
                <c:pt idx="31">
                  <c:v>2268.0</c:v>
                </c:pt>
                <c:pt idx="32">
                  <c:v>2267.0</c:v>
                </c:pt>
                <c:pt idx="33">
                  <c:v>2266.0</c:v>
                </c:pt>
                <c:pt idx="34">
                  <c:v>2265.0</c:v>
                </c:pt>
                <c:pt idx="35">
                  <c:v>2264.0</c:v>
                </c:pt>
                <c:pt idx="36">
                  <c:v>2263.0</c:v>
                </c:pt>
                <c:pt idx="37">
                  <c:v>2262.0</c:v>
                </c:pt>
                <c:pt idx="38">
                  <c:v>2261.0</c:v>
                </c:pt>
                <c:pt idx="39">
                  <c:v>2260.0</c:v>
                </c:pt>
                <c:pt idx="40">
                  <c:v>2259.0</c:v>
                </c:pt>
                <c:pt idx="41">
                  <c:v>2258.0</c:v>
                </c:pt>
                <c:pt idx="42">
                  <c:v>2257.0</c:v>
                </c:pt>
                <c:pt idx="43">
                  <c:v>2256.0</c:v>
                </c:pt>
                <c:pt idx="44">
                  <c:v>2255.0</c:v>
                </c:pt>
                <c:pt idx="45">
                  <c:v>2254.0</c:v>
                </c:pt>
                <c:pt idx="46">
                  <c:v>2253.0</c:v>
                </c:pt>
                <c:pt idx="47">
                  <c:v>2252.0</c:v>
                </c:pt>
                <c:pt idx="48">
                  <c:v>2251.0</c:v>
                </c:pt>
                <c:pt idx="49">
                  <c:v>2250.0</c:v>
                </c:pt>
                <c:pt idx="50">
                  <c:v>2249.0</c:v>
                </c:pt>
                <c:pt idx="51">
                  <c:v>2248.0</c:v>
                </c:pt>
                <c:pt idx="52">
                  <c:v>2247.0</c:v>
                </c:pt>
                <c:pt idx="53">
                  <c:v>2246.0</c:v>
                </c:pt>
                <c:pt idx="54">
                  <c:v>2245.0</c:v>
                </c:pt>
                <c:pt idx="55">
                  <c:v>2244.0</c:v>
                </c:pt>
                <c:pt idx="56">
                  <c:v>2243.0</c:v>
                </c:pt>
                <c:pt idx="57">
                  <c:v>2242.0</c:v>
                </c:pt>
                <c:pt idx="58">
                  <c:v>2241.0</c:v>
                </c:pt>
                <c:pt idx="59">
                  <c:v>2240.0</c:v>
                </c:pt>
                <c:pt idx="60">
                  <c:v>2239.0</c:v>
                </c:pt>
                <c:pt idx="61">
                  <c:v>2238.0</c:v>
                </c:pt>
                <c:pt idx="62">
                  <c:v>2237.0</c:v>
                </c:pt>
                <c:pt idx="63">
                  <c:v>2236.0</c:v>
                </c:pt>
                <c:pt idx="64">
                  <c:v>2235.0</c:v>
                </c:pt>
                <c:pt idx="65">
                  <c:v>2234.0</c:v>
                </c:pt>
                <c:pt idx="66">
                  <c:v>2233.0</c:v>
                </c:pt>
                <c:pt idx="67">
                  <c:v>2232.0</c:v>
                </c:pt>
                <c:pt idx="68">
                  <c:v>2231.0</c:v>
                </c:pt>
                <c:pt idx="69">
                  <c:v>2230.0</c:v>
                </c:pt>
                <c:pt idx="70">
                  <c:v>2229.0</c:v>
                </c:pt>
                <c:pt idx="71">
                  <c:v>2228.0</c:v>
                </c:pt>
                <c:pt idx="72">
                  <c:v>2227.0</c:v>
                </c:pt>
                <c:pt idx="73">
                  <c:v>2225.0</c:v>
                </c:pt>
                <c:pt idx="74">
                  <c:v>2224.0</c:v>
                </c:pt>
                <c:pt idx="75">
                  <c:v>2223.0</c:v>
                </c:pt>
                <c:pt idx="76">
                  <c:v>2222.0</c:v>
                </c:pt>
                <c:pt idx="77">
                  <c:v>2221.0</c:v>
                </c:pt>
                <c:pt idx="78">
                  <c:v>2220.0</c:v>
                </c:pt>
                <c:pt idx="79">
                  <c:v>2219.0</c:v>
                </c:pt>
                <c:pt idx="80">
                  <c:v>2218.0</c:v>
                </c:pt>
                <c:pt idx="81">
                  <c:v>2217.0</c:v>
                </c:pt>
                <c:pt idx="82">
                  <c:v>2215.0</c:v>
                </c:pt>
                <c:pt idx="83">
                  <c:v>2214.0</c:v>
                </c:pt>
                <c:pt idx="84">
                  <c:v>2213.0</c:v>
                </c:pt>
                <c:pt idx="85">
                  <c:v>2212.0</c:v>
                </c:pt>
                <c:pt idx="86">
                  <c:v>2211.0</c:v>
                </c:pt>
                <c:pt idx="87">
                  <c:v>2210.0</c:v>
                </c:pt>
                <c:pt idx="88">
                  <c:v>2209.0</c:v>
                </c:pt>
                <c:pt idx="89">
                  <c:v>2208.0</c:v>
                </c:pt>
                <c:pt idx="90">
                  <c:v>2207.0</c:v>
                </c:pt>
                <c:pt idx="91">
                  <c:v>2206.0</c:v>
                </c:pt>
                <c:pt idx="92">
                  <c:v>2205.0</c:v>
                </c:pt>
                <c:pt idx="93">
                  <c:v>2204.0</c:v>
                </c:pt>
                <c:pt idx="94">
                  <c:v>2203.0</c:v>
                </c:pt>
                <c:pt idx="95">
                  <c:v>2202.0</c:v>
                </c:pt>
                <c:pt idx="96">
                  <c:v>2201.0</c:v>
                </c:pt>
                <c:pt idx="97">
                  <c:v>2199.0</c:v>
                </c:pt>
                <c:pt idx="98">
                  <c:v>2198.0</c:v>
                </c:pt>
                <c:pt idx="99">
                  <c:v>2197.0</c:v>
                </c:pt>
                <c:pt idx="100">
                  <c:v>2196.0</c:v>
                </c:pt>
                <c:pt idx="101">
                  <c:v>2195.0</c:v>
                </c:pt>
                <c:pt idx="102">
                  <c:v>2194.0</c:v>
                </c:pt>
                <c:pt idx="103">
                  <c:v>2193.0</c:v>
                </c:pt>
                <c:pt idx="104">
                  <c:v>2192.0</c:v>
                </c:pt>
                <c:pt idx="105">
                  <c:v>2191.0</c:v>
                </c:pt>
                <c:pt idx="106">
                  <c:v>2190.0</c:v>
                </c:pt>
                <c:pt idx="107">
                  <c:v>2189.0</c:v>
                </c:pt>
                <c:pt idx="108">
                  <c:v>2188.0</c:v>
                </c:pt>
                <c:pt idx="109">
                  <c:v>2187.0</c:v>
                </c:pt>
                <c:pt idx="110">
                  <c:v>2186.0</c:v>
                </c:pt>
                <c:pt idx="111">
                  <c:v>2185.0</c:v>
                </c:pt>
                <c:pt idx="112">
                  <c:v>2184.0</c:v>
                </c:pt>
                <c:pt idx="113">
                  <c:v>2183.0</c:v>
                </c:pt>
                <c:pt idx="114">
                  <c:v>2182.0</c:v>
                </c:pt>
                <c:pt idx="115">
                  <c:v>2181.0</c:v>
                </c:pt>
                <c:pt idx="116">
                  <c:v>2180.0</c:v>
                </c:pt>
                <c:pt idx="117">
                  <c:v>2179.0</c:v>
                </c:pt>
                <c:pt idx="118">
                  <c:v>2178.0</c:v>
                </c:pt>
                <c:pt idx="119">
                  <c:v>2177.0</c:v>
                </c:pt>
                <c:pt idx="120">
                  <c:v>2176.0</c:v>
                </c:pt>
                <c:pt idx="121">
                  <c:v>2175.0</c:v>
                </c:pt>
                <c:pt idx="122">
                  <c:v>2174.0</c:v>
                </c:pt>
                <c:pt idx="123">
                  <c:v>2173.0</c:v>
                </c:pt>
                <c:pt idx="124">
                  <c:v>2172.0</c:v>
                </c:pt>
                <c:pt idx="125">
                  <c:v>2171.0</c:v>
                </c:pt>
                <c:pt idx="126">
                  <c:v>2170.0</c:v>
                </c:pt>
                <c:pt idx="127">
                  <c:v>2169.0</c:v>
                </c:pt>
                <c:pt idx="128">
                  <c:v>2168.0</c:v>
                </c:pt>
                <c:pt idx="129">
                  <c:v>2167.0</c:v>
                </c:pt>
                <c:pt idx="130">
                  <c:v>2166.0</c:v>
                </c:pt>
                <c:pt idx="131">
                  <c:v>2165.0</c:v>
                </c:pt>
                <c:pt idx="132">
                  <c:v>2164.0</c:v>
                </c:pt>
                <c:pt idx="133">
                  <c:v>2163.0</c:v>
                </c:pt>
                <c:pt idx="134">
                  <c:v>2162.0</c:v>
                </c:pt>
                <c:pt idx="135">
                  <c:v>2161.0</c:v>
                </c:pt>
                <c:pt idx="136">
                  <c:v>2160.0</c:v>
                </c:pt>
                <c:pt idx="137">
                  <c:v>2159.0</c:v>
                </c:pt>
                <c:pt idx="138">
                  <c:v>2158.0</c:v>
                </c:pt>
                <c:pt idx="139">
                  <c:v>2156.0</c:v>
                </c:pt>
                <c:pt idx="140">
                  <c:v>2155.0</c:v>
                </c:pt>
                <c:pt idx="141">
                  <c:v>2153.0</c:v>
                </c:pt>
                <c:pt idx="142">
                  <c:v>2151.0</c:v>
                </c:pt>
                <c:pt idx="143">
                  <c:v>2150.0</c:v>
                </c:pt>
                <c:pt idx="144">
                  <c:v>2149.0</c:v>
                </c:pt>
                <c:pt idx="145">
                  <c:v>2148.0</c:v>
                </c:pt>
                <c:pt idx="146">
                  <c:v>2147.0</c:v>
                </c:pt>
                <c:pt idx="147">
                  <c:v>2146.0</c:v>
                </c:pt>
                <c:pt idx="148">
                  <c:v>2145.0</c:v>
                </c:pt>
                <c:pt idx="149">
                  <c:v>2144.0</c:v>
                </c:pt>
                <c:pt idx="150">
                  <c:v>2143.0</c:v>
                </c:pt>
                <c:pt idx="151">
                  <c:v>2142.0</c:v>
                </c:pt>
                <c:pt idx="152">
                  <c:v>2141.0</c:v>
                </c:pt>
                <c:pt idx="153">
                  <c:v>2140.0</c:v>
                </c:pt>
                <c:pt idx="154">
                  <c:v>2139.0</c:v>
                </c:pt>
                <c:pt idx="155">
                  <c:v>2138.0</c:v>
                </c:pt>
                <c:pt idx="156">
                  <c:v>2137.0</c:v>
                </c:pt>
                <c:pt idx="157">
                  <c:v>2136.0</c:v>
                </c:pt>
                <c:pt idx="158">
                  <c:v>2135.0</c:v>
                </c:pt>
                <c:pt idx="159">
                  <c:v>2134.0</c:v>
                </c:pt>
                <c:pt idx="160">
                  <c:v>2133.0</c:v>
                </c:pt>
                <c:pt idx="161">
                  <c:v>2132.0</c:v>
                </c:pt>
                <c:pt idx="162">
                  <c:v>2131.0</c:v>
                </c:pt>
                <c:pt idx="163">
                  <c:v>2130.0</c:v>
                </c:pt>
                <c:pt idx="164">
                  <c:v>2129.0</c:v>
                </c:pt>
                <c:pt idx="165">
                  <c:v>2128.0</c:v>
                </c:pt>
                <c:pt idx="166">
                  <c:v>2127.0</c:v>
                </c:pt>
                <c:pt idx="167">
                  <c:v>2126.0</c:v>
                </c:pt>
                <c:pt idx="168">
                  <c:v>2125.0</c:v>
                </c:pt>
                <c:pt idx="169">
                  <c:v>2124.0</c:v>
                </c:pt>
                <c:pt idx="170">
                  <c:v>2123.0</c:v>
                </c:pt>
                <c:pt idx="171">
                  <c:v>2122.0</c:v>
                </c:pt>
                <c:pt idx="172">
                  <c:v>2121.0</c:v>
                </c:pt>
                <c:pt idx="173">
                  <c:v>2120.0</c:v>
                </c:pt>
                <c:pt idx="174">
                  <c:v>2119.0</c:v>
                </c:pt>
                <c:pt idx="175">
                  <c:v>2118.0</c:v>
                </c:pt>
                <c:pt idx="176">
                  <c:v>2117.0</c:v>
                </c:pt>
                <c:pt idx="177">
                  <c:v>2116.0</c:v>
                </c:pt>
                <c:pt idx="178">
                  <c:v>2115.0</c:v>
                </c:pt>
                <c:pt idx="179">
                  <c:v>2114.0</c:v>
                </c:pt>
                <c:pt idx="180">
                  <c:v>2113.0</c:v>
                </c:pt>
                <c:pt idx="181">
                  <c:v>2112.0</c:v>
                </c:pt>
                <c:pt idx="182">
                  <c:v>2111.0</c:v>
                </c:pt>
                <c:pt idx="183">
                  <c:v>2110.0</c:v>
                </c:pt>
                <c:pt idx="184">
                  <c:v>2109.0</c:v>
                </c:pt>
                <c:pt idx="185">
                  <c:v>2108.0</c:v>
                </c:pt>
                <c:pt idx="186">
                  <c:v>2107.0</c:v>
                </c:pt>
                <c:pt idx="187">
                  <c:v>2106.0</c:v>
                </c:pt>
                <c:pt idx="188">
                  <c:v>2105.0</c:v>
                </c:pt>
                <c:pt idx="189">
                  <c:v>2104.0</c:v>
                </c:pt>
                <c:pt idx="190">
                  <c:v>2103.0</c:v>
                </c:pt>
                <c:pt idx="191">
                  <c:v>2102.0</c:v>
                </c:pt>
                <c:pt idx="192">
                  <c:v>2101.0</c:v>
                </c:pt>
                <c:pt idx="193">
                  <c:v>2100.0</c:v>
                </c:pt>
                <c:pt idx="194">
                  <c:v>2099.0</c:v>
                </c:pt>
                <c:pt idx="195">
                  <c:v>2098.0</c:v>
                </c:pt>
                <c:pt idx="196">
                  <c:v>2097.0</c:v>
                </c:pt>
                <c:pt idx="197">
                  <c:v>2096.0</c:v>
                </c:pt>
                <c:pt idx="198">
                  <c:v>2095.0</c:v>
                </c:pt>
                <c:pt idx="199">
                  <c:v>2094.0</c:v>
                </c:pt>
                <c:pt idx="200">
                  <c:v>2093.0</c:v>
                </c:pt>
                <c:pt idx="201">
                  <c:v>2092.0</c:v>
                </c:pt>
                <c:pt idx="202">
                  <c:v>2091.0</c:v>
                </c:pt>
                <c:pt idx="203">
                  <c:v>2090.0</c:v>
                </c:pt>
                <c:pt idx="204">
                  <c:v>2089.0</c:v>
                </c:pt>
                <c:pt idx="205">
                  <c:v>2088.0</c:v>
                </c:pt>
                <c:pt idx="206">
                  <c:v>2087.0</c:v>
                </c:pt>
                <c:pt idx="207">
                  <c:v>2086.0</c:v>
                </c:pt>
                <c:pt idx="208">
                  <c:v>2085.0</c:v>
                </c:pt>
                <c:pt idx="209">
                  <c:v>2084.0</c:v>
                </c:pt>
                <c:pt idx="210">
                  <c:v>2083.0</c:v>
                </c:pt>
                <c:pt idx="211">
                  <c:v>2082.0</c:v>
                </c:pt>
                <c:pt idx="212">
                  <c:v>2081.0</c:v>
                </c:pt>
                <c:pt idx="213">
                  <c:v>2080.0</c:v>
                </c:pt>
                <c:pt idx="214">
                  <c:v>2079.0</c:v>
                </c:pt>
                <c:pt idx="215">
                  <c:v>2078.0</c:v>
                </c:pt>
                <c:pt idx="216">
                  <c:v>2077.0</c:v>
                </c:pt>
                <c:pt idx="217">
                  <c:v>2076.0</c:v>
                </c:pt>
                <c:pt idx="218">
                  <c:v>2075.0</c:v>
                </c:pt>
                <c:pt idx="219">
                  <c:v>2074.0</c:v>
                </c:pt>
                <c:pt idx="220">
                  <c:v>2073.0</c:v>
                </c:pt>
                <c:pt idx="221">
                  <c:v>2072.0</c:v>
                </c:pt>
                <c:pt idx="222">
                  <c:v>2071.0</c:v>
                </c:pt>
                <c:pt idx="223">
                  <c:v>2070.0</c:v>
                </c:pt>
                <c:pt idx="224">
                  <c:v>2069.0</c:v>
                </c:pt>
                <c:pt idx="225">
                  <c:v>2068.0</c:v>
                </c:pt>
                <c:pt idx="226">
                  <c:v>2067.0</c:v>
                </c:pt>
                <c:pt idx="227">
                  <c:v>2066.0</c:v>
                </c:pt>
                <c:pt idx="228">
                  <c:v>2065.0</c:v>
                </c:pt>
                <c:pt idx="229">
                  <c:v>2064.0</c:v>
                </c:pt>
                <c:pt idx="230">
                  <c:v>2063.0</c:v>
                </c:pt>
                <c:pt idx="231">
                  <c:v>2062.0</c:v>
                </c:pt>
                <c:pt idx="232">
                  <c:v>2061.0</c:v>
                </c:pt>
                <c:pt idx="233">
                  <c:v>2060.0</c:v>
                </c:pt>
                <c:pt idx="234">
                  <c:v>2059.0</c:v>
                </c:pt>
                <c:pt idx="235">
                  <c:v>2058.0</c:v>
                </c:pt>
                <c:pt idx="236">
                  <c:v>2057.0</c:v>
                </c:pt>
                <c:pt idx="237">
                  <c:v>2056.0</c:v>
                </c:pt>
                <c:pt idx="238">
                  <c:v>2055.0</c:v>
                </c:pt>
                <c:pt idx="239">
                  <c:v>2054.0</c:v>
                </c:pt>
                <c:pt idx="240">
                  <c:v>2053.0</c:v>
                </c:pt>
                <c:pt idx="241">
                  <c:v>2052.0</c:v>
                </c:pt>
                <c:pt idx="242">
                  <c:v>2051.0</c:v>
                </c:pt>
                <c:pt idx="243">
                  <c:v>2050.0</c:v>
                </c:pt>
                <c:pt idx="244">
                  <c:v>2049.0</c:v>
                </c:pt>
                <c:pt idx="245">
                  <c:v>2048.0</c:v>
                </c:pt>
                <c:pt idx="246">
                  <c:v>2047.0</c:v>
                </c:pt>
                <c:pt idx="247">
                  <c:v>2046.0</c:v>
                </c:pt>
                <c:pt idx="248">
                  <c:v>2045.0</c:v>
                </c:pt>
                <c:pt idx="249">
                  <c:v>2044.0</c:v>
                </c:pt>
                <c:pt idx="250">
                  <c:v>2043.0</c:v>
                </c:pt>
                <c:pt idx="251">
                  <c:v>2042.0</c:v>
                </c:pt>
                <c:pt idx="252">
                  <c:v>2041.0</c:v>
                </c:pt>
                <c:pt idx="253">
                  <c:v>2040.0</c:v>
                </c:pt>
                <c:pt idx="254">
                  <c:v>2039.0</c:v>
                </c:pt>
                <c:pt idx="255">
                  <c:v>2038.0</c:v>
                </c:pt>
                <c:pt idx="256">
                  <c:v>2037.0</c:v>
                </c:pt>
                <c:pt idx="257">
                  <c:v>2036.0</c:v>
                </c:pt>
                <c:pt idx="258">
                  <c:v>2035.0</c:v>
                </c:pt>
                <c:pt idx="259">
                  <c:v>2034.0</c:v>
                </c:pt>
                <c:pt idx="260">
                  <c:v>2033.0</c:v>
                </c:pt>
                <c:pt idx="261">
                  <c:v>2032.0</c:v>
                </c:pt>
                <c:pt idx="262">
                  <c:v>2031.0</c:v>
                </c:pt>
                <c:pt idx="263">
                  <c:v>2030.0</c:v>
                </c:pt>
                <c:pt idx="264">
                  <c:v>2029.0</c:v>
                </c:pt>
                <c:pt idx="265">
                  <c:v>2028.0</c:v>
                </c:pt>
                <c:pt idx="266">
                  <c:v>2027.0</c:v>
                </c:pt>
                <c:pt idx="267">
                  <c:v>2026.0</c:v>
                </c:pt>
                <c:pt idx="268">
                  <c:v>2025.0</c:v>
                </c:pt>
                <c:pt idx="269">
                  <c:v>2024.0</c:v>
                </c:pt>
                <c:pt idx="270">
                  <c:v>2023.0</c:v>
                </c:pt>
                <c:pt idx="271">
                  <c:v>2022.0</c:v>
                </c:pt>
                <c:pt idx="272">
                  <c:v>2021.0</c:v>
                </c:pt>
                <c:pt idx="273">
                  <c:v>2020.0</c:v>
                </c:pt>
                <c:pt idx="274">
                  <c:v>2019.0</c:v>
                </c:pt>
                <c:pt idx="275">
                  <c:v>2018.0</c:v>
                </c:pt>
                <c:pt idx="276">
                  <c:v>2017.0</c:v>
                </c:pt>
                <c:pt idx="277">
                  <c:v>2016.0</c:v>
                </c:pt>
                <c:pt idx="278">
                  <c:v>2015.0</c:v>
                </c:pt>
                <c:pt idx="279">
                  <c:v>2014.0</c:v>
                </c:pt>
                <c:pt idx="280">
                  <c:v>2013.0</c:v>
                </c:pt>
                <c:pt idx="281">
                  <c:v>2012.0</c:v>
                </c:pt>
                <c:pt idx="282">
                  <c:v>2011.0</c:v>
                </c:pt>
                <c:pt idx="283">
                  <c:v>2010.0</c:v>
                </c:pt>
                <c:pt idx="284">
                  <c:v>2009.0</c:v>
                </c:pt>
                <c:pt idx="285">
                  <c:v>2008.0</c:v>
                </c:pt>
                <c:pt idx="286">
                  <c:v>2007.0</c:v>
                </c:pt>
                <c:pt idx="287">
                  <c:v>2006.0</c:v>
                </c:pt>
                <c:pt idx="288">
                  <c:v>2005.0</c:v>
                </c:pt>
                <c:pt idx="289">
                  <c:v>2004.0</c:v>
                </c:pt>
                <c:pt idx="290">
                  <c:v>2003.0</c:v>
                </c:pt>
                <c:pt idx="291">
                  <c:v>2002.0</c:v>
                </c:pt>
                <c:pt idx="292">
                  <c:v>2001.0</c:v>
                </c:pt>
                <c:pt idx="293">
                  <c:v>2000.0</c:v>
                </c:pt>
                <c:pt idx="294">
                  <c:v>1999.0</c:v>
                </c:pt>
                <c:pt idx="295">
                  <c:v>1998.0</c:v>
                </c:pt>
                <c:pt idx="296">
                  <c:v>1997.0</c:v>
                </c:pt>
                <c:pt idx="297">
                  <c:v>1996.0</c:v>
                </c:pt>
                <c:pt idx="298">
                  <c:v>1995.0</c:v>
                </c:pt>
                <c:pt idx="299">
                  <c:v>1994.0</c:v>
                </c:pt>
                <c:pt idx="300">
                  <c:v>1993.0</c:v>
                </c:pt>
                <c:pt idx="301">
                  <c:v>1992.0</c:v>
                </c:pt>
                <c:pt idx="302">
                  <c:v>1991.0</c:v>
                </c:pt>
                <c:pt idx="303">
                  <c:v>1990.0</c:v>
                </c:pt>
                <c:pt idx="304">
                  <c:v>1989.0</c:v>
                </c:pt>
                <c:pt idx="305">
                  <c:v>1988.0</c:v>
                </c:pt>
                <c:pt idx="306">
                  <c:v>1987.0</c:v>
                </c:pt>
                <c:pt idx="307">
                  <c:v>1986.0</c:v>
                </c:pt>
                <c:pt idx="308">
                  <c:v>1985.0</c:v>
                </c:pt>
                <c:pt idx="309">
                  <c:v>1984.0</c:v>
                </c:pt>
                <c:pt idx="310">
                  <c:v>1983.0</c:v>
                </c:pt>
                <c:pt idx="311">
                  <c:v>1982.0</c:v>
                </c:pt>
                <c:pt idx="312">
                  <c:v>1981.0</c:v>
                </c:pt>
                <c:pt idx="313">
                  <c:v>1980.0</c:v>
                </c:pt>
                <c:pt idx="314">
                  <c:v>1979.0</c:v>
                </c:pt>
                <c:pt idx="315">
                  <c:v>1978.0</c:v>
                </c:pt>
                <c:pt idx="316">
                  <c:v>1977.0</c:v>
                </c:pt>
                <c:pt idx="317">
                  <c:v>1976.0</c:v>
                </c:pt>
                <c:pt idx="318">
                  <c:v>1975.0</c:v>
                </c:pt>
                <c:pt idx="319">
                  <c:v>1974.0</c:v>
                </c:pt>
                <c:pt idx="320">
                  <c:v>1973.0</c:v>
                </c:pt>
                <c:pt idx="321">
                  <c:v>1972.0</c:v>
                </c:pt>
                <c:pt idx="322">
                  <c:v>1971.0</c:v>
                </c:pt>
                <c:pt idx="323">
                  <c:v>1970.0</c:v>
                </c:pt>
                <c:pt idx="324">
                  <c:v>1969.0</c:v>
                </c:pt>
                <c:pt idx="325">
                  <c:v>1968.0</c:v>
                </c:pt>
                <c:pt idx="326">
                  <c:v>1967.0</c:v>
                </c:pt>
                <c:pt idx="327">
                  <c:v>1966.0</c:v>
                </c:pt>
                <c:pt idx="328">
                  <c:v>1965.0</c:v>
                </c:pt>
                <c:pt idx="329">
                  <c:v>1964.0</c:v>
                </c:pt>
                <c:pt idx="330">
                  <c:v>1963.0</c:v>
                </c:pt>
                <c:pt idx="331">
                  <c:v>1962.0</c:v>
                </c:pt>
                <c:pt idx="332">
                  <c:v>1961.0</c:v>
                </c:pt>
                <c:pt idx="333">
                  <c:v>1960.0</c:v>
                </c:pt>
                <c:pt idx="334">
                  <c:v>1959.0</c:v>
                </c:pt>
                <c:pt idx="335">
                  <c:v>1958.0</c:v>
                </c:pt>
                <c:pt idx="336">
                  <c:v>1957.0</c:v>
                </c:pt>
                <c:pt idx="337">
                  <c:v>1956.0</c:v>
                </c:pt>
                <c:pt idx="338">
                  <c:v>1955.0</c:v>
                </c:pt>
                <c:pt idx="339">
                  <c:v>1954.0</c:v>
                </c:pt>
                <c:pt idx="340">
                  <c:v>1953.0</c:v>
                </c:pt>
                <c:pt idx="341">
                  <c:v>1952.0</c:v>
                </c:pt>
                <c:pt idx="342">
                  <c:v>1951.0</c:v>
                </c:pt>
                <c:pt idx="343">
                  <c:v>1950.0</c:v>
                </c:pt>
                <c:pt idx="344">
                  <c:v>1949.0</c:v>
                </c:pt>
                <c:pt idx="345">
                  <c:v>1948.0</c:v>
                </c:pt>
                <c:pt idx="346">
                  <c:v>1947.0</c:v>
                </c:pt>
                <c:pt idx="347">
                  <c:v>1946.0</c:v>
                </c:pt>
                <c:pt idx="348">
                  <c:v>1945.0</c:v>
                </c:pt>
                <c:pt idx="349">
                  <c:v>1944.0</c:v>
                </c:pt>
                <c:pt idx="350">
                  <c:v>1943.0</c:v>
                </c:pt>
                <c:pt idx="351">
                  <c:v>1942.0</c:v>
                </c:pt>
                <c:pt idx="352">
                  <c:v>1941.0</c:v>
                </c:pt>
                <c:pt idx="353">
                  <c:v>1940.0</c:v>
                </c:pt>
                <c:pt idx="354">
                  <c:v>1939.0</c:v>
                </c:pt>
                <c:pt idx="355">
                  <c:v>1938.0</c:v>
                </c:pt>
                <c:pt idx="356">
                  <c:v>1937.0</c:v>
                </c:pt>
                <c:pt idx="357">
                  <c:v>1936.0</c:v>
                </c:pt>
                <c:pt idx="358">
                  <c:v>1935.0</c:v>
                </c:pt>
                <c:pt idx="359">
                  <c:v>1934.0</c:v>
                </c:pt>
                <c:pt idx="360">
                  <c:v>1933.0</c:v>
                </c:pt>
                <c:pt idx="361">
                  <c:v>1932.0</c:v>
                </c:pt>
                <c:pt idx="362">
                  <c:v>1931.0</c:v>
                </c:pt>
                <c:pt idx="363">
                  <c:v>1930.0</c:v>
                </c:pt>
                <c:pt idx="364">
                  <c:v>1929.0</c:v>
                </c:pt>
                <c:pt idx="365">
                  <c:v>1928.0</c:v>
                </c:pt>
                <c:pt idx="366">
                  <c:v>1927.0</c:v>
                </c:pt>
                <c:pt idx="367">
                  <c:v>1926.0</c:v>
                </c:pt>
                <c:pt idx="368">
                  <c:v>1925.0</c:v>
                </c:pt>
                <c:pt idx="369">
                  <c:v>1924.0</c:v>
                </c:pt>
                <c:pt idx="370">
                  <c:v>1923.0</c:v>
                </c:pt>
                <c:pt idx="371">
                  <c:v>1922.0</c:v>
                </c:pt>
                <c:pt idx="372">
                  <c:v>1921.0</c:v>
                </c:pt>
                <c:pt idx="373">
                  <c:v>1920.0</c:v>
                </c:pt>
                <c:pt idx="374">
                  <c:v>1919.0</c:v>
                </c:pt>
                <c:pt idx="375">
                  <c:v>1918.0</c:v>
                </c:pt>
                <c:pt idx="376">
                  <c:v>1917.0</c:v>
                </c:pt>
                <c:pt idx="377">
                  <c:v>1916.0</c:v>
                </c:pt>
                <c:pt idx="378">
                  <c:v>1915.0</c:v>
                </c:pt>
                <c:pt idx="379">
                  <c:v>1914.0</c:v>
                </c:pt>
                <c:pt idx="380">
                  <c:v>1913.0</c:v>
                </c:pt>
                <c:pt idx="381">
                  <c:v>1912.0</c:v>
                </c:pt>
                <c:pt idx="382">
                  <c:v>1911.0</c:v>
                </c:pt>
                <c:pt idx="383">
                  <c:v>1910.0</c:v>
                </c:pt>
                <c:pt idx="384">
                  <c:v>1909.0</c:v>
                </c:pt>
                <c:pt idx="385">
                  <c:v>1908.0</c:v>
                </c:pt>
                <c:pt idx="386">
                  <c:v>1907.0</c:v>
                </c:pt>
                <c:pt idx="387">
                  <c:v>1906.0</c:v>
                </c:pt>
                <c:pt idx="388">
                  <c:v>1905.0</c:v>
                </c:pt>
                <c:pt idx="389">
                  <c:v>1904.0</c:v>
                </c:pt>
                <c:pt idx="390">
                  <c:v>1903.0</c:v>
                </c:pt>
                <c:pt idx="391">
                  <c:v>1902.0</c:v>
                </c:pt>
                <c:pt idx="392">
                  <c:v>1901.0</c:v>
                </c:pt>
                <c:pt idx="393">
                  <c:v>1900.0</c:v>
                </c:pt>
                <c:pt idx="394">
                  <c:v>1899.0</c:v>
                </c:pt>
                <c:pt idx="395">
                  <c:v>1898.0</c:v>
                </c:pt>
                <c:pt idx="396">
                  <c:v>1897.0</c:v>
                </c:pt>
                <c:pt idx="397">
                  <c:v>1896.0</c:v>
                </c:pt>
                <c:pt idx="398">
                  <c:v>1895.0</c:v>
                </c:pt>
                <c:pt idx="399">
                  <c:v>1894.0</c:v>
                </c:pt>
                <c:pt idx="400">
                  <c:v>1893.0</c:v>
                </c:pt>
                <c:pt idx="401">
                  <c:v>1892.0</c:v>
                </c:pt>
                <c:pt idx="402">
                  <c:v>1891.0</c:v>
                </c:pt>
                <c:pt idx="403">
                  <c:v>1890.0</c:v>
                </c:pt>
                <c:pt idx="404">
                  <c:v>1889.0</c:v>
                </c:pt>
                <c:pt idx="405">
                  <c:v>1888.0</c:v>
                </c:pt>
                <c:pt idx="406">
                  <c:v>1887.0</c:v>
                </c:pt>
                <c:pt idx="407">
                  <c:v>1886.0</c:v>
                </c:pt>
                <c:pt idx="408">
                  <c:v>1885.0</c:v>
                </c:pt>
                <c:pt idx="409">
                  <c:v>1884.0</c:v>
                </c:pt>
                <c:pt idx="410">
                  <c:v>1883.0</c:v>
                </c:pt>
                <c:pt idx="411">
                  <c:v>1882.0</c:v>
                </c:pt>
                <c:pt idx="412">
                  <c:v>1881.0</c:v>
                </c:pt>
                <c:pt idx="413">
                  <c:v>1880.0</c:v>
                </c:pt>
                <c:pt idx="414">
                  <c:v>1879.0</c:v>
                </c:pt>
                <c:pt idx="415">
                  <c:v>1878.0</c:v>
                </c:pt>
                <c:pt idx="416">
                  <c:v>1877.0</c:v>
                </c:pt>
                <c:pt idx="417">
                  <c:v>1876.0</c:v>
                </c:pt>
                <c:pt idx="418">
                  <c:v>1875.0</c:v>
                </c:pt>
                <c:pt idx="419">
                  <c:v>1874.0</c:v>
                </c:pt>
                <c:pt idx="420">
                  <c:v>1873.0</c:v>
                </c:pt>
                <c:pt idx="421">
                  <c:v>1872.0</c:v>
                </c:pt>
                <c:pt idx="422">
                  <c:v>1871.0</c:v>
                </c:pt>
                <c:pt idx="423">
                  <c:v>1870.0</c:v>
                </c:pt>
                <c:pt idx="424">
                  <c:v>1869.0</c:v>
                </c:pt>
                <c:pt idx="425">
                  <c:v>1868.0</c:v>
                </c:pt>
                <c:pt idx="426">
                  <c:v>1867.0</c:v>
                </c:pt>
                <c:pt idx="427">
                  <c:v>1866.0</c:v>
                </c:pt>
                <c:pt idx="428">
                  <c:v>1865.0</c:v>
                </c:pt>
                <c:pt idx="429">
                  <c:v>1864.0</c:v>
                </c:pt>
                <c:pt idx="430">
                  <c:v>1863.0</c:v>
                </c:pt>
                <c:pt idx="431">
                  <c:v>1862.0</c:v>
                </c:pt>
                <c:pt idx="432">
                  <c:v>1861.0</c:v>
                </c:pt>
                <c:pt idx="433">
                  <c:v>1860.0</c:v>
                </c:pt>
                <c:pt idx="434">
                  <c:v>1859.0</c:v>
                </c:pt>
                <c:pt idx="435">
                  <c:v>1858.0</c:v>
                </c:pt>
                <c:pt idx="436">
                  <c:v>1857.0</c:v>
                </c:pt>
                <c:pt idx="437">
                  <c:v>1856.0</c:v>
                </c:pt>
                <c:pt idx="438">
                  <c:v>1855.0</c:v>
                </c:pt>
                <c:pt idx="439">
                  <c:v>1854.0</c:v>
                </c:pt>
                <c:pt idx="440">
                  <c:v>1853.0</c:v>
                </c:pt>
                <c:pt idx="441">
                  <c:v>1852.0</c:v>
                </c:pt>
                <c:pt idx="442">
                  <c:v>1851.0</c:v>
                </c:pt>
                <c:pt idx="443">
                  <c:v>1850.0</c:v>
                </c:pt>
                <c:pt idx="444">
                  <c:v>1849.0</c:v>
                </c:pt>
                <c:pt idx="445">
                  <c:v>1848.0</c:v>
                </c:pt>
                <c:pt idx="446">
                  <c:v>1847.0</c:v>
                </c:pt>
                <c:pt idx="447">
                  <c:v>1846.0</c:v>
                </c:pt>
                <c:pt idx="448">
                  <c:v>1845.0</c:v>
                </c:pt>
                <c:pt idx="449">
                  <c:v>1844.0</c:v>
                </c:pt>
                <c:pt idx="450">
                  <c:v>1843.0</c:v>
                </c:pt>
                <c:pt idx="451">
                  <c:v>1842.0</c:v>
                </c:pt>
                <c:pt idx="452">
                  <c:v>1841.0</c:v>
                </c:pt>
                <c:pt idx="453">
                  <c:v>1840.0</c:v>
                </c:pt>
                <c:pt idx="454">
                  <c:v>1839.0</c:v>
                </c:pt>
                <c:pt idx="455">
                  <c:v>1838.0</c:v>
                </c:pt>
                <c:pt idx="456">
                  <c:v>1837.0</c:v>
                </c:pt>
                <c:pt idx="457">
                  <c:v>1836.0</c:v>
                </c:pt>
                <c:pt idx="458">
                  <c:v>1835.0</c:v>
                </c:pt>
                <c:pt idx="459">
                  <c:v>1834.0</c:v>
                </c:pt>
                <c:pt idx="460">
                  <c:v>1833.0</c:v>
                </c:pt>
                <c:pt idx="461">
                  <c:v>1832.0</c:v>
                </c:pt>
                <c:pt idx="462">
                  <c:v>1831.0</c:v>
                </c:pt>
                <c:pt idx="463">
                  <c:v>1830.0</c:v>
                </c:pt>
                <c:pt idx="464">
                  <c:v>1829.0</c:v>
                </c:pt>
                <c:pt idx="465">
                  <c:v>1828.0</c:v>
                </c:pt>
                <c:pt idx="466">
                  <c:v>1827.0</c:v>
                </c:pt>
                <c:pt idx="467">
                  <c:v>1826.0</c:v>
                </c:pt>
                <c:pt idx="468">
                  <c:v>1825.0</c:v>
                </c:pt>
                <c:pt idx="469">
                  <c:v>1824.0</c:v>
                </c:pt>
                <c:pt idx="470">
                  <c:v>1823.0</c:v>
                </c:pt>
                <c:pt idx="471">
                  <c:v>1822.0</c:v>
                </c:pt>
                <c:pt idx="472">
                  <c:v>1821.0</c:v>
                </c:pt>
                <c:pt idx="473">
                  <c:v>1820.0</c:v>
                </c:pt>
                <c:pt idx="474">
                  <c:v>1819.0</c:v>
                </c:pt>
                <c:pt idx="475">
                  <c:v>1818.0</c:v>
                </c:pt>
                <c:pt idx="476">
                  <c:v>1817.0</c:v>
                </c:pt>
                <c:pt idx="477">
                  <c:v>1816.0</c:v>
                </c:pt>
                <c:pt idx="478">
                  <c:v>1815.0</c:v>
                </c:pt>
                <c:pt idx="479">
                  <c:v>1814.0</c:v>
                </c:pt>
                <c:pt idx="480">
                  <c:v>1813.0</c:v>
                </c:pt>
                <c:pt idx="481">
                  <c:v>1812.0</c:v>
                </c:pt>
                <c:pt idx="482">
                  <c:v>1811.0</c:v>
                </c:pt>
                <c:pt idx="483">
                  <c:v>1810.0</c:v>
                </c:pt>
                <c:pt idx="484">
                  <c:v>1809.0</c:v>
                </c:pt>
                <c:pt idx="485">
                  <c:v>1808.0</c:v>
                </c:pt>
                <c:pt idx="486">
                  <c:v>1807.0</c:v>
                </c:pt>
                <c:pt idx="487">
                  <c:v>1806.0</c:v>
                </c:pt>
                <c:pt idx="488">
                  <c:v>1805.0</c:v>
                </c:pt>
                <c:pt idx="489">
                  <c:v>1804.0</c:v>
                </c:pt>
                <c:pt idx="490">
                  <c:v>1803.0</c:v>
                </c:pt>
                <c:pt idx="491">
                  <c:v>1802.0</c:v>
                </c:pt>
                <c:pt idx="492">
                  <c:v>1801.0</c:v>
                </c:pt>
                <c:pt idx="493">
                  <c:v>1800.0</c:v>
                </c:pt>
                <c:pt idx="494">
                  <c:v>1799.0</c:v>
                </c:pt>
                <c:pt idx="495">
                  <c:v>1798.0</c:v>
                </c:pt>
                <c:pt idx="496">
                  <c:v>1797.0</c:v>
                </c:pt>
                <c:pt idx="497">
                  <c:v>1796.0</c:v>
                </c:pt>
                <c:pt idx="498">
                  <c:v>1795.0</c:v>
                </c:pt>
                <c:pt idx="499">
                  <c:v>1794.0</c:v>
                </c:pt>
                <c:pt idx="500">
                  <c:v>1793.0</c:v>
                </c:pt>
                <c:pt idx="501">
                  <c:v>1792.0</c:v>
                </c:pt>
                <c:pt idx="502">
                  <c:v>1791.0</c:v>
                </c:pt>
                <c:pt idx="503">
                  <c:v>1790.0</c:v>
                </c:pt>
                <c:pt idx="504">
                  <c:v>1789.0</c:v>
                </c:pt>
                <c:pt idx="505">
                  <c:v>1788.0</c:v>
                </c:pt>
                <c:pt idx="506">
                  <c:v>1787.0</c:v>
                </c:pt>
                <c:pt idx="507">
                  <c:v>1786.0</c:v>
                </c:pt>
                <c:pt idx="508">
                  <c:v>1785.0</c:v>
                </c:pt>
                <c:pt idx="509">
                  <c:v>1784.0</c:v>
                </c:pt>
                <c:pt idx="510">
                  <c:v>1783.0</c:v>
                </c:pt>
                <c:pt idx="511">
                  <c:v>1782.0</c:v>
                </c:pt>
                <c:pt idx="512">
                  <c:v>1781.0</c:v>
                </c:pt>
                <c:pt idx="513">
                  <c:v>1780.0</c:v>
                </c:pt>
                <c:pt idx="514">
                  <c:v>1779.0</c:v>
                </c:pt>
                <c:pt idx="515">
                  <c:v>1778.0</c:v>
                </c:pt>
                <c:pt idx="516">
                  <c:v>1777.0</c:v>
                </c:pt>
                <c:pt idx="517">
                  <c:v>1776.0</c:v>
                </c:pt>
                <c:pt idx="518">
                  <c:v>1775.0</c:v>
                </c:pt>
                <c:pt idx="519">
                  <c:v>1774.0</c:v>
                </c:pt>
                <c:pt idx="520">
                  <c:v>1773.0</c:v>
                </c:pt>
                <c:pt idx="521">
                  <c:v>1772.0</c:v>
                </c:pt>
                <c:pt idx="522">
                  <c:v>1771.0</c:v>
                </c:pt>
                <c:pt idx="523">
                  <c:v>1770.0</c:v>
                </c:pt>
                <c:pt idx="524">
                  <c:v>1769.0</c:v>
                </c:pt>
                <c:pt idx="525">
                  <c:v>1768.0</c:v>
                </c:pt>
                <c:pt idx="526">
                  <c:v>1767.0</c:v>
                </c:pt>
                <c:pt idx="527">
                  <c:v>1766.0</c:v>
                </c:pt>
                <c:pt idx="528">
                  <c:v>1765.0</c:v>
                </c:pt>
                <c:pt idx="529">
                  <c:v>1764.0</c:v>
                </c:pt>
                <c:pt idx="530">
                  <c:v>1763.0</c:v>
                </c:pt>
                <c:pt idx="531">
                  <c:v>1762.0</c:v>
                </c:pt>
                <c:pt idx="532">
                  <c:v>1761.0</c:v>
                </c:pt>
                <c:pt idx="533">
                  <c:v>1760.0</c:v>
                </c:pt>
                <c:pt idx="534">
                  <c:v>1759.0</c:v>
                </c:pt>
                <c:pt idx="535">
                  <c:v>1758.0</c:v>
                </c:pt>
                <c:pt idx="536">
                  <c:v>1757.0</c:v>
                </c:pt>
                <c:pt idx="537">
                  <c:v>1756.0</c:v>
                </c:pt>
                <c:pt idx="538">
                  <c:v>1755.0</c:v>
                </c:pt>
                <c:pt idx="539">
                  <c:v>1754.0</c:v>
                </c:pt>
                <c:pt idx="540">
                  <c:v>1753.0</c:v>
                </c:pt>
                <c:pt idx="541">
                  <c:v>1752.0</c:v>
                </c:pt>
                <c:pt idx="542">
                  <c:v>1751.0</c:v>
                </c:pt>
                <c:pt idx="543">
                  <c:v>1750.0</c:v>
                </c:pt>
                <c:pt idx="544">
                  <c:v>1749.0</c:v>
                </c:pt>
                <c:pt idx="545">
                  <c:v>1748.0</c:v>
                </c:pt>
                <c:pt idx="546">
                  <c:v>1747.0</c:v>
                </c:pt>
                <c:pt idx="547">
                  <c:v>1746.0</c:v>
                </c:pt>
                <c:pt idx="548">
                  <c:v>1745.0</c:v>
                </c:pt>
                <c:pt idx="549">
                  <c:v>1744.0</c:v>
                </c:pt>
                <c:pt idx="550">
                  <c:v>1743.0</c:v>
                </c:pt>
                <c:pt idx="551">
                  <c:v>1742.0</c:v>
                </c:pt>
                <c:pt idx="552">
                  <c:v>1741.0</c:v>
                </c:pt>
                <c:pt idx="553">
                  <c:v>1740.0</c:v>
                </c:pt>
                <c:pt idx="554">
                  <c:v>1739.0</c:v>
                </c:pt>
                <c:pt idx="555">
                  <c:v>1738.0</c:v>
                </c:pt>
                <c:pt idx="556">
                  <c:v>1737.0</c:v>
                </c:pt>
                <c:pt idx="557">
                  <c:v>1736.0</c:v>
                </c:pt>
                <c:pt idx="558">
                  <c:v>1735.0</c:v>
                </c:pt>
                <c:pt idx="559">
                  <c:v>1734.0</c:v>
                </c:pt>
                <c:pt idx="560">
                  <c:v>1733.0</c:v>
                </c:pt>
                <c:pt idx="561">
                  <c:v>1732.0</c:v>
                </c:pt>
                <c:pt idx="562">
                  <c:v>1731.0</c:v>
                </c:pt>
                <c:pt idx="563">
                  <c:v>1730.0</c:v>
                </c:pt>
                <c:pt idx="564">
                  <c:v>1729.0</c:v>
                </c:pt>
                <c:pt idx="565">
                  <c:v>1728.0</c:v>
                </c:pt>
                <c:pt idx="566">
                  <c:v>1727.0</c:v>
                </c:pt>
                <c:pt idx="567">
                  <c:v>1726.0</c:v>
                </c:pt>
                <c:pt idx="568">
                  <c:v>1725.0</c:v>
                </c:pt>
                <c:pt idx="569">
                  <c:v>1724.0</c:v>
                </c:pt>
                <c:pt idx="570">
                  <c:v>1723.0</c:v>
                </c:pt>
                <c:pt idx="571">
                  <c:v>1722.0</c:v>
                </c:pt>
                <c:pt idx="572">
                  <c:v>1721.0</c:v>
                </c:pt>
                <c:pt idx="573">
                  <c:v>1720.0</c:v>
                </c:pt>
                <c:pt idx="574">
                  <c:v>1719.0</c:v>
                </c:pt>
                <c:pt idx="575">
                  <c:v>1718.0</c:v>
                </c:pt>
                <c:pt idx="576">
                  <c:v>1717.0</c:v>
                </c:pt>
                <c:pt idx="577">
                  <c:v>1716.0</c:v>
                </c:pt>
                <c:pt idx="578">
                  <c:v>1715.0</c:v>
                </c:pt>
                <c:pt idx="579">
                  <c:v>1714.0</c:v>
                </c:pt>
                <c:pt idx="580">
                  <c:v>1713.0</c:v>
                </c:pt>
                <c:pt idx="581">
                  <c:v>1712.0</c:v>
                </c:pt>
                <c:pt idx="582">
                  <c:v>1711.0</c:v>
                </c:pt>
                <c:pt idx="583">
                  <c:v>1710.0</c:v>
                </c:pt>
                <c:pt idx="584">
                  <c:v>1709.0</c:v>
                </c:pt>
                <c:pt idx="585">
                  <c:v>1708.0</c:v>
                </c:pt>
                <c:pt idx="586">
                  <c:v>1707.0</c:v>
                </c:pt>
                <c:pt idx="587">
                  <c:v>1706.0</c:v>
                </c:pt>
                <c:pt idx="588">
                  <c:v>1705.0</c:v>
                </c:pt>
                <c:pt idx="589">
                  <c:v>1704.0</c:v>
                </c:pt>
                <c:pt idx="590">
                  <c:v>1703.0</c:v>
                </c:pt>
                <c:pt idx="591">
                  <c:v>1702.0</c:v>
                </c:pt>
                <c:pt idx="592">
                  <c:v>1701.0</c:v>
                </c:pt>
                <c:pt idx="593">
                  <c:v>1700.0</c:v>
                </c:pt>
                <c:pt idx="594">
                  <c:v>1699.0</c:v>
                </c:pt>
                <c:pt idx="595">
                  <c:v>1698.0</c:v>
                </c:pt>
                <c:pt idx="596">
                  <c:v>1697.0</c:v>
                </c:pt>
                <c:pt idx="597">
                  <c:v>1696.0</c:v>
                </c:pt>
                <c:pt idx="598">
                  <c:v>1695.0</c:v>
                </c:pt>
                <c:pt idx="599">
                  <c:v>1694.0</c:v>
                </c:pt>
                <c:pt idx="600">
                  <c:v>1693.0</c:v>
                </c:pt>
                <c:pt idx="601">
                  <c:v>1692.0</c:v>
                </c:pt>
                <c:pt idx="602">
                  <c:v>1691.0</c:v>
                </c:pt>
                <c:pt idx="603">
                  <c:v>1690.0</c:v>
                </c:pt>
                <c:pt idx="604">
                  <c:v>1689.0</c:v>
                </c:pt>
                <c:pt idx="605">
                  <c:v>1688.0</c:v>
                </c:pt>
                <c:pt idx="606">
                  <c:v>1687.0</c:v>
                </c:pt>
                <c:pt idx="607">
                  <c:v>1686.0</c:v>
                </c:pt>
                <c:pt idx="608">
                  <c:v>1685.0</c:v>
                </c:pt>
                <c:pt idx="609">
                  <c:v>1684.0</c:v>
                </c:pt>
                <c:pt idx="610">
                  <c:v>1683.0</c:v>
                </c:pt>
                <c:pt idx="611">
                  <c:v>1682.0</c:v>
                </c:pt>
                <c:pt idx="612">
                  <c:v>1681.0</c:v>
                </c:pt>
                <c:pt idx="613">
                  <c:v>1680.0</c:v>
                </c:pt>
                <c:pt idx="614">
                  <c:v>1679.0</c:v>
                </c:pt>
                <c:pt idx="615">
                  <c:v>1678.0</c:v>
                </c:pt>
                <c:pt idx="616">
                  <c:v>1677.0</c:v>
                </c:pt>
                <c:pt idx="617">
                  <c:v>1676.0</c:v>
                </c:pt>
                <c:pt idx="618">
                  <c:v>1675.0</c:v>
                </c:pt>
                <c:pt idx="619">
                  <c:v>1674.0</c:v>
                </c:pt>
                <c:pt idx="620">
                  <c:v>1673.0</c:v>
                </c:pt>
                <c:pt idx="621">
                  <c:v>1672.0</c:v>
                </c:pt>
                <c:pt idx="622">
                  <c:v>1671.0</c:v>
                </c:pt>
                <c:pt idx="623">
                  <c:v>1670.0</c:v>
                </c:pt>
                <c:pt idx="624">
                  <c:v>1669.0</c:v>
                </c:pt>
                <c:pt idx="625">
                  <c:v>1668.0</c:v>
                </c:pt>
                <c:pt idx="626">
                  <c:v>1667.0</c:v>
                </c:pt>
                <c:pt idx="627">
                  <c:v>1666.0</c:v>
                </c:pt>
                <c:pt idx="628">
                  <c:v>1665.0</c:v>
                </c:pt>
                <c:pt idx="629">
                  <c:v>1664.0</c:v>
                </c:pt>
                <c:pt idx="630">
                  <c:v>1663.0</c:v>
                </c:pt>
                <c:pt idx="631">
                  <c:v>1662.0</c:v>
                </c:pt>
                <c:pt idx="632">
                  <c:v>1661.0</c:v>
                </c:pt>
                <c:pt idx="633">
                  <c:v>1660.0</c:v>
                </c:pt>
                <c:pt idx="634">
                  <c:v>1659.0</c:v>
                </c:pt>
                <c:pt idx="635">
                  <c:v>1658.0</c:v>
                </c:pt>
                <c:pt idx="636">
                  <c:v>1657.0</c:v>
                </c:pt>
                <c:pt idx="637">
                  <c:v>1656.0</c:v>
                </c:pt>
                <c:pt idx="638">
                  <c:v>1655.0</c:v>
                </c:pt>
                <c:pt idx="639">
                  <c:v>1654.0</c:v>
                </c:pt>
                <c:pt idx="640">
                  <c:v>1653.0</c:v>
                </c:pt>
                <c:pt idx="641">
                  <c:v>1652.0</c:v>
                </c:pt>
                <c:pt idx="642">
                  <c:v>1651.0</c:v>
                </c:pt>
                <c:pt idx="643">
                  <c:v>1650.0</c:v>
                </c:pt>
                <c:pt idx="644">
                  <c:v>1649.0</c:v>
                </c:pt>
                <c:pt idx="645">
                  <c:v>1648.0</c:v>
                </c:pt>
                <c:pt idx="646">
                  <c:v>1647.0</c:v>
                </c:pt>
                <c:pt idx="647">
                  <c:v>1646.0</c:v>
                </c:pt>
                <c:pt idx="648">
                  <c:v>1645.0</c:v>
                </c:pt>
                <c:pt idx="649">
                  <c:v>1644.0</c:v>
                </c:pt>
                <c:pt idx="650">
                  <c:v>1643.0</c:v>
                </c:pt>
                <c:pt idx="651">
                  <c:v>1642.0</c:v>
                </c:pt>
                <c:pt idx="652">
                  <c:v>1641.0</c:v>
                </c:pt>
                <c:pt idx="653">
                  <c:v>1640.0</c:v>
                </c:pt>
                <c:pt idx="654">
                  <c:v>1639.0</c:v>
                </c:pt>
                <c:pt idx="655">
                  <c:v>1638.0</c:v>
                </c:pt>
                <c:pt idx="656">
                  <c:v>1637.0</c:v>
                </c:pt>
                <c:pt idx="657">
                  <c:v>1636.0</c:v>
                </c:pt>
                <c:pt idx="658">
                  <c:v>1635.0</c:v>
                </c:pt>
                <c:pt idx="659">
                  <c:v>1634.0</c:v>
                </c:pt>
                <c:pt idx="660">
                  <c:v>1633.0</c:v>
                </c:pt>
                <c:pt idx="661">
                  <c:v>1632.0</c:v>
                </c:pt>
                <c:pt idx="662">
                  <c:v>1631.0</c:v>
                </c:pt>
                <c:pt idx="663">
                  <c:v>1630.0</c:v>
                </c:pt>
                <c:pt idx="664">
                  <c:v>1629.0</c:v>
                </c:pt>
                <c:pt idx="665">
                  <c:v>1628.0</c:v>
                </c:pt>
                <c:pt idx="666">
                  <c:v>1627.0</c:v>
                </c:pt>
                <c:pt idx="667">
                  <c:v>1626.0</c:v>
                </c:pt>
                <c:pt idx="668">
                  <c:v>1625.0</c:v>
                </c:pt>
                <c:pt idx="669">
                  <c:v>1624.0</c:v>
                </c:pt>
                <c:pt idx="670">
                  <c:v>1623.0</c:v>
                </c:pt>
                <c:pt idx="671">
                  <c:v>1622.0</c:v>
                </c:pt>
                <c:pt idx="672">
                  <c:v>1621.0</c:v>
                </c:pt>
                <c:pt idx="673">
                  <c:v>1620.0</c:v>
                </c:pt>
                <c:pt idx="674">
                  <c:v>1619.0</c:v>
                </c:pt>
                <c:pt idx="675">
                  <c:v>1618.0</c:v>
                </c:pt>
                <c:pt idx="676">
                  <c:v>1617.0</c:v>
                </c:pt>
                <c:pt idx="677">
                  <c:v>1616.0</c:v>
                </c:pt>
                <c:pt idx="678">
                  <c:v>1615.0</c:v>
                </c:pt>
                <c:pt idx="679">
                  <c:v>1614.0</c:v>
                </c:pt>
                <c:pt idx="680">
                  <c:v>1613.0</c:v>
                </c:pt>
                <c:pt idx="681">
                  <c:v>1612.0</c:v>
                </c:pt>
                <c:pt idx="682">
                  <c:v>1611.0</c:v>
                </c:pt>
                <c:pt idx="683">
                  <c:v>1610.0</c:v>
                </c:pt>
                <c:pt idx="684">
                  <c:v>1609.0</c:v>
                </c:pt>
                <c:pt idx="685">
                  <c:v>1608.0</c:v>
                </c:pt>
                <c:pt idx="686">
                  <c:v>1607.0</c:v>
                </c:pt>
                <c:pt idx="687">
                  <c:v>1606.0</c:v>
                </c:pt>
                <c:pt idx="688">
                  <c:v>1605.0</c:v>
                </c:pt>
                <c:pt idx="689">
                  <c:v>1604.0</c:v>
                </c:pt>
                <c:pt idx="690">
                  <c:v>1603.0</c:v>
                </c:pt>
                <c:pt idx="691">
                  <c:v>1602.0</c:v>
                </c:pt>
                <c:pt idx="692">
                  <c:v>1601.0</c:v>
                </c:pt>
                <c:pt idx="693">
                  <c:v>1600.0</c:v>
                </c:pt>
                <c:pt idx="694">
                  <c:v>1599.0</c:v>
                </c:pt>
                <c:pt idx="695">
                  <c:v>1598.0</c:v>
                </c:pt>
                <c:pt idx="696">
                  <c:v>1597.0</c:v>
                </c:pt>
                <c:pt idx="697">
                  <c:v>1596.0</c:v>
                </c:pt>
                <c:pt idx="698">
                  <c:v>1595.0</c:v>
                </c:pt>
                <c:pt idx="699">
                  <c:v>1594.0</c:v>
                </c:pt>
                <c:pt idx="700">
                  <c:v>1593.0</c:v>
                </c:pt>
                <c:pt idx="701">
                  <c:v>1592.0</c:v>
                </c:pt>
                <c:pt idx="702">
                  <c:v>1591.0</c:v>
                </c:pt>
                <c:pt idx="703">
                  <c:v>1590.0</c:v>
                </c:pt>
                <c:pt idx="704">
                  <c:v>1589.0</c:v>
                </c:pt>
                <c:pt idx="705">
                  <c:v>1588.0</c:v>
                </c:pt>
                <c:pt idx="706">
                  <c:v>1587.0</c:v>
                </c:pt>
                <c:pt idx="707">
                  <c:v>1586.0</c:v>
                </c:pt>
                <c:pt idx="708">
                  <c:v>1585.0</c:v>
                </c:pt>
                <c:pt idx="709">
                  <c:v>1584.0</c:v>
                </c:pt>
                <c:pt idx="710">
                  <c:v>1583.0</c:v>
                </c:pt>
                <c:pt idx="711">
                  <c:v>1582.0</c:v>
                </c:pt>
                <c:pt idx="712">
                  <c:v>1581.0</c:v>
                </c:pt>
                <c:pt idx="713">
                  <c:v>1580.0</c:v>
                </c:pt>
                <c:pt idx="714">
                  <c:v>1579.0</c:v>
                </c:pt>
                <c:pt idx="715">
                  <c:v>1578.0</c:v>
                </c:pt>
                <c:pt idx="716">
                  <c:v>1577.0</c:v>
                </c:pt>
                <c:pt idx="717">
                  <c:v>1576.0</c:v>
                </c:pt>
                <c:pt idx="718">
                  <c:v>1575.0</c:v>
                </c:pt>
                <c:pt idx="719">
                  <c:v>1574.0</c:v>
                </c:pt>
                <c:pt idx="720">
                  <c:v>1573.0</c:v>
                </c:pt>
                <c:pt idx="721">
                  <c:v>1572.0</c:v>
                </c:pt>
                <c:pt idx="722">
                  <c:v>1571.0</c:v>
                </c:pt>
                <c:pt idx="723">
                  <c:v>1570.0</c:v>
                </c:pt>
                <c:pt idx="724">
                  <c:v>1569.0</c:v>
                </c:pt>
                <c:pt idx="725">
                  <c:v>1568.0</c:v>
                </c:pt>
                <c:pt idx="726">
                  <c:v>1567.0</c:v>
                </c:pt>
                <c:pt idx="727">
                  <c:v>1566.0</c:v>
                </c:pt>
                <c:pt idx="728">
                  <c:v>1565.0</c:v>
                </c:pt>
                <c:pt idx="729">
                  <c:v>1564.0</c:v>
                </c:pt>
                <c:pt idx="730">
                  <c:v>1563.0</c:v>
                </c:pt>
                <c:pt idx="731">
                  <c:v>1562.0</c:v>
                </c:pt>
                <c:pt idx="732">
                  <c:v>1561.0</c:v>
                </c:pt>
                <c:pt idx="733">
                  <c:v>1560.0</c:v>
                </c:pt>
                <c:pt idx="734">
                  <c:v>1559.0</c:v>
                </c:pt>
                <c:pt idx="735">
                  <c:v>1558.0</c:v>
                </c:pt>
                <c:pt idx="736">
                  <c:v>1557.0</c:v>
                </c:pt>
                <c:pt idx="737">
                  <c:v>1556.0</c:v>
                </c:pt>
                <c:pt idx="738">
                  <c:v>1555.0</c:v>
                </c:pt>
                <c:pt idx="739">
                  <c:v>1554.0</c:v>
                </c:pt>
                <c:pt idx="740">
                  <c:v>1553.0</c:v>
                </c:pt>
                <c:pt idx="741">
                  <c:v>1552.0</c:v>
                </c:pt>
                <c:pt idx="742">
                  <c:v>1551.0</c:v>
                </c:pt>
                <c:pt idx="743">
                  <c:v>1550.0</c:v>
                </c:pt>
                <c:pt idx="744">
                  <c:v>1549.0</c:v>
                </c:pt>
                <c:pt idx="745">
                  <c:v>1548.0</c:v>
                </c:pt>
                <c:pt idx="746">
                  <c:v>1547.0</c:v>
                </c:pt>
                <c:pt idx="747">
                  <c:v>1546.0</c:v>
                </c:pt>
                <c:pt idx="748">
                  <c:v>1545.0</c:v>
                </c:pt>
                <c:pt idx="749">
                  <c:v>1544.0</c:v>
                </c:pt>
                <c:pt idx="750">
                  <c:v>1543.0</c:v>
                </c:pt>
                <c:pt idx="751">
                  <c:v>1542.0</c:v>
                </c:pt>
                <c:pt idx="752">
                  <c:v>1541.0</c:v>
                </c:pt>
                <c:pt idx="753">
                  <c:v>1540.0</c:v>
                </c:pt>
                <c:pt idx="754">
                  <c:v>1539.0</c:v>
                </c:pt>
                <c:pt idx="755">
                  <c:v>1538.0</c:v>
                </c:pt>
                <c:pt idx="756">
                  <c:v>1537.0</c:v>
                </c:pt>
                <c:pt idx="757">
                  <c:v>1536.0</c:v>
                </c:pt>
                <c:pt idx="758">
                  <c:v>1535.0</c:v>
                </c:pt>
                <c:pt idx="759">
                  <c:v>1534.0</c:v>
                </c:pt>
                <c:pt idx="760">
                  <c:v>1533.0</c:v>
                </c:pt>
                <c:pt idx="761">
                  <c:v>1532.0</c:v>
                </c:pt>
                <c:pt idx="762">
                  <c:v>1531.0</c:v>
                </c:pt>
                <c:pt idx="763">
                  <c:v>1530.0</c:v>
                </c:pt>
                <c:pt idx="764">
                  <c:v>1529.0</c:v>
                </c:pt>
                <c:pt idx="765">
                  <c:v>1528.0</c:v>
                </c:pt>
                <c:pt idx="766">
                  <c:v>1527.0</c:v>
                </c:pt>
                <c:pt idx="767">
                  <c:v>1526.0</c:v>
                </c:pt>
                <c:pt idx="768">
                  <c:v>1525.0</c:v>
                </c:pt>
                <c:pt idx="769">
                  <c:v>1524.0</c:v>
                </c:pt>
                <c:pt idx="770">
                  <c:v>1523.0</c:v>
                </c:pt>
                <c:pt idx="771">
                  <c:v>1522.0</c:v>
                </c:pt>
                <c:pt idx="772">
                  <c:v>1521.0</c:v>
                </c:pt>
                <c:pt idx="773">
                  <c:v>1520.0</c:v>
                </c:pt>
                <c:pt idx="774">
                  <c:v>1519.0</c:v>
                </c:pt>
                <c:pt idx="775">
                  <c:v>1518.0</c:v>
                </c:pt>
                <c:pt idx="776">
                  <c:v>1517.0</c:v>
                </c:pt>
                <c:pt idx="777">
                  <c:v>1516.0</c:v>
                </c:pt>
                <c:pt idx="778">
                  <c:v>1515.0</c:v>
                </c:pt>
                <c:pt idx="779">
                  <c:v>1514.0</c:v>
                </c:pt>
                <c:pt idx="780">
                  <c:v>1513.0</c:v>
                </c:pt>
                <c:pt idx="781">
                  <c:v>1512.0</c:v>
                </c:pt>
                <c:pt idx="782">
                  <c:v>1511.0</c:v>
                </c:pt>
                <c:pt idx="783">
                  <c:v>1510.0</c:v>
                </c:pt>
                <c:pt idx="784">
                  <c:v>1509.0</c:v>
                </c:pt>
                <c:pt idx="785">
                  <c:v>1508.0</c:v>
                </c:pt>
                <c:pt idx="786">
                  <c:v>1507.0</c:v>
                </c:pt>
                <c:pt idx="787">
                  <c:v>1506.0</c:v>
                </c:pt>
                <c:pt idx="788">
                  <c:v>1505.0</c:v>
                </c:pt>
                <c:pt idx="789">
                  <c:v>1504.0</c:v>
                </c:pt>
                <c:pt idx="790">
                  <c:v>1503.0</c:v>
                </c:pt>
                <c:pt idx="791">
                  <c:v>1502.0</c:v>
                </c:pt>
                <c:pt idx="792">
                  <c:v>1501.0</c:v>
                </c:pt>
                <c:pt idx="793">
                  <c:v>1500.0</c:v>
                </c:pt>
                <c:pt idx="794">
                  <c:v>1499.0</c:v>
                </c:pt>
                <c:pt idx="795">
                  <c:v>1498.0</c:v>
                </c:pt>
                <c:pt idx="796">
                  <c:v>1497.0</c:v>
                </c:pt>
                <c:pt idx="797">
                  <c:v>1496.0</c:v>
                </c:pt>
                <c:pt idx="798">
                  <c:v>1495.0</c:v>
                </c:pt>
                <c:pt idx="799">
                  <c:v>1494.0</c:v>
                </c:pt>
                <c:pt idx="800">
                  <c:v>1493.0</c:v>
                </c:pt>
                <c:pt idx="801">
                  <c:v>1492.0</c:v>
                </c:pt>
                <c:pt idx="802">
                  <c:v>1491.0</c:v>
                </c:pt>
                <c:pt idx="803">
                  <c:v>1490.0</c:v>
                </c:pt>
                <c:pt idx="804">
                  <c:v>1489.0</c:v>
                </c:pt>
                <c:pt idx="805">
                  <c:v>1488.0</c:v>
                </c:pt>
                <c:pt idx="806">
                  <c:v>1487.0</c:v>
                </c:pt>
                <c:pt idx="807">
                  <c:v>1486.0</c:v>
                </c:pt>
                <c:pt idx="808">
                  <c:v>1485.0</c:v>
                </c:pt>
                <c:pt idx="809">
                  <c:v>1484.0</c:v>
                </c:pt>
                <c:pt idx="810">
                  <c:v>1483.0</c:v>
                </c:pt>
                <c:pt idx="811">
                  <c:v>1482.0</c:v>
                </c:pt>
                <c:pt idx="812">
                  <c:v>1481.0</c:v>
                </c:pt>
                <c:pt idx="813">
                  <c:v>1480.0</c:v>
                </c:pt>
                <c:pt idx="814">
                  <c:v>1479.0</c:v>
                </c:pt>
                <c:pt idx="815">
                  <c:v>1478.0</c:v>
                </c:pt>
                <c:pt idx="816">
                  <c:v>1477.0</c:v>
                </c:pt>
                <c:pt idx="817">
                  <c:v>1476.0</c:v>
                </c:pt>
                <c:pt idx="818">
                  <c:v>1475.0</c:v>
                </c:pt>
                <c:pt idx="819">
                  <c:v>1474.0</c:v>
                </c:pt>
                <c:pt idx="820">
                  <c:v>1473.0</c:v>
                </c:pt>
                <c:pt idx="821">
                  <c:v>1472.0</c:v>
                </c:pt>
                <c:pt idx="822">
                  <c:v>1471.0</c:v>
                </c:pt>
                <c:pt idx="823">
                  <c:v>1470.0</c:v>
                </c:pt>
                <c:pt idx="824">
                  <c:v>1469.0</c:v>
                </c:pt>
                <c:pt idx="825">
                  <c:v>1468.0</c:v>
                </c:pt>
                <c:pt idx="826">
                  <c:v>1467.0</c:v>
                </c:pt>
                <c:pt idx="827">
                  <c:v>1466.0</c:v>
                </c:pt>
                <c:pt idx="828">
                  <c:v>1465.0</c:v>
                </c:pt>
                <c:pt idx="829">
                  <c:v>1464.0</c:v>
                </c:pt>
                <c:pt idx="830">
                  <c:v>1463.0</c:v>
                </c:pt>
                <c:pt idx="831">
                  <c:v>1462.0</c:v>
                </c:pt>
                <c:pt idx="832">
                  <c:v>1461.0</c:v>
                </c:pt>
                <c:pt idx="833">
                  <c:v>1460.0</c:v>
                </c:pt>
                <c:pt idx="834">
                  <c:v>1459.0</c:v>
                </c:pt>
                <c:pt idx="835">
                  <c:v>1458.0</c:v>
                </c:pt>
                <c:pt idx="836">
                  <c:v>1457.0</c:v>
                </c:pt>
                <c:pt idx="837">
                  <c:v>1456.0</c:v>
                </c:pt>
                <c:pt idx="838">
                  <c:v>1455.0</c:v>
                </c:pt>
                <c:pt idx="839">
                  <c:v>1454.0</c:v>
                </c:pt>
                <c:pt idx="840">
                  <c:v>1453.0</c:v>
                </c:pt>
                <c:pt idx="841">
                  <c:v>1452.0</c:v>
                </c:pt>
                <c:pt idx="842">
                  <c:v>1451.0</c:v>
                </c:pt>
                <c:pt idx="843">
                  <c:v>1450.0</c:v>
                </c:pt>
                <c:pt idx="844">
                  <c:v>1449.0</c:v>
                </c:pt>
                <c:pt idx="845">
                  <c:v>1448.0</c:v>
                </c:pt>
                <c:pt idx="846">
                  <c:v>1447.0</c:v>
                </c:pt>
                <c:pt idx="847">
                  <c:v>1446.0</c:v>
                </c:pt>
                <c:pt idx="848">
                  <c:v>1445.0</c:v>
                </c:pt>
                <c:pt idx="849">
                  <c:v>1444.0</c:v>
                </c:pt>
                <c:pt idx="850">
                  <c:v>1443.0</c:v>
                </c:pt>
                <c:pt idx="851">
                  <c:v>1442.0</c:v>
                </c:pt>
                <c:pt idx="852">
                  <c:v>1441.0</c:v>
                </c:pt>
                <c:pt idx="853">
                  <c:v>1440.0</c:v>
                </c:pt>
                <c:pt idx="854">
                  <c:v>1439.0</c:v>
                </c:pt>
                <c:pt idx="855">
                  <c:v>1438.0</c:v>
                </c:pt>
                <c:pt idx="856">
                  <c:v>1437.0</c:v>
                </c:pt>
                <c:pt idx="857">
                  <c:v>1436.0</c:v>
                </c:pt>
                <c:pt idx="858">
                  <c:v>1435.0</c:v>
                </c:pt>
                <c:pt idx="859">
                  <c:v>1434.0</c:v>
                </c:pt>
                <c:pt idx="860">
                  <c:v>1433.0</c:v>
                </c:pt>
                <c:pt idx="861">
                  <c:v>1432.0</c:v>
                </c:pt>
                <c:pt idx="862">
                  <c:v>1431.0</c:v>
                </c:pt>
                <c:pt idx="863">
                  <c:v>1430.0</c:v>
                </c:pt>
                <c:pt idx="864">
                  <c:v>1429.0</c:v>
                </c:pt>
                <c:pt idx="865">
                  <c:v>1428.0</c:v>
                </c:pt>
                <c:pt idx="866">
                  <c:v>1427.0</c:v>
                </c:pt>
                <c:pt idx="867">
                  <c:v>1426.0</c:v>
                </c:pt>
                <c:pt idx="868">
                  <c:v>1425.0</c:v>
                </c:pt>
                <c:pt idx="869">
                  <c:v>1424.0</c:v>
                </c:pt>
                <c:pt idx="870">
                  <c:v>1423.0</c:v>
                </c:pt>
                <c:pt idx="871">
                  <c:v>1422.0</c:v>
                </c:pt>
                <c:pt idx="872">
                  <c:v>1421.0</c:v>
                </c:pt>
                <c:pt idx="873">
                  <c:v>1420.0</c:v>
                </c:pt>
                <c:pt idx="874">
                  <c:v>1419.0</c:v>
                </c:pt>
                <c:pt idx="875">
                  <c:v>1418.0</c:v>
                </c:pt>
                <c:pt idx="876">
                  <c:v>1417.0</c:v>
                </c:pt>
                <c:pt idx="877">
                  <c:v>1416.0</c:v>
                </c:pt>
                <c:pt idx="878">
                  <c:v>1415.0</c:v>
                </c:pt>
                <c:pt idx="879">
                  <c:v>1414.0</c:v>
                </c:pt>
                <c:pt idx="880">
                  <c:v>1413.0</c:v>
                </c:pt>
                <c:pt idx="881">
                  <c:v>1412.0</c:v>
                </c:pt>
                <c:pt idx="882">
                  <c:v>1411.0</c:v>
                </c:pt>
                <c:pt idx="883">
                  <c:v>1410.0</c:v>
                </c:pt>
                <c:pt idx="884">
                  <c:v>1409.0</c:v>
                </c:pt>
                <c:pt idx="885">
                  <c:v>1408.0</c:v>
                </c:pt>
                <c:pt idx="886">
                  <c:v>1407.0</c:v>
                </c:pt>
                <c:pt idx="887">
                  <c:v>1406.0</c:v>
                </c:pt>
                <c:pt idx="888">
                  <c:v>1405.0</c:v>
                </c:pt>
                <c:pt idx="889">
                  <c:v>1404.0</c:v>
                </c:pt>
                <c:pt idx="890">
                  <c:v>1403.0</c:v>
                </c:pt>
                <c:pt idx="891">
                  <c:v>1402.0</c:v>
                </c:pt>
                <c:pt idx="892">
                  <c:v>1401.0</c:v>
                </c:pt>
                <c:pt idx="893">
                  <c:v>1400.0</c:v>
                </c:pt>
                <c:pt idx="894">
                  <c:v>1399.0</c:v>
                </c:pt>
                <c:pt idx="895">
                  <c:v>1398.0</c:v>
                </c:pt>
                <c:pt idx="896">
                  <c:v>1397.0</c:v>
                </c:pt>
                <c:pt idx="897">
                  <c:v>1396.0</c:v>
                </c:pt>
                <c:pt idx="898">
                  <c:v>1395.0</c:v>
                </c:pt>
                <c:pt idx="899">
                  <c:v>1394.0</c:v>
                </c:pt>
                <c:pt idx="900">
                  <c:v>1393.0</c:v>
                </c:pt>
                <c:pt idx="901">
                  <c:v>1392.0</c:v>
                </c:pt>
                <c:pt idx="902">
                  <c:v>1391.0</c:v>
                </c:pt>
                <c:pt idx="903">
                  <c:v>1390.0</c:v>
                </c:pt>
                <c:pt idx="904">
                  <c:v>1389.0</c:v>
                </c:pt>
                <c:pt idx="905">
                  <c:v>1388.0</c:v>
                </c:pt>
                <c:pt idx="906">
                  <c:v>1387.0</c:v>
                </c:pt>
                <c:pt idx="907">
                  <c:v>1386.0</c:v>
                </c:pt>
                <c:pt idx="908">
                  <c:v>1385.0</c:v>
                </c:pt>
                <c:pt idx="909">
                  <c:v>1384.0</c:v>
                </c:pt>
                <c:pt idx="910">
                  <c:v>1383.0</c:v>
                </c:pt>
                <c:pt idx="911">
                  <c:v>1382.0</c:v>
                </c:pt>
                <c:pt idx="912">
                  <c:v>1381.0</c:v>
                </c:pt>
                <c:pt idx="913">
                  <c:v>1380.0</c:v>
                </c:pt>
                <c:pt idx="914">
                  <c:v>1379.0</c:v>
                </c:pt>
                <c:pt idx="915">
                  <c:v>1378.0</c:v>
                </c:pt>
                <c:pt idx="916">
                  <c:v>1377.0</c:v>
                </c:pt>
                <c:pt idx="917">
                  <c:v>1376.0</c:v>
                </c:pt>
                <c:pt idx="918">
                  <c:v>1375.0</c:v>
                </c:pt>
                <c:pt idx="919">
                  <c:v>1374.0</c:v>
                </c:pt>
                <c:pt idx="920">
                  <c:v>1373.0</c:v>
                </c:pt>
                <c:pt idx="921">
                  <c:v>1372.0</c:v>
                </c:pt>
                <c:pt idx="922">
                  <c:v>1371.0</c:v>
                </c:pt>
                <c:pt idx="923">
                  <c:v>1370.0</c:v>
                </c:pt>
                <c:pt idx="924">
                  <c:v>1369.0</c:v>
                </c:pt>
                <c:pt idx="925">
                  <c:v>1368.0</c:v>
                </c:pt>
                <c:pt idx="926">
                  <c:v>1367.0</c:v>
                </c:pt>
                <c:pt idx="927">
                  <c:v>1366.0</c:v>
                </c:pt>
                <c:pt idx="928">
                  <c:v>1365.0</c:v>
                </c:pt>
                <c:pt idx="929">
                  <c:v>1364.0</c:v>
                </c:pt>
                <c:pt idx="930">
                  <c:v>1363.0</c:v>
                </c:pt>
                <c:pt idx="931">
                  <c:v>1362.0</c:v>
                </c:pt>
                <c:pt idx="932">
                  <c:v>1361.0</c:v>
                </c:pt>
                <c:pt idx="933">
                  <c:v>1360.0</c:v>
                </c:pt>
                <c:pt idx="934">
                  <c:v>1359.0</c:v>
                </c:pt>
                <c:pt idx="935">
                  <c:v>1358.0</c:v>
                </c:pt>
                <c:pt idx="936">
                  <c:v>1357.0</c:v>
                </c:pt>
                <c:pt idx="937">
                  <c:v>1356.0</c:v>
                </c:pt>
                <c:pt idx="938">
                  <c:v>1355.0</c:v>
                </c:pt>
                <c:pt idx="939">
                  <c:v>1354.0</c:v>
                </c:pt>
                <c:pt idx="940">
                  <c:v>1353.0</c:v>
                </c:pt>
                <c:pt idx="941">
                  <c:v>1352.0</c:v>
                </c:pt>
                <c:pt idx="942">
                  <c:v>1351.0</c:v>
                </c:pt>
                <c:pt idx="943">
                  <c:v>1350.0</c:v>
                </c:pt>
                <c:pt idx="944">
                  <c:v>1349.0</c:v>
                </c:pt>
                <c:pt idx="945">
                  <c:v>1348.0</c:v>
                </c:pt>
                <c:pt idx="946">
                  <c:v>1347.0</c:v>
                </c:pt>
                <c:pt idx="947">
                  <c:v>1346.0</c:v>
                </c:pt>
                <c:pt idx="948">
                  <c:v>1345.0</c:v>
                </c:pt>
                <c:pt idx="949">
                  <c:v>1344.0</c:v>
                </c:pt>
                <c:pt idx="950">
                  <c:v>1343.0</c:v>
                </c:pt>
                <c:pt idx="951">
                  <c:v>1342.0</c:v>
                </c:pt>
                <c:pt idx="952">
                  <c:v>1341.0</c:v>
                </c:pt>
                <c:pt idx="953">
                  <c:v>1340.0</c:v>
                </c:pt>
                <c:pt idx="954">
                  <c:v>1339.0</c:v>
                </c:pt>
                <c:pt idx="955">
                  <c:v>1338.0</c:v>
                </c:pt>
                <c:pt idx="956">
                  <c:v>1337.0</c:v>
                </c:pt>
                <c:pt idx="957">
                  <c:v>1336.0</c:v>
                </c:pt>
                <c:pt idx="958">
                  <c:v>1335.0</c:v>
                </c:pt>
                <c:pt idx="959">
                  <c:v>1334.0</c:v>
                </c:pt>
                <c:pt idx="960">
                  <c:v>1333.0</c:v>
                </c:pt>
                <c:pt idx="961">
                  <c:v>1332.0</c:v>
                </c:pt>
                <c:pt idx="962">
                  <c:v>1331.0</c:v>
                </c:pt>
                <c:pt idx="963">
                  <c:v>1330.0</c:v>
                </c:pt>
                <c:pt idx="964">
                  <c:v>1329.0</c:v>
                </c:pt>
                <c:pt idx="965">
                  <c:v>1328.0</c:v>
                </c:pt>
                <c:pt idx="966">
                  <c:v>1327.0</c:v>
                </c:pt>
                <c:pt idx="967">
                  <c:v>1326.0</c:v>
                </c:pt>
                <c:pt idx="968">
                  <c:v>1325.0</c:v>
                </c:pt>
                <c:pt idx="969">
                  <c:v>1324.0</c:v>
                </c:pt>
                <c:pt idx="970">
                  <c:v>1323.0</c:v>
                </c:pt>
                <c:pt idx="971">
                  <c:v>1322.0</c:v>
                </c:pt>
                <c:pt idx="972">
                  <c:v>1321.0</c:v>
                </c:pt>
                <c:pt idx="973">
                  <c:v>1320.0</c:v>
                </c:pt>
                <c:pt idx="974">
                  <c:v>1319.0</c:v>
                </c:pt>
                <c:pt idx="975">
                  <c:v>1318.0</c:v>
                </c:pt>
                <c:pt idx="976">
                  <c:v>1317.0</c:v>
                </c:pt>
                <c:pt idx="977">
                  <c:v>1316.0</c:v>
                </c:pt>
                <c:pt idx="978">
                  <c:v>1315.0</c:v>
                </c:pt>
                <c:pt idx="979">
                  <c:v>1314.0</c:v>
                </c:pt>
                <c:pt idx="980">
                  <c:v>1313.0</c:v>
                </c:pt>
                <c:pt idx="981">
                  <c:v>1312.0</c:v>
                </c:pt>
                <c:pt idx="982">
                  <c:v>1311.0</c:v>
                </c:pt>
                <c:pt idx="983">
                  <c:v>1310.0</c:v>
                </c:pt>
                <c:pt idx="984">
                  <c:v>1309.0</c:v>
                </c:pt>
                <c:pt idx="985">
                  <c:v>1308.0</c:v>
                </c:pt>
                <c:pt idx="986">
                  <c:v>1307.0</c:v>
                </c:pt>
                <c:pt idx="987">
                  <c:v>1306.0</c:v>
                </c:pt>
                <c:pt idx="988">
                  <c:v>1305.0</c:v>
                </c:pt>
                <c:pt idx="989">
                  <c:v>1304.0</c:v>
                </c:pt>
                <c:pt idx="990">
                  <c:v>1303.0</c:v>
                </c:pt>
                <c:pt idx="991">
                  <c:v>1302.0</c:v>
                </c:pt>
                <c:pt idx="992">
                  <c:v>1301.0</c:v>
                </c:pt>
                <c:pt idx="993">
                  <c:v>1300.0</c:v>
                </c:pt>
                <c:pt idx="994">
                  <c:v>1299.0</c:v>
                </c:pt>
                <c:pt idx="995">
                  <c:v>1298.0</c:v>
                </c:pt>
                <c:pt idx="996">
                  <c:v>1297.0</c:v>
                </c:pt>
                <c:pt idx="997">
                  <c:v>1296.0</c:v>
                </c:pt>
                <c:pt idx="998">
                  <c:v>1295.0</c:v>
                </c:pt>
                <c:pt idx="999">
                  <c:v>1294.0</c:v>
                </c:pt>
                <c:pt idx="1000">
                  <c:v>1293.0</c:v>
                </c:pt>
                <c:pt idx="1001">
                  <c:v>1292.0</c:v>
                </c:pt>
                <c:pt idx="1002">
                  <c:v>1291.0</c:v>
                </c:pt>
                <c:pt idx="1003">
                  <c:v>1290.0</c:v>
                </c:pt>
                <c:pt idx="1004">
                  <c:v>1289.0</c:v>
                </c:pt>
                <c:pt idx="1005">
                  <c:v>1288.0</c:v>
                </c:pt>
                <c:pt idx="1006">
                  <c:v>1287.0</c:v>
                </c:pt>
                <c:pt idx="1007">
                  <c:v>1286.0</c:v>
                </c:pt>
                <c:pt idx="1008">
                  <c:v>1285.0</c:v>
                </c:pt>
                <c:pt idx="1009">
                  <c:v>1284.0</c:v>
                </c:pt>
                <c:pt idx="1010">
                  <c:v>1283.0</c:v>
                </c:pt>
                <c:pt idx="1011">
                  <c:v>1282.0</c:v>
                </c:pt>
                <c:pt idx="1012">
                  <c:v>1281.0</c:v>
                </c:pt>
                <c:pt idx="1013">
                  <c:v>1280.0</c:v>
                </c:pt>
                <c:pt idx="1014">
                  <c:v>1279.0</c:v>
                </c:pt>
                <c:pt idx="1015">
                  <c:v>1278.0</c:v>
                </c:pt>
                <c:pt idx="1016">
                  <c:v>1277.0</c:v>
                </c:pt>
                <c:pt idx="1017">
                  <c:v>1276.0</c:v>
                </c:pt>
                <c:pt idx="1018">
                  <c:v>1275.0</c:v>
                </c:pt>
                <c:pt idx="1019">
                  <c:v>1274.0</c:v>
                </c:pt>
                <c:pt idx="1020">
                  <c:v>1273.0</c:v>
                </c:pt>
                <c:pt idx="1021">
                  <c:v>1272.0</c:v>
                </c:pt>
                <c:pt idx="1022">
                  <c:v>1271.0</c:v>
                </c:pt>
                <c:pt idx="1023">
                  <c:v>1270.0</c:v>
                </c:pt>
                <c:pt idx="1024">
                  <c:v>1269.0</c:v>
                </c:pt>
                <c:pt idx="1025">
                  <c:v>1268.0</c:v>
                </c:pt>
                <c:pt idx="1026">
                  <c:v>1267.0</c:v>
                </c:pt>
                <c:pt idx="1027">
                  <c:v>1266.0</c:v>
                </c:pt>
                <c:pt idx="1028">
                  <c:v>1265.0</c:v>
                </c:pt>
                <c:pt idx="1029">
                  <c:v>1264.0</c:v>
                </c:pt>
                <c:pt idx="1030">
                  <c:v>1263.0</c:v>
                </c:pt>
                <c:pt idx="1031">
                  <c:v>1262.0</c:v>
                </c:pt>
                <c:pt idx="1032">
                  <c:v>1261.0</c:v>
                </c:pt>
                <c:pt idx="1033">
                  <c:v>1260.0</c:v>
                </c:pt>
                <c:pt idx="1034">
                  <c:v>1259.0</c:v>
                </c:pt>
                <c:pt idx="1035">
                  <c:v>1258.0</c:v>
                </c:pt>
                <c:pt idx="1036">
                  <c:v>1257.0</c:v>
                </c:pt>
                <c:pt idx="1037">
                  <c:v>1256.0</c:v>
                </c:pt>
                <c:pt idx="1038">
                  <c:v>1255.0</c:v>
                </c:pt>
                <c:pt idx="1039">
                  <c:v>1254.0</c:v>
                </c:pt>
                <c:pt idx="1040">
                  <c:v>1253.0</c:v>
                </c:pt>
                <c:pt idx="1041">
                  <c:v>1252.0</c:v>
                </c:pt>
                <c:pt idx="1042">
                  <c:v>1251.0</c:v>
                </c:pt>
                <c:pt idx="1043">
                  <c:v>1250.0</c:v>
                </c:pt>
                <c:pt idx="1044">
                  <c:v>1249.0</c:v>
                </c:pt>
                <c:pt idx="1045">
                  <c:v>1248.0</c:v>
                </c:pt>
                <c:pt idx="1046">
                  <c:v>1247.0</c:v>
                </c:pt>
                <c:pt idx="1047">
                  <c:v>1246.0</c:v>
                </c:pt>
                <c:pt idx="1048">
                  <c:v>1245.0</c:v>
                </c:pt>
                <c:pt idx="1049">
                  <c:v>1244.0</c:v>
                </c:pt>
                <c:pt idx="1050">
                  <c:v>1243.0</c:v>
                </c:pt>
                <c:pt idx="1051">
                  <c:v>1242.0</c:v>
                </c:pt>
                <c:pt idx="1052">
                  <c:v>1241.0</c:v>
                </c:pt>
                <c:pt idx="1053">
                  <c:v>1240.0</c:v>
                </c:pt>
                <c:pt idx="1054">
                  <c:v>1239.0</c:v>
                </c:pt>
                <c:pt idx="1055">
                  <c:v>1238.0</c:v>
                </c:pt>
                <c:pt idx="1056">
                  <c:v>1237.0</c:v>
                </c:pt>
                <c:pt idx="1057">
                  <c:v>1236.0</c:v>
                </c:pt>
                <c:pt idx="1058">
                  <c:v>1235.0</c:v>
                </c:pt>
                <c:pt idx="1059">
                  <c:v>1234.0</c:v>
                </c:pt>
                <c:pt idx="1060">
                  <c:v>1233.0</c:v>
                </c:pt>
                <c:pt idx="1061">
                  <c:v>1232.0</c:v>
                </c:pt>
                <c:pt idx="1062">
                  <c:v>1231.0</c:v>
                </c:pt>
                <c:pt idx="1063">
                  <c:v>1230.0</c:v>
                </c:pt>
                <c:pt idx="1064">
                  <c:v>1229.0</c:v>
                </c:pt>
                <c:pt idx="1065">
                  <c:v>1228.0</c:v>
                </c:pt>
                <c:pt idx="1066">
                  <c:v>1227.0</c:v>
                </c:pt>
                <c:pt idx="1067">
                  <c:v>1226.0</c:v>
                </c:pt>
                <c:pt idx="1068">
                  <c:v>1225.0</c:v>
                </c:pt>
                <c:pt idx="1069">
                  <c:v>1224.0</c:v>
                </c:pt>
                <c:pt idx="1070">
                  <c:v>1223.0</c:v>
                </c:pt>
                <c:pt idx="1071">
                  <c:v>1222.0</c:v>
                </c:pt>
                <c:pt idx="1072">
                  <c:v>1221.0</c:v>
                </c:pt>
                <c:pt idx="1073">
                  <c:v>1220.0</c:v>
                </c:pt>
                <c:pt idx="1074">
                  <c:v>1219.0</c:v>
                </c:pt>
                <c:pt idx="1075">
                  <c:v>1218.0</c:v>
                </c:pt>
                <c:pt idx="1076">
                  <c:v>1217.0</c:v>
                </c:pt>
                <c:pt idx="1077">
                  <c:v>1216.0</c:v>
                </c:pt>
                <c:pt idx="1078">
                  <c:v>1215.0</c:v>
                </c:pt>
                <c:pt idx="1079">
                  <c:v>1214.0</c:v>
                </c:pt>
                <c:pt idx="1080">
                  <c:v>1213.0</c:v>
                </c:pt>
                <c:pt idx="1081">
                  <c:v>1212.0</c:v>
                </c:pt>
                <c:pt idx="1082">
                  <c:v>1211.0</c:v>
                </c:pt>
                <c:pt idx="1083">
                  <c:v>1210.0</c:v>
                </c:pt>
                <c:pt idx="1084">
                  <c:v>1209.0</c:v>
                </c:pt>
                <c:pt idx="1085">
                  <c:v>1208.0</c:v>
                </c:pt>
                <c:pt idx="1086">
                  <c:v>1207.0</c:v>
                </c:pt>
                <c:pt idx="1087">
                  <c:v>1206.0</c:v>
                </c:pt>
                <c:pt idx="1088">
                  <c:v>1205.0</c:v>
                </c:pt>
                <c:pt idx="1089">
                  <c:v>1204.0</c:v>
                </c:pt>
                <c:pt idx="1090">
                  <c:v>1203.0</c:v>
                </c:pt>
                <c:pt idx="1091">
                  <c:v>1202.0</c:v>
                </c:pt>
                <c:pt idx="1092">
                  <c:v>1201.0</c:v>
                </c:pt>
                <c:pt idx="1093">
                  <c:v>1200.0</c:v>
                </c:pt>
                <c:pt idx="1094">
                  <c:v>1199.0</c:v>
                </c:pt>
                <c:pt idx="1095">
                  <c:v>1198.0</c:v>
                </c:pt>
                <c:pt idx="1096">
                  <c:v>1197.0</c:v>
                </c:pt>
                <c:pt idx="1097">
                  <c:v>1196.0</c:v>
                </c:pt>
                <c:pt idx="1098">
                  <c:v>1195.0</c:v>
                </c:pt>
                <c:pt idx="1099">
                  <c:v>1194.0</c:v>
                </c:pt>
                <c:pt idx="1100">
                  <c:v>1193.0</c:v>
                </c:pt>
                <c:pt idx="1101">
                  <c:v>1192.0</c:v>
                </c:pt>
                <c:pt idx="1102">
                  <c:v>1191.0</c:v>
                </c:pt>
                <c:pt idx="1103">
                  <c:v>1190.0</c:v>
                </c:pt>
                <c:pt idx="1104">
                  <c:v>1189.0</c:v>
                </c:pt>
                <c:pt idx="1105">
                  <c:v>1188.0</c:v>
                </c:pt>
                <c:pt idx="1106">
                  <c:v>1187.0</c:v>
                </c:pt>
                <c:pt idx="1107">
                  <c:v>1186.0</c:v>
                </c:pt>
                <c:pt idx="1108">
                  <c:v>1185.0</c:v>
                </c:pt>
                <c:pt idx="1109">
                  <c:v>1184.0</c:v>
                </c:pt>
                <c:pt idx="1110">
                  <c:v>1183.0</c:v>
                </c:pt>
                <c:pt idx="1111">
                  <c:v>1182.0</c:v>
                </c:pt>
                <c:pt idx="1112">
                  <c:v>1181.0</c:v>
                </c:pt>
                <c:pt idx="1113">
                  <c:v>1180.0</c:v>
                </c:pt>
                <c:pt idx="1114">
                  <c:v>1179.0</c:v>
                </c:pt>
                <c:pt idx="1115">
                  <c:v>1178.0</c:v>
                </c:pt>
                <c:pt idx="1116">
                  <c:v>1177.0</c:v>
                </c:pt>
                <c:pt idx="1117">
                  <c:v>1176.0</c:v>
                </c:pt>
                <c:pt idx="1118">
                  <c:v>1175.0</c:v>
                </c:pt>
                <c:pt idx="1119">
                  <c:v>1174.0</c:v>
                </c:pt>
                <c:pt idx="1120">
                  <c:v>1173.0</c:v>
                </c:pt>
                <c:pt idx="1121">
                  <c:v>1172.0</c:v>
                </c:pt>
                <c:pt idx="1122">
                  <c:v>1171.0</c:v>
                </c:pt>
                <c:pt idx="1123">
                  <c:v>1170.0</c:v>
                </c:pt>
                <c:pt idx="1124">
                  <c:v>1169.0</c:v>
                </c:pt>
                <c:pt idx="1125">
                  <c:v>1168.0</c:v>
                </c:pt>
                <c:pt idx="1126">
                  <c:v>1167.0</c:v>
                </c:pt>
                <c:pt idx="1127">
                  <c:v>1166.0</c:v>
                </c:pt>
                <c:pt idx="1128">
                  <c:v>1165.0</c:v>
                </c:pt>
                <c:pt idx="1129">
                  <c:v>1164.0</c:v>
                </c:pt>
                <c:pt idx="1130">
                  <c:v>1163.0</c:v>
                </c:pt>
                <c:pt idx="1131">
                  <c:v>1162.0</c:v>
                </c:pt>
                <c:pt idx="1132">
                  <c:v>1161.0</c:v>
                </c:pt>
                <c:pt idx="1133">
                  <c:v>1160.0</c:v>
                </c:pt>
                <c:pt idx="1134">
                  <c:v>1159.0</c:v>
                </c:pt>
                <c:pt idx="1135">
                  <c:v>1158.0</c:v>
                </c:pt>
                <c:pt idx="1136">
                  <c:v>1157.0</c:v>
                </c:pt>
                <c:pt idx="1137">
                  <c:v>1156.0</c:v>
                </c:pt>
                <c:pt idx="1138">
                  <c:v>1155.0</c:v>
                </c:pt>
                <c:pt idx="1139">
                  <c:v>1154.0</c:v>
                </c:pt>
                <c:pt idx="1140">
                  <c:v>1153.0</c:v>
                </c:pt>
                <c:pt idx="1141">
                  <c:v>1152.0</c:v>
                </c:pt>
                <c:pt idx="1142">
                  <c:v>1151.0</c:v>
                </c:pt>
                <c:pt idx="1143">
                  <c:v>1150.0</c:v>
                </c:pt>
                <c:pt idx="1144">
                  <c:v>1149.0</c:v>
                </c:pt>
                <c:pt idx="1145">
                  <c:v>1148.0</c:v>
                </c:pt>
                <c:pt idx="1146">
                  <c:v>1147.0</c:v>
                </c:pt>
                <c:pt idx="1147">
                  <c:v>1146.0</c:v>
                </c:pt>
                <c:pt idx="1148">
                  <c:v>1145.0</c:v>
                </c:pt>
                <c:pt idx="1149">
                  <c:v>1144.0</c:v>
                </c:pt>
                <c:pt idx="1150">
                  <c:v>1143.0</c:v>
                </c:pt>
                <c:pt idx="1151">
                  <c:v>1142.0</c:v>
                </c:pt>
                <c:pt idx="1152">
                  <c:v>1141.0</c:v>
                </c:pt>
                <c:pt idx="1153">
                  <c:v>1140.0</c:v>
                </c:pt>
                <c:pt idx="1154">
                  <c:v>1139.0</c:v>
                </c:pt>
                <c:pt idx="1155">
                  <c:v>1138.0</c:v>
                </c:pt>
                <c:pt idx="1156">
                  <c:v>1137.0</c:v>
                </c:pt>
                <c:pt idx="1157">
                  <c:v>1136.0</c:v>
                </c:pt>
                <c:pt idx="1158">
                  <c:v>1135.0</c:v>
                </c:pt>
                <c:pt idx="1159">
                  <c:v>1134.0</c:v>
                </c:pt>
                <c:pt idx="1160">
                  <c:v>1133.0</c:v>
                </c:pt>
                <c:pt idx="1161">
                  <c:v>1132.0</c:v>
                </c:pt>
                <c:pt idx="1162">
                  <c:v>1131.0</c:v>
                </c:pt>
                <c:pt idx="1163">
                  <c:v>1130.0</c:v>
                </c:pt>
                <c:pt idx="1164">
                  <c:v>1129.0</c:v>
                </c:pt>
                <c:pt idx="1165">
                  <c:v>1128.0</c:v>
                </c:pt>
                <c:pt idx="1166">
                  <c:v>1127.0</c:v>
                </c:pt>
                <c:pt idx="1167">
                  <c:v>1126.0</c:v>
                </c:pt>
                <c:pt idx="1168">
                  <c:v>1125.0</c:v>
                </c:pt>
                <c:pt idx="1169">
                  <c:v>1124.0</c:v>
                </c:pt>
                <c:pt idx="1170">
                  <c:v>1123.0</c:v>
                </c:pt>
                <c:pt idx="1171">
                  <c:v>1122.0</c:v>
                </c:pt>
                <c:pt idx="1172">
                  <c:v>1121.0</c:v>
                </c:pt>
                <c:pt idx="1173">
                  <c:v>1120.0</c:v>
                </c:pt>
                <c:pt idx="1174">
                  <c:v>1119.0</c:v>
                </c:pt>
                <c:pt idx="1175">
                  <c:v>1118.0</c:v>
                </c:pt>
                <c:pt idx="1176">
                  <c:v>1117.0</c:v>
                </c:pt>
                <c:pt idx="1177">
                  <c:v>1116.0</c:v>
                </c:pt>
                <c:pt idx="1178">
                  <c:v>1115.0</c:v>
                </c:pt>
                <c:pt idx="1179">
                  <c:v>1114.0</c:v>
                </c:pt>
                <c:pt idx="1180">
                  <c:v>1113.0</c:v>
                </c:pt>
                <c:pt idx="1181">
                  <c:v>1112.0</c:v>
                </c:pt>
                <c:pt idx="1182">
                  <c:v>1111.0</c:v>
                </c:pt>
                <c:pt idx="1183">
                  <c:v>1110.0</c:v>
                </c:pt>
                <c:pt idx="1184">
                  <c:v>1109.0</c:v>
                </c:pt>
                <c:pt idx="1185">
                  <c:v>1108.0</c:v>
                </c:pt>
                <c:pt idx="1186">
                  <c:v>1107.0</c:v>
                </c:pt>
                <c:pt idx="1187">
                  <c:v>1106.0</c:v>
                </c:pt>
                <c:pt idx="1188">
                  <c:v>1105.0</c:v>
                </c:pt>
                <c:pt idx="1189">
                  <c:v>1104.0</c:v>
                </c:pt>
                <c:pt idx="1190">
                  <c:v>1103.0</c:v>
                </c:pt>
                <c:pt idx="1191">
                  <c:v>1102.0</c:v>
                </c:pt>
                <c:pt idx="1192">
                  <c:v>1101.0</c:v>
                </c:pt>
                <c:pt idx="1193">
                  <c:v>1100.0</c:v>
                </c:pt>
                <c:pt idx="1194">
                  <c:v>1099.0</c:v>
                </c:pt>
                <c:pt idx="1195">
                  <c:v>1098.0</c:v>
                </c:pt>
                <c:pt idx="1196">
                  <c:v>1097.0</c:v>
                </c:pt>
                <c:pt idx="1197">
                  <c:v>1096.0</c:v>
                </c:pt>
                <c:pt idx="1198">
                  <c:v>1095.0</c:v>
                </c:pt>
                <c:pt idx="1199">
                  <c:v>1094.0</c:v>
                </c:pt>
                <c:pt idx="1200">
                  <c:v>1093.0</c:v>
                </c:pt>
                <c:pt idx="1201">
                  <c:v>1092.0</c:v>
                </c:pt>
                <c:pt idx="1202">
                  <c:v>1091.0</c:v>
                </c:pt>
                <c:pt idx="1203">
                  <c:v>1090.0</c:v>
                </c:pt>
                <c:pt idx="1204">
                  <c:v>1089.0</c:v>
                </c:pt>
                <c:pt idx="1205">
                  <c:v>1088.0</c:v>
                </c:pt>
                <c:pt idx="1206">
                  <c:v>1087.0</c:v>
                </c:pt>
                <c:pt idx="1207">
                  <c:v>1086.0</c:v>
                </c:pt>
                <c:pt idx="1208">
                  <c:v>1085.0</c:v>
                </c:pt>
                <c:pt idx="1209">
                  <c:v>1084.0</c:v>
                </c:pt>
                <c:pt idx="1210">
                  <c:v>1083.0</c:v>
                </c:pt>
                <c:pt idx="1211">
                  <c:v>1082.0</c:v>
                </c:pt>
                <c:pt idx="1212">
                  <c:v>1081.0</c:v>
                </c:pt>
                <c:pt idx="1213">
                  <c:v>1080.0</c:v>
                </c:pt>
                <c:pt idx="1214">
                  <c:v>1079.0</c:v>
                </c:pt>
                <c:pt idx="1215">
                  <c:v>1078.0</c:v>
                </c:pt>
                <c:pt idx="1216">
                  <c:v>1077.0</c:v>
                </c:pt>
                <c:pt idx="1217">
                  <c:v>1076.0</c:v>
                </c:pt>
                <c:pt idx="1218">
                  <c:v>1075.0</c:v>
                </c:pt>
                <c:pt idx="1219">
                  <c:v>1074.0</c:v>
                </c:pt>
                <c:pt idx="1220">
                  <c:v>1073.0</c:v>
                </c:pt>
                <c:pt idx="1221">
                  <c:v>1072.0</c:v>
                </c:pt>
                <c:pt idx="1222">
                  <c:v>1071.0</c:v>
                </c:pt>
                <c:pt idx="1223">
                  <c:v>1070.0</c:v>
                </c:pt>
                <c:pt idx="1224">
                  <c:v>1069.0</c:v>
                </c:pt>
                <c:pt idx="1225">
                  <c:v>1068.0</c:v>
                </c:pt>
                <c:pt idx="1226">
                  <c:v>1067.0</c:v>
                </c:pt>
                <c:pt idx="1227">
                  <c:v>1066.0</c:v>
                </c:pt>
                <c:pt idx="1228">
                  <c:v>1065.0</c:v>
                </c:pt>
                <c:pt idx="1229">
                  <c:v>1064.0</c:v>
                </c:pt>
                <c:pt idx="1230">
                  <c:v>1063.0</c:v>
                </c:pt>
                <c:pt idx="1231">
                  <c:v>1062.0</c:v>
                </c:pt>
                <c:pt idx="1232">
                  <c:v>1061.0</c:v>
                </c:pt>
                <c:pt idx="1233">
                  <c:v>1060.0</c:v>
                </c:pt>
                <c:pt idx="1234">
                  <c:v>1059.0</c:v>
                </c:pt>
                <c:pt idx="1235">
                  <c:v>1058.0</c:v>
                </c:pt>
                <c:pt idx="1236">
                  <c:v>1057.0</c:v>
                </c:pt>
                <c:pt idx="1237">
                  <c:v>1056.0</c:v>
                </c:pt>
                <c:pt idx="1238">
                  <c:v>1055.0</c:v>
                </c:pt>
                <c:pt idx="1239">
                  <c:v>1054.0</c:v>
                </c:pt>
                <c:pt idx="1240">
                  <c:v>1053.0</c:v>
                </c:pt>
                <c:pt idx="1241">
                  <c:v>1052.0</c:v>
                </c:pt>
                <c:pt idx="1242">
                  <c:v>1051.0</c:v>
                </c:pt>
                <c:pt idx="1243">
                  <c:v>1050.0</c:v>
                </c:pt>
                <c:pt idx="1244">
                  <c:v>1049.0</c:v>
                </c:pt>
                <c:pt idx="1245">
                  <c:v>1048.0</c:v>
                </c:pt>
                <c:pt idx="1246">
                  <c:v>1047.0</c:v>
                </c:pt>
                <c:pt idx="1247">
                  <c:v>1046.0</c:v>
                </c:pt>
                <c:pt idx="1248">
                  <c:v>1045.0</c:v>
                </c:pt>
                <c:pt idx="1249">
                  <c:v>1044.0</c:v>
                </c:pt>
                <c:pt idx="1250">
                  <c:v>1043.0</c:v>
                </c:pt>
                <c:pt idx="1251">
                  <c:v>1042.0</c:v>
                </c:pt>
                <c:pt idx="1252">
                  <c:v>1041.0</c:v>
                </c:pt>
                <c:pt idx="1253">
                  <c:v>1040.0</c:v>
                </c:pt>
                <c:pt idx="1254">
                  <c:v>1039.0</c:v>
                </c:pt>
                <c:pt idx="1255">
                  <c:v>1038.0</c:v>
                </c:pt>
                <c:pt idx="1256">
                  <c:v>1037.0</c:v>
                </c:pt>
                <c:pt idx="1257">
                  <c:v>1036.0</c:v>
                </c:pt>
                <c:pt idx="1258">
                  <c:v>1035.0</c:v>
                </c:pt>
                <c:pt idx="1259">
                  <c:v>1034.0</c:v>
                </c:pt>
                <c:pt idx="1260">
                  <c:v>1033.0</c:v>
                </c:pt>
                <c:pt idx="1261">
                  <c:v>1032.0</c:v>
                </c:pt>
                <c:pt idx="1262">
                  <c:v>1031.0</c:v>
                </c:pt>
                <c:pt idx="1263">
                  <c:v>1030.0</c:v>
                </c:pt>
                <c:pt idx="1264">
                  <c:v>1029.0</c:v>
                </c:pt>
                <c:pt idx="1265">
                  <c:v>1028.0</c:v>
                </c:pt>
                <c:pt idx="1266">
                  <c:v>1027.0</c:v>
                </c:pt>
                <c:pt idx="1267">
                  <c:v>1026.0</c:v>
                </c:pt>
                <c:pt idx="1268">
                  <c:v>1025.0</c:v>
                </c:pt>
                <c:pt idx="1269">
                  <c:v>1024.0</c:v>
                </c:pt>
                <c:pt idx="1270">
                  <c:v>1023.0</c:v>
                </c:pt>
                <c:pt idx="1271">
                  <c:v>1022.0</c:v>
                </c:pt>
                <c:pt idx="1272">
                  <c:v>1021.0</c:v>
                </c:pt>
                <c:pt idx="1273">
                  <c:v>1020.0</c:v>
                </c:pt>
                <c:pt idx="1274">
                  <c:v>1019.0</c:v>
                </c:pt>
                <c:pt idx="1275">
                  <c:v>1018.0</c:v>
                </c:pt>
                <c:pt idx="1276">
                  <c:v>1017.0</c:v>
                </c:pt>
                <c:pt idx="1277">
                  <c:v>1016.0</c:v>
                </c:pt>
                <c:pt idx="1278">
                  <c:v>1015.0</c:v>
                </c:pt>
                <c:pt idx="1279">
                  <c:v>1014.0</c:v>
                </c:pt>
                <c:pt idx="1280">
                  <c:v>1013.0</c:v>
                </c:pt>
                <c:pt idx="1281">
                  <c:v>1012.0</c:v>
                </c:pt>
                <c:pt idx="1282">
                  <c:v>1011.0</c:v>
                </c:pt>
                <c:pt idx="1283">
                  <c:v>1010.0</c:v>
                </c:pt>
                <c:pt idx="1284">
                  <c:v>1009.0</c:v>
                </c:pt>
                <c:pt idx="1285">
                  <c:v>1008.0</c:v>
                </c:pt>
                <c:pt idx="1286">
                  <c:v>1007.0</c:v>
                </c:pt>
                <c:pt idx="1287">
                  <c:v>1006.0</c:v>
                </c:pt>
                <c:pt idx="1288">
                  <c:v>1005.0</c:v>
                </c:pt>
                <c:pt idx="1289">
                  <c:v>1004.0</c:v>
                </c:pt>
                <c:pt idx="1290">
                  <c:v>1003.0</c:v>
                </c:pt>
                <c:pt idx="1291">
                  <c:v>1002.0</c:v>
                </c:pt>
                <c:pt idx="1292">
                  <c:v>1001.0</c:v>
                </c:pt>
                <c:pt idx="1293">
                  <c:v>1000.0</c:v>
                </c:pt>
                <c:pt idx="1294">
                  <c:v>999.0</c:v>
                </c:pt>
                <c:pt idx="1295">
                  <c:v>998.0</c:v>
                </c:pt>
                <c:pt idx="1296">
                  <c:v>997.0</c:v>
                </c:pt>
                <c:pt idx="1297">
                  <c:v>996.0</c:v>
                </c:pt>
                <c:pt idx="1298">
                  <c:v>995.0</c:v>
                </c:pt>
                <c:pt idx="1299">
                  <c:v>994.0</c:v>
                </c:pt>
                <c:pt idx="1300">
                  <c:v>993.0</c:v>
                </c:pt>
                <c:pt idx="1301">
                  <c:v>992.0</c:v>
                </c:pt>
                <c:pt idx="1302">
                  <c:v>991.0</c:v>
                </c:pt>
                <c:pt idx="1303">
                  <c:v>990.0</c:v>
                </c:pt>
                <c:pt idx="1304">
                  <c:v>989.0</c:v>
                </c:pt>
                <c:pt idx="1305">
                  <c:v>988.0</c:v>
                </c:pt>
                <c:pt idx="1306">
                  <c:v>987.0</c:v>
                </c:pt>
                <c:pt idx="1307">
                  <c:v>986.0</c:v>
                </c:pt>
                <c:pt idx="1308">
                  <c:v>985.0</c:v>
                </c:pt>
                <c:pt idx="1309">
                  <c:v>984.0</c:v>
                </c:pt>
                <c:pt idx="1310">
                  <c:v>983.0</c:v>
                </c:pt>
                <c:pt idx="1311">
                  <c:v>982.0</c:v>
                </c:pt>
                <c:pt idx="1312">
                  <c:v>981.0</c:v>
                </c:pt>
                <c:pt idx="1313">
                  <c:v>980.0</c:v>
                </c:pt>
                <c:pt idx="1314">
                  <c:v>979.0</c:v>
                </c:pt>
                <c:pt idx="1315">
                  <c:v>978.0</c:v>
                </c:pt>
                <c:pt idx="1316">
                  <c:v>977.0</c:v>
                </c:pt>
                <c:pt idx="1317">
                  <c:v>976.0</c:v>
                </c:pt>
                <c:pt idx="1318">
                  <c:v>975.0</c:v>
                </c:pt>
                <c:pt idx="1319">
                  <c:v>974.0</c:v>
                </c:pt>
                <c:pt idx="1320">
                  <c:v>973.0</c:v>
                </c:pt>
                <c:pt idx="1321">
                  <c:v>972.0</c:v>
                </c:pt>
                <c:pt idx="1322">
                  <c:v>971.0</c:v>
                </c:pt>
                <c:pt idx="1323">
                  <c:v>970.0</c:v>
                </c:pt>
                <c:pt idx="1324">
                  <c:v>969.0</c:v>
                </c:pt>
                <c:pt idx="1325">
                  <c:v>968.0</c:v>
                </c:pt>
                <c:pt idx="1326">
                  <c:v>967.0</c:v>
                </c:pt>
                <c:pt idx="1327">
                  <c:v>966.0</c:v>
                </c:pt>
                <c:pt idx="1328">
                  <c:v>965.0</c:v>
                </c:pt>
                <c:pt idx="1329">
                  <c:v>964.0</c:v>
                </c:pt>
                <c:pt idx="1330">
                  <c:v>963.0</c:v>
                </c:pt>
                <c:pt idx="1331">
                  <c:v>962.0</c:v>
                </c:pt>
                <c:pt idx="1332">
                  <c:v>961.0</c:v>
                </c:pt>
                <c:pt idx="1333">
                  <c:v>960.0</c:v>
                </c:pt>
                <c:pt idx="1334">
                  <c:v>959.0</c:v>
                </c:pt>
                <c:pt idx="1335">
                  <c:v>958.0</c:v>
                </c:pt>
                <c:pt idx="1336">
                  <c:v>957.0</c:v>
                </c:pt>
                <c:pt idx="1337">
                  <c:v>956.0</c:v>
                </c:pt>
                <c:pt idx="1338">
                  <c:v>955.0</c:v>
                </c:pt>
                <c:pt idx="1339">
                  <c:v>954.0</c:v>
                </c:pt>
                <c:pt idx="1340">
                  <c:v>953.0</c:v>
                </c:pt>
                <c:pt idx="1341">
                  <c:v>952.0</c:v>
                </c:pt>
                <c:pt idx="1342">
                  <c:v>951.0</c:v>
                </c:pt>
                <c:pt idx="1343">
                  <c:v>950.0</c:v>
                </c:pt>
                <c:pt idx="1344">
                  <c:v>949.0</c:v>
                </c:pt>
                <c:pt idx="1345">
                  <c:v>948.0</c:v>
                </c:pt>
                <c:pt idx="1346">
                  <c:v>947.0</c:v>
                </c:pt>
                <c:pt idx="1347">
                  <c:v>946.0</c:v>
                </c:pt>
                <c:pt idx="1348">
                  <c:v>945.0</c:v>
                </c:pt>
                <c:pt idx="1349">
                  <c:v>944.0</c:v>
                </c:pt>
                <c:pt idx="1350">
                  <c:v>943.0</c:v>
                </c:pt>
                <c:pt idx="1351">
                  <c:v>942.0</c:v>
                </c:pt>
                <c:pt idx="1352">
                  <c:v>941.0</c:v>
                </c:pt>
                <c:pt idx="1353">
                  <c:v>940.0</c:v>
                </c:pt>
                <c:pt idx="1354">
                  <c:v>939.0</c:v>
                </c:pt>
                <c:pt idx="1355">
                  <c:v>938.0</c:v>
                </c:pt>
                <c:pt idx="1356">
                  <c:v>937.0</c:v>
                </c:pt>
                <c:pt idx="1357">
                  <c:v>936.0</c:v>
                </c:pt>
                <c:pt idx="1358">
                  <c:v>935.0</c:v>
                </c:pt>
                <c:pt idx="1359">
                  <c:v>934.0</c:v>
                </c:pt>
                <c:pt idx="1360">
                  <c:v>933.0</c:v>
                </c:pt>
                <c:pt idx="1361">
                  <c:v>932.0</c:v>
                </c:pt>
                <c:pt idx="1362">
                  <c:v>931.0</c:v>
                </c:pt>
                <c:pt idx="1363">
                  <c:v>930.0</c:v>
                </c:pt>
                <c:pt idx="1364">
                  <c:v>929.0</c:v>
                </c:pt>
                <c:pt idx="1365">
                  <c:v>928.0</c:v>
                </c:pt>
                <c:pt idx="1366">
                  <c:v>927.0</c:v>
                </c:pt>
                <c:pt idx="1367">
                  <c:v>926.0</c:v>
                </c:pt>
                <c:pt idx="1368">
                  <c:v>925.0</c:v>
                </c:pt>
                <c:pt idx="1369">
                  <c:v>924.0</c:v>
                </c:pt>
                <c:pt idx="1370">
                  <c:v>923.0</c:v>
                </c:pt>
                <c:pt idx="1371">
                  <c:v>922.0</c:v>
                </c:pt>
                <c:pt idx="1372">
                  <c:v>921.0</c:v>
                </c:pt>
                <c:pt idx="1373">
                  <c:v>920.0</c:v>
                </c:pt>
                <c:pt idx="1374">
                  <c:v>919.0</c:v>
                </c:pt>
                <c:pt idx="1375">
                  <c:v>918.0</c:v>
                </c:pt>
                <c:pt idx="1376">
                  <c:v>917.0</c:v>
                </c:pt>
                <c:pt idx="1377">
                  <c:v>916.0</c:v>
                </c:pt>
                <c:pt idx="1378">
                  <c:v>915.0</c:v>
                </c:pt>
                <c:pt idx="1379">
                  <c:v>914.0</c:v>
                </c:pt>
                <c:pt idx="1380">
                  <c:v>913.0</c:v>
                </c:pt>
                <c:pt idx="1381">
                  <c:v>912.0</c:v>
                </c:pt>
                <c:pt idx="1382">
                  <c:v>911.0</c:v>
                </c:pt>
                <c:pt idx="1383">
                  <c:v>910.0</c:v>
                </c:pt>
                <c:pt idx="1384">
                  <c:v>909.0</c:v>
                </c:pt>
                <c:pt idx="1385">
                  <c:v>908.0</c:v>
                </c:pt>
                <c:pt idx="1386">
                  <c:v>907.0</c:v>
                </c:pt>
                <c:pt idx="1387">
                  <c:v>906.0</c:v>
                </c:pt>
                <c:pt idx="1388">
                  <c:v>905.0</c:v>
                </c:pt>
                <c:pt idx="1389">
                  <c:v>904.0</c:v>
                </c:pt>
                <c:pt idx="1390">
                  <c:v>903.0</c:v>
                </c:pt>
                <c:pt idx="1391">
                  <c:v>902.0</c:v>
                </c:pt>
                <c:pt idx="1392">
                  <c:v>901.0</c:v>
                </c:pt>
                <c:pt idx="1393">
                  <c:v>900.0</c:v>
                </c:pt>
                <c:pt idx="1394">
                  <c:v>899.0</c:v>
                </c:pt>
                <c:pt idx="1395">
                  <c:v>898.0</c:v>
                </c:pt>
                <c:pt idx="1396">
                  <c:v>897.0</c:v>
                </c:pt>
                <c:pt idx="1397">
                  <c:v>896.0</c:v>
                </c:pt>
                <c:pt idx="1398">
                  <c:v>895.0</c:v>
                </c:pt>
                <c:pt idx="1399">
                  <c:v>894.0</c:v>
                </c:pt>
                <c:pt idx="1400">
                  <c:v>893.0</c:v>
                </c:pt>
                <c:pt idx="1401">
                  <c:v>892.0</c:v>
                </c:pt>
                <c:pt idx="1402">
                  <c:v>891.0</c:v>
                </c:pt>
                <c:pt idx="1403">
                  <c:v>890.0</c:v>
                </c:pt>
                <c:pt idx="1404">
                  <c:v>889.0</c:v>
                </c:pt>
                <c:pt idx="1405">
                  <c:v>888.0</c:v>
                </c:pt>
                <c:pt idx="1406">
                  <c:v>887.0</c:v>
                </c:pt>
                <c:pt idx="1407">
                  <c:v>886.0</c:v>
                </c:pt>
                <c:pt idx="1408">
                  <c:v>885.0</c:v>
                </c:pt>
                <c:pt idx="1409">
                  <c:v>884.0</c:v>
                </c:pt>
                <c:pt idx="1410">
                  <c:v>883.0</c:v>
                </c:pt>
                <c:pt idx="1411">
                  <c:v>882.0</c:v>
                </c:pt>
                <c:pt idx="1412">
                  <c:v>881.0</c:v>
                </c:pt>
                <c:pt idx="1413">
                  <c:v>880.0</c:v>
                </c:pt>
                <c:pt idx="1414">
                  <c:v>879.0</c:v>
                </c:pt>
                <c:pt idx="1415">
                  <c:v>878.0</c:v>
                </c:pt>
                <c:pt idx="1416">
                  <c:v>877.0</c:v>
                </c:pt>
                <c:pt idx="1417">
                  <c:v>876.0</c:v>
                </c:pt>
                <c:pt idx="1418">
                  <c:v>875.0</c:v>
                </c:pt>
                <c:pt idx="1419">
                  <c:v>874.0</c:v>
                </c:pt>
                <c:pt idx="1420">
                  <c:v>873.0</c:v>
                </c:pt>
                <c:pt idx="1421">
                  <c:v>872.0</c:v>
                </c:pt>
                <c:pt idx="1422">
                  <c:v>871.0</c:v>
                </c:pt>
                <c:pt idx="1423">
                  <c:v>870.0</c:v>
                </c:pt>
                <c:pt idx="1424">
                  <c:v>869.0</c:v>
                </c:pt>
                <c:pt idx="1425">
                  <c:v>868.0</c:v>
                </c:pt>
                <c:pt idx="1426">
                  <c:v>867.0</c:v>
                </c:pt>
                <c:pt idx="1427">
                  <c:v>866.0</c:v>
                </c:pt>
                <c:pt idx="1428">
                  <c:v>865.0</c:v>
                </c:pt>
                <c:pt idx="1429">
                  <c:v>864.0</c:v>
                </c:pt>
                <c:pt idx="1430">
                  <c:v>863.0</c:v>
                </c:pt>
                <c:pt idx="1431">
                  <c:v>862.0</c:v>
                </c:pt>
                <c:pt idx="1432">
                  <c:v>861.0</c:v>
                </c:pt>
                <c:pt idx="1433">
                  <c:v>860.0</c:v>
                </c:pt>
                <c:pt idx="1434">
                  <c:v>859.0</c:v>
                </c:pt>
                <c:pt idx="1435">
                  <c:v>858.0</c:v>
                </c:pt>
                <c:pt idx="1436">
                  <c:v>857.0</c:v>
                </c:pt>
                <c:pt idx="1437">
                  <c:v>856.0</c:v>
                </c:pt>
                <c:pt idx="1438">
                  <c:v>855.0</c:v>
                </c:pt>
                <c:pt idx="1439">
                  <c:v>854.0</c:v>
                </c:pt>
                <c:pt idx="1440">
                  <c:v>853.0</c:v>
                </c:pt>
                <c:pt idx="1441">
                  <c:v>852.0</c:v>
                </c:pt>
                <c:pt idx="1442">
                  <c:v>851.0</c:v>
                </c:pt>
                <c:pt idx="1443">
                  <c:v>850.0</c:v>
                </c:pt>
                <c:pt idx="1444">
                  <c:v>849.0</c:v>
                </c:pt>
                <c:pt idx="1445">
                  <c:v>848.0</c:v>
                </c:pt>
                <c:pt idx="1446">
                  <c:v>847.0</c:v>
                </c:pt>
                <c:pt idx="1447">
                  <c:v>846.0</c:v>
                </c:pt>
                <c:pt idx="1448">
                  <c:v>845.0</c:v>
                </c:pt>
                <c:pt idx="1449">
                  <c:v>844.0</c:v>
                </c:pt>
                <c:pt idx="1450">
                  <c:v>843.0</c:v>
                </c:pt>
                <c:pt idx="1451">
                  <c:v>842.0</c:v>
                </c:pt>
                <c:pt idx="1452">
                  <c:v>841.0</c:v>
                </c:pt>
                <c:pt idx="1453">
                  <c:v>840.0</c:v>
                </c:pt>
                <c:pt idx="1454">
                  <c:v>839.0</c:v>
                </c:pt>
                <c:pt idx="1455">
                  <c:v>838.0</c:v>
                </c:pt>
                <c:pt idx="1456">
                  <c:v>837.0</c:v>
                </c:pt>
                <c:pt idx="1457">
                  <c:v>836.0</c:v>
                </c:pt>
                <c:pt idx="1458">
                  <c:v>835.0</c:v>
                </c:pt>
                <c:pt idx="1459">
                  <c:v>834.0</c:v>
                </c:pt>
                <c:pt idx="1460">
                  <c:v>833.0</c:v>
                </c:pt>
                <c:pt idx="1461">
                  <c:v>832.0</c:v>
                </c:pt>
                <c:pt idx="1462">
                  <c:v>831.0</c:v>
                </c:pt>
                <c:pt idx="1463">
                  <c:v>830.0</c:v>
                </c:pt>
                <c:pt idx="1464">
                  <c:v>829.0</c:v>
                </c:pt>
                <c:pt idx="1465">
                  <c:v>828.0</c:v>
                </c:pt>
                <c:pt idx="1466">
                  <c:v>827.0</c:v>
                </c:pt>
                <c:pt idx="1467">
                  <c:v>826.0</c:v>
                </c:pt>
                <c:pt idx="1468">
                  <c:v>825.0</c:v>
                </c:pt>
                <c:pt idx="1469">
                  <c:v>824.0</c:v>
                </c:pt>
                <c:pt idx="1470">
                  <c:v>823.0</c:v>
                </c:pt>
                <c:pt idx="1471">
                  <c:v>822.0</c:v>
                </c:pt>
                <c:pt idx="1472">
                  <c:v>821.0</c:v>
                </c:pt>
                <c:pt idx="1473">
                  <c:v>820.0</c:v>
                </c:pt>
                <c:pt idx="1474">
                  <c:v>819.0</c:v>
                </c:pt>
                <c:pt idx="1475">
                  <c:v>818.0</c:v>
                </c:pt>
                <c:pt idx="1476">
                  <c:v>817.0</c:v>
                </c:pt>
                <c:pt idx="1477">
                  <c:v>816.0</c:v>
                </c:pt>
                <c:pt idx="1478">
                  <c:v>815.0</c:v>
                </c:pt>
                <c:pt idx="1479">
                  <c:v>814.0</c:v>
                </c:pt>
                <c:pt idx="1480">
                  <c:v>813.0</c:v>
                </c:pt>
                <c:pt idx="1481">
                  <c:v>812.0</c:v>
                </c:pt>
                <c:pt idx="1482">
                  <c:v>811.0</c:v>
                </c:pt>
                <c:pt idx="1483">
                  <c:v>810.0</c:v>
                </c:pt>
                <c:pt idx="1484">
                  <c:v>809.0</c:v>
                </c:pt>
                <c:pt idx="1485">
                  <c:v>808.0</c:v>
                </c:pt>
                <c:pt idx="1486">
                  <c:v>807.0</c:v>
                </c:pt>
                <c:pt idx="1487">
                  <c:v>806.0</c:v>
                </c:pt>
                <c:pt idx="1488">
                  <c:v>805.0</c:v>
                </c:pt>
                <c:pt idx="1489">
                  <c:v>804.0</c:v>
                </c:pt>
                <c:pt idx="1490">
                  <c:v>803.0</c:v>
                </c:pt>
                <c:pt idx="1491">
                  <c:v>802.0</c:v>
                </c:pt>
                <c:pt idx="1492">
                  <c:v>801.0</c:v>
                </c:pt>
                <c:pt idx="1493">
                  <c:v>800.0</c:v>
                </c:pt>
                <c:pt idx="1494">
                  <c:v>799.0</c:v>
                </c:pt>
                <c:pt idx="1495">
                  <c:v>798.0</c:v>
                </c:pt>
                <c:pt idx="1496">
                  <c:v>797.0</c:v>
                </c:pt>
                <c:pt idx="1497">
                  <c:v>796.0</c:v>
                </c:pt>
                <c:pt idx="1498">
                  <c:v>795.0</c:v>
                </c:pt>
                <c:pt idx="1499">
                  <c:v>794.0</c:v>
                </c:pt>
                <c:pt idx="1500">
                  <c:v>793.0</c:v>
                </c:pt>
                <c:pt idx="1501">
                  <c:v>792.0</c:v>
                </c:pt>
                <c:pt idx="1502">
                  <c:v>791.0</c:v>
                </c:pt>
                <c:pt idx="1503">
                  <c:v>790.0</c:v>
                </c:pt>
                <c:pt idx="1504">
                  <c:v>789.0</c:v>
                </c:pt>
                <c:pt idx="1505">
                  <c:v>788.0</c:v>
                </c:pt>
                <c:pt idx="1506">
                  <c:v>787.0</c:v>
                </c:pt>
                <c:pt idx="1507">
                  <c:v>786.0</c:v>
                </c:pt>
                <c:pt idx="1508">
                  <c:v>785.0</c:v>
                </c:pt>
                <c:pt idx="1509">
                  <c:v>784.0</c:v>
                </c:pt>
                <c:pt idx="1510">
                  <c:v>783.0</c:v>
                </c:pt>
                <c:pt idx="1511">
                  <c:v>782.0</c:v>
                </c:pt>
                <c:pt idx="1512">
                  <c:v>781.0</c:v>
                </c:pt>
                <c:pt idx="1513">
                  <c:v>780.0</c:v>
                </c:pt>
                <c:pt idx="1514">
                  <c:v>779.0</c:v>
                </c:pt>
                <c:pt idx="1515">
                  <c:v>778.0</c:v>
                </c:pt>
                <c:pt idx="1516">
                  <c:v>777.0</c:v>
                </c:pt>
                <c:pt idx="1517">
                  <c:v>776.0</c:v>
                </c:pt>
                <c:pt idx="1518">
                  <c:v>775.0</c:v>
                </c:pt>
                <c:pt idx="1519">
                  <c:v>774.0</c:v>
                </c:pt>
                <c:pt idx="1520">
                  <c:v>773.0</c:v>
                </c:pt>
                <c:pt idx="1521">
                  <c:v>772.0</c:v>
                </c:pt>
                <c:pt idx="1522">
                  <c:v>771.0</c:v>
                </c:pt>
                <c:pt idx="1523">
                  <c:v>770.0</c:v>
                </c:pt>
                <c:pt idx="1524">
                  <c:v>769.0</c:v>
                </c:pt>
                <c:pt idx="1525">
                  <c:v>768.0</c:v>
                </c:pt>
                <c:pt idx="1526">
                  <c:v>767.0</c:v>
                </c:pt>
                <c:pt idx="1527">
                  <c:v>766.0</c:v>
                </c:pt>
                <c:pt idx="1528">
                  <c:v>765.0</c:v>
                </c:pt>
                <c:pt idx="1529">
                  <c:v>764.0</c:v>
                </c:pt>
                <c:pt idx="1530">
                  <c:v>763.0</c:v>
                </c:pt>
                <c:pt idx="1531">
                  <c:v>762.0</c:v>
                </c:pt>
                <c:pt idx="1532">
                  <c:v>761.0</c:v>
                </c:pt>
                <c:pt idx="1533">
                  <c:v>760.0</c:v>
                </c:pt>
                <c:pt idx="1534">
                  <c:v>759.0</c:v>
                </c:pt>
                <c:pt idx="1535">
                  <c:v>758.0</c:v>
                </c:pt>
                <c:pt idx="1536">
                  <c:v>757.0</c:v>
                </c:pt>
                <c:pt idx="1537">
                  <c:v>756.0</c:v>
                </c:pt>
                <c:pt idx="1538">
                  <c:v>755.0</c:v>
                </c:pt>
                <c:pt idx="1539">
                  <c:v>754.0</c:v>
                </c:pt>
                <c:pt idx="1540">
                  <c:v>753.0</c:v>
                </c:pt>
                <c:pt idx="1541">
                  <c:v>752.0</c:v>
                </c:pt>
                <c:pt idx="1542">
                  <c:v>751.0</c:v>
                </c:pt>
                <c:pt idx="1543">
                  <c:v>750.0</c:v>
                </c:pt>
                <c:pt idx="1544">
                  <c:v>749.0</c:v>
                </c:pt>
                <c:pt idx="1545">
                  <c:v>748.0</c:v>
                </c:pt>
                <c:pt idx="1546">
                  <c:v>747.0</c:v>
                </c:pt>
                <c:pt idx="1547">
                  <c:v>746.0</c:v>
                </c:pt>
                <c:pt idx="1548">
                  <c:v>745.0</c:v>
                </c:pt>
                <c:pt idx="1549">
                  <c:v>744.0</c:v>
                </c:pt>
                <c:pt idx="1550">
                  <c:v>743.0</c:v>
                </c:pt>
                <c:pt idx="1551">
                  <c:v>742.0</c:v>
                </c:pt>
                <c:pt idx="1552">
                  <c:v>741.0</c:v>
                </c:pt>
                <c:pt idx="1553">
                  <c:v>740.0</c:v>
                </c:pt>
                <c:pt idx="1554">
                  <c:v>739.0</c:v>
                </c:pt>
                <c:pt idx="1555">
                  <c:v>738.0</c:v>
                </c:pt>
                <c:pt idx="1556">
                  <c:v>737.0</c:v>
                </c:pt>
                <c:pt idx="1557">
                  <c:v>736.0</c:v>
                </c:pt>
                <c:pt idx="1558">
                  <c:v>735.0</c:v>
                </c:pt>
                <c:pt idx="1559">
                  <c:v>734.0</c:v>
                </c:pt>
                <c:pt idx="1560">
                  <c:v>733.0</c:v>
                </c:pt>
                <c:pt idx="1561">
                  <c:v>732.0</c:v>
                </c:pt>
                <c:pt idx="1562">
                  <c:v>731.0</c:v>
                </c:pt>
                <c:pt idx="1563">
                  <c:v>730.0</c:v>
                </c:pt>
                <c:pt idx="1564">
                  <c:v>729.0</c:v>
                </c:pt>
                <c:pt idx="1565">
                  <c:v>728.0</c:v>
                </c:pt>
                <c:pt idx="1566">
                  <c:v>727.0</c:v>
                </c:pt>
                <c:pt idx="1567">
                  <c:v>726.0</c:v>
                </c:pt>
                <c:pt idx="1568">
                  <c:v>725.0</c:v>
                </c:pt>
                <c:pt idx="1569">
                  <c:v>724.0</c:v>
                </c:pt>
                <c:pt idx="1570">
                  <c:v>723.0</c:v>
                </c:pt>
                <c:pt idx="1571">
                  <c:v>722.0</c:v>
                </c:pt>
                <c:pt idx="1572">
                  <c:v>721.0</c:v>
                </c:pt>
                <c:pt idx="1573">
                  <c:v>720.0</c:v>
                </c:pt>
                <c:pt idx="1574">
                  <c:v>719.0</c:v>
                </c:pt>
                <c:pt idx="1575">
                  <c:v>718.0</c:v>
                </c:pt>
                <c:pt idx="1576">
                  <c:v>717.0</c:v>
                </c:pt>
                <c:pt idx="1577">
                  <c:v>716.0</c:v>
                </c:pt>
                <c:pt idx="1578">
                  <c:v>715.0</c:v>
                </c:pt>
                <c:pt idx="1579">
                  <c:v>714.0</c:v>
                </c:pt>
                <c:pt idx="1580">
                  <c:v>713.0</c:v>
                </c:pt>
                <c:pt idx="1581">
                  <c:v>712.0</c:v>
                </c:pt>
                <c:pt idx="1582">
                  <c:v>711.0</c:v>
                </c:pt>
                <c:pt idx="1583">
                  <c:v>710.0</c:v>
                </c:pt>
                <c:pt idx="1584">
                  <c:v>709.0</c:v>
                </c:pt>
                <c:pt idx="1585">
                  <c:v>708.0</c:v>
                </c:pt>
                <c:pt idx="1586">
                  <c:v>707.0</c:v>
                </c:pt>
                <c:pt idx="1587">
                  <c:v>706.0</c:v>
                </c:pt>
                <c:pt idx="1588">
                  <c:v>705.0</c:v>
                </c:pt>
                <c:pt idx="1589">
                  <c:v>704.0</c:v>
                </c:pt>
                <c:pt idx="1590">
                  <c:v>703.0</c:v>
                </c:pt>
                <c:pt idx="1591">
                  <c:v>702.0</c:v>
                </c:pt>
                <c:pt idx="1592">
                  <c:v>701.0</c:v>
                </c:pt>
                <c:pt idx="1593">
                  <c:v>700.0</c:v>
                </c:pt>
                <c:pt idx="1594">
                  <c:v>699.0</c:v>
                </c:pt>
                <c:pt idx="1595">
                  <c:v>698.0</c:v>
                </c:pt>
                <c:pt idx="1596">
                  <c:v>697.0</c:v>
                </c:pt>
                <c:pt idx="1597">
                  <c:v>696.0</c:v>
                </c:pt>
                <c:pt idx="1598">
                  <c:v>695.0</c:v>
                </c:pt>
                <c:pt idx="1599">
                  <c:v>694.0</c:v>
                </c:pt>
                <c:pt idx="1600">
                  <c:v>693.0</c:v>
                </c:pt>
                <c:pt idx="1601">
                  <c:v>692.0</c:v>
                </c:pt>
                <c:pt idx="1602">
                  <c:v>691.0</c:v>
                </c:pt>
                <c:pt idx="1603">
                  <c:v>690.0</c:v>
                </c:pt>
                <c:pt idx="1604">
                  <c:v>689.0</c:v>
                </c:pt>
                <c:pt idx="1605">
                  <c:v>688.0</c:v>
                </c:pt>
                <c:pt idx="1606">
                  <c:v>687.0</c:v>
                </c:pt>
                <c:pt idx="1607">
                  <c:v>686.0</c:v>
                </c:pt>
                <c:pt idx="1608">
                  <c:v>685.0</c:v>
                </c:pt>
                <c:pt idx="1609">
                  <c:v>684.0</c:v>
                </c:pt>
                <c:pt idx="1610">
                  <c:v>683.0</c:v>
                </c:pt>
                <c:pt idx="1611">
                  <c:v>682.0</c:v>
                </c:pt>
                <c:pt idx="1612">
                  <c:v>681.0</c:v>
                </c:pt>
                <c:pt idx="1613">
                  <c:v>680.0</c:v>
                </c:pt>
                <c:pt idx="1614">
                  <c:v>679.0</c:v>
                </c:pt>
                <c:pt idx="1615">
                  <c:v>678.0</c:v>
                </c:pt>
                <c:pt idx="1616">
                  <c:v>677.0</c:v>
                </c:pt>
                <c:pt idx="1617">
                  <c:v>676.0</c:v>
                </c:pt>
                <c:pt idx="1618">
                  <c:v>675.0</c:v>
                </c:pt>
                <c:pt idx="1619">
                  <c:v>674.0</c:v>
                </c:pt>
                <c:pt idx="1620">
                  <c:v>673.0</c:v>
                </c:pt>
                <c:pt idx="1621">
                  <c:v>672.0</c:v>
                </c:pt>
                <c:pt idx="1622">
                  <c:v>671.0</c:v>
                </c:pt>
                <c:pt idx="1623">
                  <c:v>670.0</c:v>
                </c:pt>
                <c:pt idx="1624">
                  <c:v>669.0</c:v>
                </c:pt>
                <c:pt idx="1625">
                  <c:v>668.0</c:v>
                </c:pt>
                <c:pt idx="1626">
                  <c:v>667.0</c:v>
                </c:pt>
                <c:pt idx="1627">
                  <c:v>666.0</c:v>
                </c:pt>
                <c:pt idx="1628">
                  <c:v>665.0</c:v>
                </c:pt>
                <c:pt idx="1629">
                  <c:v>664.0</c:v>
                </c:pt>
                <c:pt idx="1630">
                  <c:v>663.0</c:v>
                </c:pt>
                <c:pt idx="1631">
                  <c:v>662.0</c:v>
                </c:pt>
                <c:pt idx="1632">
                  <c:v>661.0</c:v>
                </c:pt>
                <c:pt idx="1633">
                  <c:v>660.0</c:v>
                </c:pt>
                <c:pt idx="1634">
                  <c:v>659.0</c:v>
                </c:pt>
                <c:pt idx="1635">
                  <c:v>658.0</c:v>
                </c:pt>
                <c:pt idx="1636">
                  <c:v>657.0</c:v>
                </c:pt>
                <c:pt idx="1637">
                  <c:v>656.0</c:v>
                </c:pt>
                <c:pt idx="1638">
                  <c:v>655.0</c:v>
                </c:pt>
                <c:pt idx="1639">
                  <c:v>654.0</c:v>
                </c:pt>
                <c:pt idx="1640">
                  <c:v>653.0</c:v>
                </c:pt>
                <c:pt idx="1641">
                  <c:v>652.0</c:v>
                </c:pt>
                <c:pt idx="1642">
                  <c:v>651.0</c:v>
                </c:pt>
                <c:pt idx="1643">
                  <c:v>650.0</c:v>
                </c:pt>
                <c:pt idx="1644">
                  <c:v>649.0</c:v>
                </c:pt>
                <c:pt idx="1645">
                  <c:v>648.0</c:v>
                </c:pt>
                <c:pt idx="1646">
                  <c:v>647.0</c:v>
                </c:pt>
                <c:pt idx="1647">
                  <c:v>646.0</c:v>
                </c:pt>
                <c:pt idx="1648">
                  <c:v>645.0</c:v>
                </c:pt>
                <c:pt idx="1649">
                  <c:v>644.0</c:v>
                </c:pt>
                <c:pt idx="1650">
                  <c:v>643.0</c:v>
                </c:pt>
                <c:pt idx="1651">
                  <c:v>642.0</c:v>
                </c:pt>
                <c:pt idx="1652">
                  <c:v>641.0</c:v>
                </c:pt>
                <c:pt idx="1653">
                  <c:v>640.0</c:v>
                </c:pt>
                <c:pt idx="1654">
                  <c:v>639.0</c:v>
                </c:pt>
                <c:pt idx="1655">
                  <c:v>638.0</c:v>
                </c:pt>
                <c:pt idx="1656">
                  <c:v>637.0</c:v>
                </c:pt>
                <c:pt idx="1657">
                  <c:v>636.0</c:v>
                </c:pt>
                <c:pt idx="1658">
                  <c:v>635.0</c:v>
                </c:pt>
                <c:pt idx="1659">
                  <c:v>634.0</c:v>
                </c:pt>
                <c:pt idx="1660">
                  <c:v>633.0</c:v>
                </c:pt>
                <c:pt idx="1661">
                  <c:v>632.0</c:v>
                </c:pt>
                <c:pt idx="1662">
                  <c:v>631.0</c:v>
                </c:pt>
                <c:pt idx="1663">
                  <c:v>630.0</c:v>
                </c:pt>
                <c:pt idx="1664">
                  <c:v>629.0</c:v>
                </c:pt>
                <c:pt idx="1665">
                  <c:v>628.0</c:v>
                </c:pt>
                <c:pt idx="1666">
                  <c:v>627.0</c:v>
                </c:pt>
                <c:pt idx="1667">
                  <c:v>626.0</c:v>
                </c:pt>
                <c:pt idx="1668">
                  <c:v>625.0</c:v>
                </c:pt>
                <c:pt idx="1669">
                  <c:v>624.0</c:v>
                </c:pt>
                <c:pt idx="1670">
                  <c:v>623.0</c:v>
                </c:pt>
                <c:pt idx="1671">
                  <c:v>622.0</c:v>
                </c:pt>
                <c:pt idx="1672">
                  <c:v>621.0</c:v>
                </c:pt>
                <c:pt idx="1673">
                  <c:v>620.0</c:v>
                </c:pt>
                <c:pt idx="1674">
                  <c:v>619.0</c:v>
                </c:pt>
                <c:pt idx="1675">
                  <c:v>618.0</c:v>
                </c:pt>
                <c:pt idx="1676">
                  <c:v>617.0</c:v>
                </c:pt>
                <c:pt idx="1677">
                  <c:v>616.0</c:v>
                </c:pt>
                <c:pt idx="1678">
                  <c:v>615.0</c:v>
                </c:pt>
                <c:pt idx="1679">
                  <c:v>614.0</c:v>
                </c:pt>
                <c:pt idx="1680">
                  <c:v>613.0</c:v>
                </c:pt>
                <c:pt idx="1681">
                  <c:v>612.0</c:v>
                </c:pt>
                <c:pt idx="1682">
                  <c:v>611.0</c:v>
                </c:pt>
                <c:pt idx="1683">
                  <c:v>610.0</c:v>
                </c:pt>
                <c:pt idx="1684">
                  <c:v>609.0</c:v>
                </c:pt>
                <c:pt idx="1685">
                  <c:v>608.0</c:v>
                </c:pt>
                <c:pt idx="1686">
                  <c:v>607.0</c:v>
                </c:pt>
                <c:pt idx="1687">
                  <c:v>606.0</c:v>
                </c:pt>
                <c:pt idx="1688">
                  <c:v>605.0</c:v>
                </c:pt>
                <c:pt idx="1689">
                  <c:v>604.0</c:v>
                </c:pt>
                <c:pt idx="1690">
                  <c:v>603.0</c:v>
                </c:pt>
                <c:pt idx="1691">
                  <c:v>602.0</c:v>
                </c:pt>
                <c:pt idx="1692">
                  <c:v>601.0</c:v>
                </c:pt>
                <c:pt idx="1693">
                  <c:v>600.0</c:v>
                </c:pt>
                <c:pt idx="1694">
                  <c:v>599.0</c:v>
                </c:pt>
                <c:pt idx="1695">
                  <c:v>598.0</c:v>
                </c:pt>
                <c:pt idx="1696">
                  <c:v>597.0</c:v>
                </c:pt>
                <c:pt idx="1697">
                  <c:v>596.0</c:v>
                </c:pt>
                <c:pt idx="1698">
                  <c:v>595.0</c:v>
                </c:pt>
                <c:pt idx="1699">
                  <c:v>594.0</c:v>
                </c:pt>
                <c:pt idx="1700">
                  <c:v>593.0</c:v>
                </c:pt>
                <c:pt idx="1701">
                  <c:v>592.0</c:v>
                </c:pt>
                <c:pt idx="1702">
                  <c:v>591.0</c:v>
                </c:pt>
                <c:pt idx="1703">
                  <c:v>590.0</c:v>
                </c:pt>
                <c:pt idx="1704">
                  <c:v>589.0</c:v>
                </c:pt>
                <c:pt idx="1705">
                  <c:v>588.0</c:v>
                </c:pt>
                <c:pt idx="1706">
                  <c:v>587.0</c:v>
                </c:pt>
                <c:pt idx="1707">
                  <c:v>586.0</c:v>
                </c:pt>
                <c:pt idx="1708">
                  <c:v>585.0</c:v>
                </c:pt>
                <c:pt idx="1709">
                  <c:v>584.0</c:v>
                </c:pt>
                <c:pt idx="1710">
                  <c:v>583.0</c:v>
                </c:pt>
                <c:pt idx="1711">
                  <c:v>582.0</c:v>
                </c:pt>
                <c:pt idx="1712">
                  <c:v>581.0</c:v>
                </c:pt>
                <c:pt idx="1713">
                  <c:v>580.0</c:v>
                </c:pt>
                <c:pt idx="1714">
                  <c:v>579.0</c:v>
                </c:pt>
                <c:pt idx="1715">
                  <c:v>578.0</c:v>
                </c:pt>
                <c:pt idx="1716">
                  <c:v>577.0</c:v>
                </c:pt>
                <c:pt idx="1717">
                  <c:v>576.0</c:v>
                </c:pt>
                <c:pt idx="1718">
                  <c:v>575.0</c:v>
                </c:pt>
                <c:pt idx="1719">
                  <c:v>574.0</c:v>
                </c:pt>
                <c:pt idx="1720">
                  <c:v>573.0</c:v>
                </c:pt>
                <c:pt idx="1721">
                  <c:v>572.0</c:v>
                </c:pt>
                <c:pt idx="1722">
                  <c:v>571.0</c:v>
                </c:pt>
                <c:pt idx="1723">
                  <c:v>570.0</c:v>
                </c:pt>
                <c:pt idx="1724">
                  <c:v>569.0</c:v>
                </c:pt>
                <c:pt idx="1725">
                  <c:v>568.0</c:v>
                </c:pt>
                <c:pt idx="1726">
                  <c:v>567.0</c:v>
                </c:pt>
                <c:pt idx="1727">
                  <c:v>566.0</c:v>
                </c:pt>
                <c:pt idx="1728">
                  <c:v>565.0</c:v>
                </c:pt>
                <c:pt idx="1729">
                  <c:v>564.0</c:v>
                </c:pt>
                <c:pt idx="1730">
                  <c:v>563.0</c:v>
                </c:pt>
                <c:pt idx="1731">
                  <c:v>562.0</c:v>
                </c:pt>
                <c:pt idx="1732">
                  <c:v>561.0</c:v>
                </c:pt>
                <c:pt idx="1733">
                  <c:v>560.0</c:v>
                </c:pt>
                <c:pt idx="1734">
                  <c:v>559.0</c:v>
                </c:pt>
                <c:pt idx="1735">
                  <c:v>558.0</c:v>
                </c:pt>
                <c:pt idx="1736">
                  <c:v>557.0</c:v>
                </c:pt>
                <c:pt idx="1737">
                  <c:v>556.0</c:v>
                </c:pt>
                <c:pt idx="1738">
                  <c:v>555.0</c:v>
                </c:pt>
                <c:pt idx="1739">
                  <c:v>554.0</c:v>
                </c:pt>
                <c:pt idx="1740">
                  <c:v>553.0</c:v>
                </c:pt>
                <c:pt idx="1741">
                  <c:v>552.0</c:v>
                </c:pt>
                <c:pt idx="1742">
                  <c:v>551.0</c:v>
                </c:pt>
                <c:pt idx="1743">
                  <c:v>550.0</c:v>
                </c:pt>
                <c:pt idx="1744">
                  <c:v>549.0</c:v>
                </c:pt>
                <c:pt idx="1745">
                  <c:v>548.0</c:v>
                </c:pt>
                <c:pt idx="1746">
                  <c:v>547.0</c:v>
                </c:pt>
                <c:pt idx="1747">
                  <c:v>546.0</c:v>
                </c:pt>
                <c:pt idx="1748">
                  <c:v>545.0</c:v>
                </c:pt>
                <c:pt idx="1749">
                  <c:v>544.0</c:v>
                </c:pt>
                <c:pt idx="1750">
                  <c:v>543.0</c:v>
                </c:pt>
                <c:pt idx="1751">
                  <c:v>542.0</c:v>
                </c:pt>
                <c:pt idx="1752">
                  <c:v>541.0</c:v>
                </c:pt>
                <c:pt idx="1753">
                  <c:v>540.0</c:v>
                </c:pt>
                <c:pt idx="1754">
                  <c:v>539.0</c:v>
                </c:pt>
                <c:pt idx="1755">
                  <c:v>538.0</c:v>
                </c:pt>
                <c:pt idx="1756">
                  <c:v>537.0</c:v>
                </c:pt>
                <c:pt idx="1757">
                  <c:v>536.0</c:v>
                </c:pt>
                <c:pt idx="1758">
                  <c:v>535.0</c:v>
                </c:pt>
                <c:pt idx="1759">
                  <c:v>534.0</c:v>
                </c:pt>
                <c:pt idx="1760">
                  <c:v>533.0</c:v>
                </c:pt>
                <c:pt idx="1761">
                  <c:v>532.0</c:v>
                </c:pt>
                <c:pt idx="1762">
                  <c:v>531.0</c:v>
                </c:pt>
                <c:pt idx="1763">
                  <c:v>530.0</c:v>
                </c:pt>
                <c:pt idx="1764">
                  <c:v>529.0</c:v>
                </c:pt>
                <c:pt idx="1765">
                  <c:v>528.0</c:v>
                </c:pt>
                <c:pt idx="1766">
                  <c:v>527.0</c:v>
                </c:pt>
                <c:pt idx="1767">
                  <c:v>526.0</c:v>
                </c:pt>
                <c:pt idx="1768">
                  <c:v>525.0</c:v>
                </c:pt>
                <c:pt idx="1769">
                  <c:v>524.0</c:v>
                </c:pt>
                <c:pt idx="1770">
                  <c:v>523.0</c:v>
                </c:pt>
                <c:pt idx="1771">
                  <c:v>522.0</c:v>
                </c:pt>
                <c:pt idx="1772">
                  <c:v>521.0</c:v>
                </c:pt>
                <c:pt idx="1773">
                  <c:v>520.0</c:v>
                </c:pt>
                <c:pt idx="1774">
                  <c:v>519.0</c:v>
                </c:pt>
                <c:pt idx="1775">
                  <c:v>518.0</c:v>
                </c:pt>
                <c:pt idx="1776">
                  <c:v>517.0</c:v>
                </c:pt>
                <c:pt idx="1777">
                  <c:v>516.0</c:v>
                </c:pt>
                <c:pt idx="1778">
                  <c:v>515.0</c:v>
                </c:pt>
                <c:pt idx="1779">
                  <c:v>514.0</c:v>
                </c:pt>
                <c:pt idx="1780">
                  <c:v>513.0</c:v>
                </c:pt>
                <c:pt idx="1781">
                  <c:v>512.0</c:v>
                </c:pt>
                <c:pt idx="1782">
                  <c:v>511.0</c:v>
                </c:pt>
                <c:pt idx="1783">
                  <c:v>510.0</c:v>
                </c:pt>
                <c:pt idx="1784">
                  <c:v>509.0</c:v>
                </c:pt>
                <c:pt idx="1785">
                  <c:v>508.0</c:v>
                </c:pt>
                <c:pt idx="1786">
                  <c:v>507.0</c:v>
                </c:pt>
                <c:pt idx="1787">
                  <c:v>506.0</c:v>
                </c:pt>
                <c:pt idx="1788">
                  <c:v>505.0</c:v>
                </c:pt>
                <c:pt idx="1789">
                  <c:v>504.0</c:v>
                </c:pt>
                <c:pt idx="1790">
                  <c:v>503.0</c:v>
                </c:pt>
                <c:pt idx="1791">
                  <c:v>502.0</c:v>
                </c:pt>
                <c:pt idx="1792">
                  <c:v>501.0</c:v>
                </c:pt>
                <c:pt idx="1793">
                  <c:v>500.0</c:v>
                </c:pt>
                <c:pt idx="1794">
                  <c:v>499.0</c:v>
                </c:pt>
                <c:pt idx="1795">
                  <c:v>498.0</c:v>
                </c:pt>
                <c:pt idx="1796">
                  <c:v>497.0</c:v>
                </c:pt>
                <c:pt idx="1797">
                  <c:v>496.0</c:v>
                </c:pt>
                <c:pt idx="1798">
                  <c:v>495.0</c:v>
                </c:pt>
                <c:pt idx="1799">
                  <c:v>494.0</c:v>
                </c:pt>
                <c:pt idx="1800">
                  <c:v>493.0</c:v>
                </c:pt>
                <c:pt idx="1801">
                  <c:v>492.0</c:v>
                </c:pt>
                <c:pt idx="1802">
                  <c:v>491.0</c:v>
                </c:pt>
                <c:pt idx="1803">
                  <c:v>490.0</c:v>
                </c:pt>
                <c:pt idx="1804">
                  <c:v>489.0</c:v>
                </c:pt>
                <c:pt idx="1805">
                  <c:v>488.0</c:v>
                </c:pt>
                <c:pt idx="1806">
                  <c:v>487.0</c:v>
                </c:pt>
                <c:pt idx="1807">
                  <c:v>486.0</c:v>
                </c:pt>
                <c:pt idx="1808">
                  <c:v>485.0</c:v>
                </c:pt>
                <c:pt idx="1809">
                  <c:v>484.0</c:v>
                </c:pt>
                <c:pt idx="1810">
                  <c:v>483.0</c:v>
                </c:pt>
                <c:pt idx="1811">
                  <c:v>482.0</c:v>
                </c:pt>
                <c:pt idx="1812">
                  <c:v>481.0</c:v>
                </c:pt>
                <c:pt idx="1813">
                  <c:v>480.0</c:v>
                </c:pt>
                <c:pt idx="1814">
                  <c:v>479.0</c:v>
                </c:pt>
                <c:pt idx="1815">
                  <c:v>478.0</c:v>
                </c:pt>
                <c:pt idx="1816">
                  <c:v>477.0</c:v>
                </c:pt>
                <c:pt idx="1817">
                  <c:v>476.0</c:v>
                </c:pt>
                <c:pt idx="1818">
                  <c:v>475.0</c:v>
                </c:pt>
                <c:pt idx="1819">
                  <c:v>474.0</c:v>
                </c:pt>
                <c:pt idx="1820">
                  <c:v>473.0</c:v>
                </c:pt>
                <c:pt idx="1821">
                  <c:v>472.0</c:v>
                </c:pt>
                <c:pt idx="1822">
                  <c:v>471.0</c:v>
                </c:pt>
                <c:pt idx="1823">
                  <c:v>470.0</c:v>
                </c:pt>
                <c:pt idx="1824">
                  <c:v>469.0</c:v>
                </c:pt>
                <c:pt idx="1825">
                  <c:v>468.0</c:v>
                </c:pt>
                <c:pt idx="1826">
                  <c:v>467.0</c:v>
                </c:pt>
                <c:pt idx="1827">
                  <c:v>466.0</c:v>
                </c:pt>
                <c:pt idx="1828">
                  <c:v>465.0</c:v>
                </c:pt>
                <c:pt idx="1829">
                  <c:v>464.0</c:v>
                </c:pt>
                <c:pt idx="1830">
                  <c:v>463.0</c:v>
                </c:pt>
                <c:pt idx="1831">
                  <c:v>462.0</c:v>
                </c:pt>
                <c:pt idx="1832">
                  <c:v>461.0</c:v>
                </c:pt>
                <c:pt idx="1833">
                  <c:v>460.0</c:v>
                </c:pt>
                <c:pt idx="1834">
                  <c:v>459.0</c:v>
                </c:pt>
                <c:pt idx="1835">
                  <c:v>458.0</c:v>
                </c:pt>
                <c:pt idx="1836">
                  <c:v>457.0</c:v>
                </c:pt>
                <c:pt idx="1837">
                  <c:v>456.0</c:v>
                </c:pt>
                <c:pt idx="1838">
                  <c:v>455.0</c:v>
                </c:pt>
                <c:pt idx="1839">
                  <c:v>454.0</c:v>
                </c:pt>
                <c:pt idx="1840">
                  <c:v>453.0</c:v>
                </c:pt>
                <c:pt idx="1841">
                  <c:v>452.0</c:v>
                </c:pt>
                <c:pt idx="1842">
                  <c:v>451.0</c:v>
                </c:pt>
                <c:pt idx="1843">
                  <c:v>450.0</c:v>
                </c:pt>
                <c:pt idx="1844">
                  <c:v>449.0</c:v>
                </c:pt>
                <c:pt idx="1845">
                  <c:v>448.0</c:v>
                </c:pt>
                <c:pt idx="1846">
                  <c:v>447.0</c:v>
                </c:pt>
                <c:pt idx="1847">
                  <c:v>446.0</c:v>
                </c:pt>
                <c:pt idx="1848">
                  <c:v>445.0</c:v>
                </c:pt>
                <c:pt idx="1849">
                  <c:v>444.0</c:v>
                </c:pt>
                <c:pt idx="1850">
                  <c:v>443.0</c:v>
                </c:pt>
                <c:pt idx="1851">
                  <c:v>442.0</c:v>
                </c:pt>
                <c:pt idx="1852">
                  <c:v>441.0</c:v>
                </c:pt>
                <c:pt idx="1853">
                  <c:v>440.0</c:v>
                </c:pt>
                <c:pt idx="1854">
                  <c:v>439.0</c:v>
                </c:pt>
                <c:pt idx="1855">
                  <c:v>438.0</c:v>
                </c:pt>
                <c:pt idx="1856">
                  <c:v>437.0</c:v>
                </c:pt>
                <c:pt idx="1857">
                  <c:v>436.0</c:v>
                </c:pt>
                <c:pt idx="1858">
                  <c:v>435.0</c:v>
                </c:pt>
                <c:pt idx="1859">
                  <c:v>434.0</c:v>
                </c:pt>
                <c:pt idx="1860">
                  <c:v>433.0</c:v>
                </c:pt>
                <c:pt idx="1861">
                  <c:v>432.0</c:v>
                </c:pt>
                <c:pt idx="1862">
                  <c:v>431.0</c:v>
                </c:pt>
                <c:pt idx="1863">
                  <c:v>430.0</c:v>
                </c:pt>
                <c:pt idx="1864">
                  <c:v>429.0</c:v>
                </c:pt>
                <c:pt idx="1865">
                  <c:v>428.0</c:v>
                </c:pt>
                <c:pt idx="1866">
                  <c:v>427.0</c:v>
                </c:pt>
                <c:pt idx="1867">
                  <c:v>426.0</c:v>
                </c:pt>
                <c:pt idx="1868">
                  <c:v>425.0</c:v>
                </c:pt>
                <c:pt idx="1869">
                  <c:v>424.0</c:v>
                </c:pt>
                <c:pt idx="1870">
                  <c:v>423.0</c:v>
                </c:pt>
                <c:pt idx="1871">
                  <c:v>422.0</c:v>
                </c:pt>
                <c:pt idx="1872">
                  <c:v>421.0</c:v>
                </c:pt>
                <c:pt idx="1873">
                  <c:v>420.0</c:v>
                </c:pt>
                <c:pt idx="1874">
                  <c:v>419.0</c:v>
                </c:pt>
                <c:pt idx="1875">
                  <c:v>418.0</c:v>
                </c:pt>
                <c:pt idx="1876">
                  <c:v>417.0</c:v>
                </c:pt>
                <c:pt idx="1877">
                  <c:v>416.0</c:v>
                </c:pt>
                <c:pt idx="1878">
                  <c:v>415.0</c:v>
                </c:pt>
                <c:pt idx="1879">
                  <c:v>414.0</c:v>
                </c:pt>
                <c:pt idx="1880">
                  <c:v>413.0</c:v>
                </c:pt>
                <c:pt idx="1881">
                  <c:v>412.0</c:v>
                </c:pt>
                <c:pt idx="1882">
                  <c:v>411.0</c:v>
                </c:pt>
                <c:pt idx="1883">
                  <c:v>410.0</c:v>
                </c:pt>
                <c:pt idx="1884">
                  <c:v>409.0</c:v>
                </c:pt>
                <c:pt idx="1885">
                  <c:v>408.0</c:v>
                </c:pt>
                <c:pt idx="1886">
                  <c:v>407.0</c:v>
                </c:pt>
                <c:pt idx="1887">
                  <c:v>406.0</c:v>
                </c:pt>
                <c:pt idx="1888">
                  <c:v>405.0</c:v>
                </c:pt>
                <c:pt idx="1889">
                  <c:v>404.0</c:v>
                </c:pt>
                <c:pt idx="1890">
                  <c:v>403.0</c:v>
                </c:pt>
                <c:pt idx="1891">
                  <c:v>402.0</c:v>
                </c:pt>
                <c:pt idx="1892">
                  <c:v>401.0</c:v>
                </c:pt>
                <c:pt idx="1893">
                  <c:v>400.0</c:v>
                </c:pt>
                <c:pt idx="1894">
                  <c:v>399.0</c:v>
                </c:pt>
                <c:pt idx="1895">
                  <c:v>398.0</c:v>
                </c:pt>
                <c:pt idx="1896">
                  <c:v>397.0</c:v>
                </c:pt>
                <c:pt idx="1897">
                  <c:v>396.0</c:v>
                </c:pt>
                <c:pt idx="1898">
                  <c:v>395.0</c:v>
                </c:pt>
                <c:pt idx="1899">
                  <c:v>394.0</c:v>
                </c:pt>
                <c:pt idx="1900">
                  <c:v>393.0</c:v>
                </c:pt>
                <c:pt idx="1901">
                  <c:v>392.0</c:v>
                </c:pt>
                <c:pt idx="1902">
                  <c:v>391.0</c:v>
                </c:pt>
                <c:pt idx="1903">
                  <c:v>390.0</c:v>
                </c:pt>
                <c:pt idx="1904">
                  <c:v>389.0</c:v>
                </c:pt>
                <c:pt idx="1905">
                  <c:v>388.0</c:v>
                </c:pt>
                <c:pt idx="1906">
                  <c:v>387.0</c:v>
                </c:pt>
                <c:pt idx="1907">
                  <c:v>386.0</c:v>
                </c:pt>
                <c:pt idx="1908">
                  <c:v>385.0</c:v>
                </c:pt>
                <c:pt idx="1909">
                  <c:v>384.0</c:v>
                </c:pt>
                <c:pt idx="1910">
                  <c:v>383.0</c:v>
                </c:pt>
                <c:pt idx="1911">
                  <c:v>382.0</c:v>
                </c:pt>
                <c:pt idx="1912">
                  <c:v>381.0</c:v>
                </c:pt>
                <c:pt idx="1913">
                  <c:v>380.0</c:v>
                </c:pt>
                <c:pt idx="1914">
                  <c:v>379.0</c:v>
                </c:pt>
                <c:pt idx="1915">
                  <c:v>378.0</c:v>
                </c:pt>
                <c:pt idx="1916">
                  <c:v>377.0</c:v>
                </c:pt>
                <c:pt idx="1917">
                  <c:v>376.0</c:v>
                </c:pt>
                <c:pt idx="1918">
                  <c:v>375.0</c:v>
                </c:pt>
                <c:pt idx="1919">
                  <c:v>374.0</c:v>
                </c:pt>
                <c:pt idx="1920">
                  <c:v>373.0</c:v>
                </c:pt>
                <c:pt idx="1921">
                  <c:v>372.0</c:v>
                </c:pt>
                <c:pt idx="1922">
                  <c:v>371.0</c:v>
                </c:pt>
                <c:pt idx="1923">
                  <c:v>370.0</c:v>
                </c:pt>
                <c:pt idx="1924">
                  <c:v>369.0</c:v>
                </c:pt>
                <c:pt idx="1925">
                  <c:v>368.0</c:v>
                </c:pt>
                <c:pt idx="1926">
                  <c:v>367.0</c:v>
                </c:pt>
                <c:pt idx="1927">
                  <c:v>366.0</c:v>
                </c:pt>
                <c:pt idx="1928">
                  <c:v>365.0</c:v>
                </c:pt>
                <c:pt idx="1929">
                  <c:v>364.0</c:v>
                </c:pt>
                <c:pt idx="1930">
                  <c:v>363.0</c:v>
                </c:pt>
                <c:pt idx="1931">
                  <c:v>362.0</c:v>
                </c:pt>
                <c:pt idx="1932">
                  <c:v>361.0</c:v>
                </c:pt>
                <c:pt idx="1933">
                  <c:v>360.0</c:v>
                </c:pt>
                <c:pt idx="1934">
                  <c:v>359.0</c:v>
                </c:pt>
                <c:pt idx="1935">
                  <c:v>358.0</c:v>
                </c:pt>
                <c:pt idx="1936">
                  <c:v>357.0</c:v>
                </c:pt>
                <c:pt idx="1937">
                  <c:v>356.0</c:v>
                </c:pt>
                <c:pt idx="1938">
                  <c:v>355.0</c:v>
                </c:pt>
                <c:pt idx="1939">
                  <c:v>354.0</c:v>
                </c:pt>
                <c:pt idx="1940">
                  <c:v>353.0</c:v>
                </c:pt>
                <c:pt idx="1941">
                  <c:v>352.0</c:v>
                </c:pt>
                <c:pt idx="1942">
                  <c:v>351.0</c:v>
                </c:pt>
                <c:pt idx="1943">
                  <c:v>350.0</c:v>
                </c:pt>
                <c:pt idx="1944">
                  <c:v>349.0</c:v>
                </c:pt>
                <c:pt idx="1945">
                  <c:v>348.0</c:v>
                </c:pt>
                <c:pt idx="1946">
                  <c:v>347.0</c:v>
                </c:pt>
                <c:pt idx="1947">
                  <c:v>346.0</c:v>
                </c:pt>
                <c:pt idx="1948">
                  <c:v>345.0</c:v>
                </c:pt>
                <c:pt idx="1949">
                  <c:v>344.0</c:v>
                </c:pt>
                <c:pt idx="1950">
                  <c:v>343.0</c:v>
                </c:pt>
                <c:pt idx="1951">
                  <c:v>342.0</c:v>
                </c:pt>
                <c:pt idx="1952">
                  <c:v>341.0</c:v>
                </c:pt>
                <c:pt idx="1953">
                  <c:v>340.0</c:v>
                </c:pt>
                <c:pt idx="1954">
                  <c:v>339.0</c:v>
                </c:pt>
                <c:pt idx="1955">
                  <c:v>338.0</c:v>
                </c:pt>
                <c:pt idx="1956">
                  <c:v>337.0</c:v>
                </c:pt>
                <c:pt idx="1957">
                  <c:v>336.0</c:v>
                </c:pt>
                <c:pt idx="1958">
                  <c:v>335.0</c:v>
                </c:pt>
                <c:pt idx="1959">
                  <c:v>334.0</c:v>
                </c:pt>
                <c:pt idx="1960">
                  <c:v>333.0</c:v>
                </c:pt>
                <c:pt idx="1961">
                  <c:v>332.0</c:v>
                </c:pt>
                <c:pt idx="1962">
                  <c:v>331.0</c:v>
                </c:pt>
                <c:pt idx="1963">
                  <c:v>330.0</c:v>
                </c:pt>
                <c:pt idx="1964">
                  <c:v>329.0</c:v>
                </c:pt>
                <c:pt idx="1965">
                  <c:v>328.0</c:v>
                </c:pt>
                <c:pt idx="1966">
                  <c:v>327.0</c:v>
                </c:pt>
                <c:pt idx="1967">
                  <c:v>326.0</c:v>
                </c:pt>
                <c:pt idx="1968">
                  <c:v>325.0</c:v>
                </c:pt>
                <c:pt idx="1969">
                  <c:v>324.0</c:v>
                </c:pt>
                <c:pt idx="1970">
                  <c:v>323.0</c:v>
                </c:pt>
                <c:pt idx="1971">
                  <c:v>322.0</c:v>
                </c:pt>
                <c:pt idx="1972">
                  <c:v>321.0</c:v>
                </c:pt>
                <c:pt idx="1973">
                  <c:v>320.0</c:v>
                </c:pt>
                <c:pt idx="1974">
                  <c:v>319.0</c:v>
                </c:pt>
                <c:pt idx="1975">
                  <c:v>318.0</c:v>
                </c:pt>
                <c:pt idx="1976">
                  <c:v>317.0</c:v>
                </c:pt>
                <c:pt idx="1977">
                  <c:v>316.0</c:v>
                </c:pt>
                <c:pt idx="1978">
                  <c:v>315.0</c:v>
                </c:pt>
                <c:pt idx="1979">
                  <c:v>314.0</c:v>
                </c:pt>
                <c:pt idx="1980">
                  <c:v>313.0</c:v>
                </c:pt>
                <c:pt idx="1981">
                  <c:v>312.0</c:v>
                </c:pt>
                <c:pt idx="1982">
                  <c:v>311.0</c:v>
                </c:pt>
                <c:pt idx="1983">
                  <c:v>310.0</c:v>
                </c:pt>
                <c:pt idx="1984">
                  <c:v>309.0</c:v>
                </c:pt>
                <c:pt idx="1985">
                  <c:v>308.0</c:v>
                </c:pt>
                <c:pt idx="1986">
                  <c:v>307.0</c:v>
                </c:pt>
                <c:pt idx="1987">
                  <c:v>306.0</c:v>
                </c:pt>
                <c:pt idx="1988">
                  <c:v>305.0</c:v>
                </c:pt>
                <c:pt idx="1989">
                  <c:v>304.0</c:v>
                </c:pt>
                <c:pt idx="1990">
                  <c:v>303.0</c:v>
                </c:pt>
                <c:pt idx="1991">
                  <c:v>302.0</c:v>
                </c:pt>
                <c:pt idx="1992">
                  <c:v>301.0</c:v>
                </c:pt>
                <c:pt idx="1993">
                  <c:v>300.0</c:v>
                </c:pt>
                <c:pt idx="1994">
                  <c:v>299.0</c:v>
                </c:pt>
                <c:pt idx="1995">
                  <c:v>298.0</c:v>
                </c:pt>
                <c:pt idx="1996">
                  <c:v>297.0</c:v>
                </c:pt>
                <c:pt idx="1997">
                  <c:v>296.0</c:v>
                </c:pt>
                <c:pt idx="1998">
                  <c:v>295.0</c:v>
                </c:pt>
                <c:pt idx="1999">
                  <c:v>294.0</c:v>
                </c:pt>
                <c:pt idx="2000">
                  <c:v>293.0</c:v>
                </c:pt>
                <c:pt idx="2001">
                  <c:v>292.0</c:v>
                </c:pt>
                <c:pt idx="2002">
                  <c:v>291.0</c:v>
                </c:pt>
                <c:pt idx="2003">
                  <c:v>290.0</c:v>
                </c:pt>
                <c:pt idx="2004">
                  <c:v>289.0</c:v>
                </c:pt>
                <c:pt idx="2005">
                  <c:v>288.0</c:v>
                </c:pt>
                <c:pt idx="2006">
                  <c:v>287.0</c:v>
                </c:pt>
                <c:pt idx="2007">
                  <c:v>286.0</c:v>
                </c:pt>
                <c:pt idx="2008">
                  <c:v>285.0</c:v>
                </c:pt>
                <c:pt idx="2009">
                  <c:v>284.0</c:v>
                </c:pt>
                <c:pt idx="2010">
                  <c:v>283.0</c:v>
                </c:pt>
                <c:pt idx="2011">
                  <c:v>282.0</c:v>
                </c:pt>
                <c:pt idx="2012">
                  <c:v>281.0</c:v>
                </c:pt>
                <c:pt idx="2013">
                  <c:v>280.0</c:v>
                </c:pt>
                <c:pt idx="2014">
                  <c:v>279.0</c:v>
                </c:pt>
                <c:pt idx="2015">
                  <c:v>278.0</c:v>
                </c:pt>
                <c:pt idx="2016">
                  <c:v>277.0</c:v>
                </c:pt>
                <c:pt idx="2017">
                  <c:v>276.0</c:v>
                </c:pt>
                <c:pt idx="2018">
                  <c:v>275.0</c:v>
                </c:pt>
                <c:pt idx="2019">
                  <c:v>274.0</c:v>
                </c:pt>
                <c:pt idx="2020">
                  <c:v>273.0</c:v>
                </c:pt>
                <c:pt idx="2021">
                  <c:v>272.0</c:v>
                </c:pt>
                <c:pt idx="2022">
                  <c:v>271.0</c:v>
                </c:pt>
                <c:pt idx="2023">
                  <c:v>270.0</c:v>
                </c:pt>
                <c:pt idx="2024">
                  <c:v>269.0</c:v>
                </c:pt>
                <c:pt idx="2025">
                  <c:v>268.0</c:v>
                </c:pt>
                <c:pt idx="2026">
                  <c:v>267.0</c:v>
                </c:pt>
                <c:pt idx="2027">
                  <c:v>266.0</c:v>
                </c:pt>
                <c:pt idx="2028">
                  <c:v>265.0</c:v>
                </c:pt>
                <c:pt idx="2029">
                  <c:v>264.0</c:v>
                </c:pt>
                <c:pt idx="2030">
                  <c:v>263.0</c:v>
                </c:pt>
                <c:pt idx="2031">
                  <c:v>262.0</c:v>
                </c:pt>
                <c:pt idx="2032">
                  <c:v>261.0</c:v>
                </c:pt>
                <c:pt idx="2033">
                  <c:v>260.0</c:v>
                </c:pt>
                <c:pt idx="2034">
                  <c:v>259.0</c:v>
                </c:pt>
                <c:pt idx="2035">
                  <c:v>258.0</c:v>
                </c:pt>
                <c:pt idx="2036">
                  <c:v>257.0</c:v>
                </c:pt>
                <c:pt idx="2037">
                  <c:v>256.0</c:v>
                </c:pt>
                <c:pt idx="2038">
                  <c:v>255.0</c:v>
                </c:pt>
                <c:pt idx="2039">
                  <c:v>254.0</c:v>
                </c:pt>
                <c:pt idx="2040">
                  <c:v>253.0</c:v>
                </c:pt>
                <c:pt idx="2041">
                  <c:v>252.0</c:v>
                </c:pt>
                <c:pt idx="2042">
                  <c:v>251.0</c:v>
                </c:pt>
                <c:pt idx="2043">
                  <c:v>250.0</c:v>
                </c:pt>
                <c:pt idx="2044">
                  <c:v>249.0</c:v>
                </c:pt>
                <c:pt idx="2045">
                  <c:v>248.0</c:v>
                </c:pt>
                <c:pt idx="2046">
                  <c:v>247.0</c:v>
                </c:pt>
                <c:pt idx="2047">
                  <c:v>246.0</c:v>
                </c:pt>
                <c:pt idx="2048">
                  <c:v>245.0</c:v>
                </c:pt>
                <c:pt idx="2049">
                  <c:v>244.0</c:v>
                </c:pt>
                <c:pt idx="2050">
                  <c:v>243.0</c:v>
                </c:pt>
                <c:pt idx="2051">
                  <c:v>242.0</c:v>
                </c:pt>
                <c:pt idx="2052">
                  <c:v>241.0</c:v>
                </c:pt>
                <c:pt idx="2053">
                  <c:v>240.0</c:v>
                </c:pt>
                <c:pt idx="2054">
                  <c:v>239.0</c:v>
                </c:pt>
                <c:pt idx="2055">
                  <c:v>238.0</c:v>
                </c:pt>
                <c:pt idx="2056">
                  <c:v>237.0</c:v>
                </c:pt>
                <c:pt idx="2057">
                  <c:v>236.0</c:v>
                </c:pt>
                <c:pt idx="2058">
                  <c:v>235.0</c:v>
                </c:pt>
                <c:pt idx="2059">
                  <c:v>234.0</c:v>
                </c:pt>
                <c:pt idx="2060">
                  <c:v>233.0</c:v>
                </c:pt>
                <c:pt idx="2061">
                  <c:v>232.0</c:v>
                </c:pt>
                <c:pt idx="2062">
                  <c:v>231.0</c:v>
                </c:pt>
                <c:pt idx="2063">
                  <c:v>230.0</c:v>
                </c:pt>
                <c:pt idx="2064">
                  <c:v>229.0</c:v>
                </c:pt>
                <c:pt idx="2065">
                  <c:v>228.0</c:v>
                </c:pt>
                <c:pt idx="2066">
                  <c:v>227.0</c:v>
                </c:pt>
                <c:pt idx="2067">
                  <c:v>226.0</c:v>
                </c:pt>
                <c:pt idx="2068">
                  <c:v>225.0</c:v>
                </c:pt>
                <c:pt idx="2069">
                  <c:v>224.0</c:v>
                </c:pt>
                <c:pt idx="2070">
                  <c:v>223.0</c:v>
                </c:pt>
                <c:pt idx="2071">
                  <c:v>222.0</c:v>
                </c:pt>
                <c:pt idx="2072">
                  <c:v>221.0</c:v>
                </c:pt>
                <c:pt idx="2073">
                  <c:v>220.0</c:v>
                </c:pt>
                <c:pt idx="2074">
                  <c:v>219.0</c:v>
                </c:pt>
                <c:pt idx="2075">
                  <c:v>218.0</c:v>
                </c:pt>
                <c:pt idx="2076">
                  <c:v>217.0</c:v>
                </c:pt>
                <c:pt idx="2077">
                  <c:v>216.0</c:v>
                </c:pt>
                <c:pt idx="2078">
                  <c:v>215.0</c:v>
                </c:pt>
                <c:pt idx="2079">
                  <c:v>214.0</c:v>
                </c:pt>
                <c:pt idx="2080">
                  <c:v>213.0</c:v>
                </c:pt>
                <c:pt idx="2081">
                  <c:v>212.0</c:v>
                </c:pt>
                <c:pt idx="2082">
                  <c:v>211.0</c:v>
                </c:pt>
                <c:pt idx="2083">
                  <c:v>210.0</c:v>
                </c:pt>
                <c:pt idx="2084">
                  <c:v>209.0</c:v>
                </c:pt>
                <c:pt idx="2085">
                  <c:v>208.0</c:v>
                </c:pt>
                <c:pt idx="2086">
                  <c:v>207.0</c:v>
                </c:pt>
                <c:pt idx="2087">
                  <c:v>206.0</c:v>
                </c:pt>
                <c:pt idx="2088">
                  <c:v>205.0</c:v>
                </c:pt>
                <c:pt idx="2089">
                  <c:v>204.0</c:v>
                </c:pt>
                <c:pt idx="2090">
                  <c:v>203.0</c:v>
                </c:pt>
                <c:pt idx="2091">
                  <c:v>202.0</c:v>
                </c:pt>
                <c:pt idx="2092">
                  <c:v>201.0</c:v>
                </c:pt>
                <c:pt idx="2093">
                  <c:v>200.0</c:v>
                </c:pt>
                <c:pt idx="2094">
                  <c:v>199.0</c:v>
                </c:pt>
                <c:pt idx="2095">
                  <c:v>198.0</c:v>
                </c:pt>
                <c:pt idx="2096">
                  <c:v>197.0</c:v>
                </c:pt>
                <c:pt idx="2097">
                  <c:v>196.0</c:v>
                </c:pt>
                <c:pt idx="2098">
                  <c:v>195.0</c:v>
                </c:pt>
                <c:pt idx="2099">
                  <c:v>194.0</c:v>
                </c:pt>
                <c:pt idx="2100">
                  <c:v>193.0</c:v>
                </c:pt>
                <c:pt idx="2101">
                  <c:v>192.0</c:v>
                </c:pt>
                <c:pt idx="2102">
                  <c:v>191.0</c:v>
                </c:pt>
                <c:pt idx="2103">
                  <c:v>190.0</c:v>
                </c:pt>
                <c:pt idx="2104">
                  <c:v>189.0</c:v>
                </c:pt>
                <c:pt idx="2105">
                  <c:v>188.0</c:v>
                </c:pt>
                <c:pt idx="2106">
                  <c:v>187.0</c:v>
                </c:pt>
                <c:pt idx="2107">
                  <c:v>186.0</c:v>
                </c:pt>
                <c:pt idx="2108">
                  <c:v>185.0</c:v>
                </c:pt>
                <c:pt idx="2109">
                  <c:v>184.0</c:v>
                </c:pt>
                <c:pt idx="2110">
                  <c:v>183.0</c:v>
                </c:pt>
                <c:pt idx="2111">
                  <c:v>182.0</c:v>
                </c:pt>
                <c:pt idx="2112">
                  <c:v>181.0</c:v>
                </c:pt>
                <c:pt idx="2113">
                  <c:v>180.0</c:v>
                </c:pt>
                <c:pt idx="2114">
                  <c:v>179.0</c:v>
                </c:pt>
                <c:pt idx="2115">
                  <c:v>178.0</c:v>
                </c:pt>
                <c:pt idx="2116">
                  <c:v>177.0</c:v>
                </c:pt>
                <c:pt idx="2117">
                  <c:v>176.0</c:v>
                </c:pt>
                <c:pt idx="2118">
                  <c:v>175.0</c:v>
                </c:pt>
                <c:pt idx="2119">
                  <c:v>174.0</c:v>
                </c:pt>
                <c:pt idx="2120">
                  <c:v>173.0</c:v>
                </c:pt>
                <c:pt idx="2121">
                  <c:v>172.0</c:v>
                </c:pt>
                <c:pt idx="2122">
                  <c:v>171.0</c:v>
                </c:pt>
                <c:pt idx="2123">
                  <c:v>170.0</c:v>
                </c:pt>
                <c:pt idx="2124">
                  <c:v>169.0</c:v>
                </c:pt>
                <c:pt idx="2125">
                  <c:v>168.0</c:v>
                </c:pt>
                <c:pt idx="2126">
                  <c:v>167.0</c:v>
                </c:pt>
                <c:pt idx="2127">
                  <c:v>166.0</c:v>
                </c:pt>
                <c:pt idx="2128">
                  <c:v>165.0</c:v>
                </c:pt>
                <c:pt idx="2129">
                  <c:v>164.0</c:v>
                </c:pt>
                <c:pt idx="2130">
                  <c:v>163.0</c:v>
                </c:pt>
                <c:pt idx="2131">
                  <c:v>162.0</c:v>
                </c:pt>
                <c:pt idx="2132">
                  <c:v>161.0</c:v>
                </c:pt>
                <c:pt idx="2133">
                  <c:v>160.0</c:v>
                </c:pt>
                <c:pt idx="2134">
                  <c:v>159.0</c:v>
                </c:pt>
                <c:pt idx="2135">
                  <c:v>158.0</c:v>
                </c:pt>
                <c:pt idx="2136">
                  <c:v>157.0</c:v>
                </c:pt>
                <c:pt idx="2137">
                  <c:v>156.0</c:v>
                </c:pt>
                <c:pt idx="2138">
                  <c:v>155.0</c:v>
                </c:pt>
                <c:pt idx="2139">
                  <c:v>154.0</c:v>
                </c:pt>
                <c:pt idx="2140">
                  <c:v>153.0</c:v>
                </c:pt>
                <c:pt idx="2141">
                  <c:v>152.0</c:v>
                </c:pt>
                <c:pt idx="2142">
                  <c:v>151.0</c:v>
                </c:pt>
                <c:pt idx="2143">
                  <c:v>150.0</c:v>
                </c:pt>
                <c:pt idx="2144">
                  <c:v>149.0</c:v>
                </c:pt>
                <c:pt idx="2145">
                  <c:v>148.0</c:v>
                </c:pt>
                <c:pt idx="2146">
                  <c:v>147.0</c:v>
                </c:pt>
                <c:pt idx="2147">
                  <c:v>146.0</c:v>
                </c:pt>
                <c:pt idx="2148">
                  <c:v>145.0</c:v>
                </c:pt>
                <c:pt idx="2149">
                  <c:v>144.0</c:v>
                </c:pt>
                <c:pt idx="2150">
                  <c:v>143.0</c:v>
                </c:pt>
                <c:pt idx="2151">
                  <c:v>142.0</c:v>
                </c:pt>
                <c:pt idx="2152">
                  <c:v>141.0</c:v>
                </c:pt>
                <c:pt idx="2153">
                  <c:v>140.0</c:v>
                </c:pt>
                <c:pt idx="2154">
                  <c:v>139.0</c:v>
                </c:pt>
                <c:pt idx="2155">
                  <c:v>138.0</c:v>
                </c:pt>
                <c:pt idx="2156">
                  <c:v>137.0</c:v>
                </c:pt>
                <c:pt idx="2157">
                  <c:v>136.0</c:v>
                </c:pt>
                <c:pt idx="2158">
                  <c:v>135.0</c:v>
                </c:pt>
                <c:pt idx="2159">
                  <c:v>134.0</c:v>
                </c:pt>
                <c:pt idx="2160">
                  <c:v>133.0</c:v>
                </c:pt>
                <c:pt idx="2161">
                  <c:v>132.0</c:v>
                </c:pt>
                <c:pt idx="2162">
                  <c:v>131.0</c:v>
                </c:pt>
                <c:pt idx="2163">
                  <c:v>130.0</c:v>
                </c:pt>
                <c:pt idx="2164">
                  <c:v>129.0</c:v>
                </c:pt>
                <c:pt idx="2165">
                  <c:v>128.0</c:v>
                </c:pt>
                <c:pt idx="2166">
                  <c:v>127.0</c:v>
                </c:pt>
                <c:pt idx="2167">
                  <c:v>126.0</c:v>
                </c:pt>
                <c:pt idx="2168">
                  <c:v>125.0</c:v>
                </c:pt>
                <c:pt idx="2169">
                  <c:v>124.0</c:v>
                </c:pt>
                <c:pt idx="2170">
                  <c:v>123.0</c:v>
                </c:pt>
                <c:pt idx="2171">
                  <c:v>122.0</c:v>
                </c:pt>
                <c:pt idx="2172">
                  <c:v>121.0</c:v>
                </c:pt>
                <c:pt idx="2173">
                  <c:v>120.0</c:v>
                </c:pt>
                <c:pt idx="2174">
                  <c:v>119.0</c:v>
                </c:pt>
                <c:pt idx="2175">
                  <c:v>118.0</c:v>
                </c:pt>
                <c:pt idx="2176">
                  <c:v>117.0</c:v>
                </c:pt>
                <c:pt idx="2177">
                  <c:v>116.0</c:v>
                </c:pt>
                <c:pt idx="2178">
                  <c:v>115.0</c:v>
                </c:pt>
                <c:pt idx="2179">
                  <c:v>114.0</c:v>
                </c:pt>
                <c:pt idx="2180">
                  <c:v>113.0</c:v>
                </c:pt>
                <c:pt idx="2181">
                  <c:v>112.0</c:v>
                </c:pt>
                <c:pt idx="2182">
                  <c:v>111.0</c:v>
                </c:pt>
                <c:pt idx="2183">
                  <c:v>110.0</c:v>
                </c:pt>
                <c:pt idx="2184">
                  <c:v>109.0</c:v>
                </c:pt>
                <c:pt idx="2185">
                  <c:v>108.0</c:v>
                </c:pt>
                <c:pt idx="2186">
                  <c:v>107.0</c:v>
                </c:pt>
                <c:pt idx="2187">
                  <c:v>106.0</c:v>
                </c:pt>
                <c:pt idx="2188">
                  <c:v>105.0</c:v>
                </c:pt>
                <c:pt idx="2189">
                  <c:v>104.0</c:v>
                </c:pt>
                <c:pt idx="2190">
                  <c:v>103.0</c:v>
                </c:pt>
                <c:pt idx="2191">
                  <c:v>102.0</c:v>
                </c:pt>
                <c:pt idx="2192">
                  <c:v>101.0</c:v>
                </c:pt>
                <c:pt idx="2193">
                  <c:v>100.0</c:v>
                </c:pt>
                <c:pt idx="2194">
                  <c:v>99.0</c:v>
                </c:pt>
                <c:pt idx="2195">
                  <c:v>98.0</c:v>
                </c:pt>
                <c:pt idx="2196">
                  <c:v>97.0</c:v>
                </c:pt>
                <c:pt idx="2197">
                  <c:v>96.0</c:v>
                </c:pt>
                <c:pt idx="2198">
                  <c:v>95.0</c:v>
                </c:pt>
                <c:pt idx="2199">
                  <c:v>94.0</c:v>
                </c:pt>
                <c:pt idx="2200">
                  <c:v>93.0</c:v>
                </c:pt>
                <c:pt idx="2201">
                  <c:v>92.0</c:v>
                </c:pt>
                <c:pt idx="2202">
                  <c:v>91.0</c:v>
                </c:pt>
                <c:pt idx="2203">
                  <c:v>90.0</c:v>
                </c:pt>
                <c:pt idx="2204">
                  <c:v>89.0</c:v>
                </c:pt>
                <c:pt idx="2205">
                  <c:v>88.0</c:v>
                </c:pt>
                <c:pt idx="2206">
                  <c:v>87.0</c:v>
                </c:pt>
                <c:pt idx="2207">
                  <c:v>86.0</c:v>
                </c:pt>
                <c:pt idx="2208">
                  <c:v>85.0</c:v>
                </c:pt>
                <c:pt idx="2209">
                  <c:v>84.0</c:v>
                </c:pt>
                <c:pt idx="2210">
                  <c:v>83.0</c:v>
                </c:pt>
                <c:pt idx="2211">
                  <c:v>82.0</c:v>
                </c:pt>
                <c:pt idx="2212">
                  <c:v>81.0</c:v>
                </c:pt>
                <c:pt idx="2213">
                  <c:v>80.0</c:v>
                </c:pt>
                <c:pt idx="2214">
                  <c:v>79.0</c:v>
                </c:pt>
                <c:pt idx="2215">
                  <c:v>78.0</c:v>
                </c:pt>
                <c:pt idx="2216">
                  <c:v>77.0</c:v>
                </c:pt>
                <c:pt idx="2217">
                  <c:v>76.0</c:v>
                </c:pt>
                <c:pt idx="2218">
                  <c:v>75.0</c:v>
                </c:pt>
                <c:pt idx="2219">
                  <c:v>74.0</c:v>
                </c:pt>
                <c:pt idx="2220">
                  <c:v>73.0</c:v>
                </c:pt>
                <c:pt idx="2221">
                  <c:v>72.0</c:v>
                </c:pt>
                <c:pt idx="2222">
                  <c:v>71.0</c:v>
                </c:pt>
                <c:pt idx="2223">
                  <c:v>70.0</c:v>
                </c:pt>
                <c:pt idx="2224">
                  <c:v>69.0</c:v>
                </c:pt>
                <c:pt idx="2225">
                  <c:v>68.0</c:v>
                </c:pt>
                <c:pt idx="2226">
                  <c:v>67.0</c:v>
                </c:pt>
                <c:pt idx="2227">
                  <c:v>66.0</c:v>
                </c:pt>
                <c:pt idx="2228">
                  <c:v>65.0</c:v>
                </c:pt>
                <c:pt idx="2229">
                  <c:v>64.0</c:v>
                </c:pt>
                <c:pt idx="2230">
                  <c:v>63.0</c:v>
                </c:pt>
                <c:pt idx="2231">
                  <c:v>62.0</c:v>
                </c:pt>
                <c:pt idx="2232">
                  <c:v>61.0</c:v>
                </c:pt>
                <c:pt idx="2233">
                  <c:v>60.0</c:v>
                </c:pt>
                <c:pt idx="2234">
                  <c:v>59.0</c:v>
                </c:pt>
                <c:pt idx="2235">
                  <c:v>58.0</c:v>
                </c:pt>
                <c:pt idx="2236">
                  <c:v>57.0</c:v>
                </c:pt>
                <c:pt idx="2237">
                  <c:v>56.0</c:v>
                </c:pt>
                <c:pt idx="2238">
                  <c:v>55.0</c:v>
                </c:pt>
                <c:pt idx="2239">
                  <c:v>54.0</c:v>
                </c:pt>
                <c:pt idx="2240">
                  <c:v>53.0</c:v>
                </c:pt>
                <c:pt idx="2241">
                  <c:v>52.0</c:v>
                </c:pt>
                <c:pt idx="2242">
                  <c:v>51.0</c:v>
                </c:pt>
                <c:pt idx="2243">
                  <c:v>50.0</c:v>
                </c:pt>
                <c:pt idx="2244">
                  <c:v>49.0</c:v>
                </c:pt>
                <c:pt idx="2245">
                  <c:v>48.0</c:v>
                </c:pt>
                <c:pt idx="2246">
                  <c:v>47.0</c:v>
                </c:pt>
                <c:pt idx="2247">
                  <c:v>46.0</c:v>
                </c:pt>
                <c:pt idx="2248">
                  <c:v>45.0</c:v>
                </c:pt>
                <c:pt idx="2249">
                  <c:v>44.0</c:v>
                </c:pt>
                <c:pt idx="2250">
                  <c:v>43.0</c:v>
                </c:pt>
                <c:pt idx="2251">
                  <c:v>42.0</c:v>
                </c:pt>
                <c:pt idx="2252">
                  <c:v>41.0</c:v>
                </c:pt>
                <c:pt idx="2253">
                  <c:v>40.0</c:v>
                </c:pt>
                <c:pt idx="2254">
                  <c:v>39.0</c:v>
                </c:pt>
                <c:pt idx="2255">
                  <c:v>38.0</c:v>
                </c:pt>
                <c:pt idx="2256">
                  <c:v>37.0</c:v>
                </c:pt>
                <c:pt idx="2257">
                  <c:v>36.0</c:v>
                </c:pt>
                <c:pt idx="2258">
                  <c:v>35.0</c:v>
                </c:pt>
                <c:pt idx="2259">
                  <c:v>34.0</c:v>
                </c:pt>
                <c:pt idx="2260">
                  <c:v>33.0</c:v>
                </c:pt>
                <c:pt idx="2261">
                  <c:v>32.0</c:v>
                </c:pt>
                <c:pt idx="2262">
                  <c:v>31.0</c:v>
                </c:pt>
                <c:pt idx="2263">
                  <c:v>30.0</c:v>
                </c:pt>
                <c:pt idx="2264">
                  <c:v>29.0</c:v>
                </c:pt>
                <c:pt idx="2265">
                  <c:v>28.0</c:v>
                </c:pt>
                <c:pt idx="2266">
                  <c:v>27.0</c:v>
                </c:pt>
                <c:pt idx="2267">
                  <c:v>26.0</c:v>
                </c:pt>
                <c:pt idx="2268">
                  <c:v>25.0</c:v>
                </c:pt>
                <c:pt idx="2269">
                  <c:v>24.0</c:v>
                </c:pt>
                <c:pt idx="2270">
                  <c:v>23.0</c:v>
                </c:pt>
                <c:pt idx="2271">
                  <c:v>22.0</c:v>
                </c:pt>
                <c:pt idx="2272">
                  <c:v>21.0</c:v>
                </c:pt>
                <c:pt idx="2273">
                  <c:v>20.0</c:v>
                </c:pt>
                <c:pt idx="2274">
                  <c:v>19.0</c:v>
                </c:pt>
                <c:pt idx="2275">
                  <c:v>18.0</c:v>
                </c:pt>
                <c:pt idx="2276">
                  <c:v>17.0</c:v>
                </c:pt>
                <c:pt idx="2277">
                  <c:v>16.0</c:v>
                </c:pt>
                <c:pt idx="2278">
                  <c:v>15.0</c:v>
                </c:pt>
                <c:pt idx="2279">
                  <c:v>14.0</c:v>
                </c:pt>
                <c:pt idx="2280">
                  <c:v>13.0</c:v>
                </c:pt>
                <c:pt idx="2281">
                  <c:v>12.0</c:v>
                </c:pt>
                <c:pt idx="2282">
                  <c:v>11.0</c:v>
                </c:pt>
                <c:pt idx="2283">
                  <c:v>10.0</c:v>
                </c:pt>
                <c:pt idx="2284">
                  <c:v>9.0</c:v>
                </c:pt>
                <c:pt idx="2285">
                  <c:v>8.0</c:v>
                </c:pt>
                <c:pt idx="2286">
                  <c:v>7.0</c:v>
                </c:pt>
                <c:pt idx="2287">
                  <c:v>6.0</c:v>
                </c:pt>
                <c:pt idx="2288">
                  <c:v>5.0</c:v>
                </c:pt>
                <c:pt idx="2289">
                  <c:v>4.0</c:v>
                </c:pt>
                <c:pt idx="2290">
                  <c:v>3.0</c:v>
                </c:pt>
                <c:pt idx="2291">
                  <c:v>2.0</c:v>
                </c:pt>
                <c:pt idx="2292">
                  <c:v>1.0</c:v>
                </c:pt>
              </c:numCache>
            </c:numRef>
          </c:yVal>
          <c:smooth val="0"/>
        </c:ser>
        <c:dLbls>
          <c:showLegendKey val="0"/>
          <c:showVal val="0"/>
          <c:showCatName val="0"/>
          <c:showSerName val="0"/>
          <c:showPercent val="0"/>
          <c:showBubbleSize val="0"/>
        </c:dLbls>
        <c:axId val="2120393104"/>
        <c:axId val="-2076840128"/>
      </c:scatterChart>
      <c:valAx>
        <c:axId val="212039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840128"/>
        <c:crosses val="autoZero"/>
        <c:crossBetween val="midCat"/>
      </c:valAx>
      <c:valAx>
        <c:axId val="-207684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repeated ads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39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0D8ED-C90C-EE4F-A16A-37152452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3733</Words>
  <Characters>21279</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Aircloak 2015</vt:lpstr>
    </vt:vector>
  </TitlesOfParts>
  <Company/>
  <LinksUpToDate>false</LinksUpToDate>
  <CharactersWithSpaces>24963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Aircloak 2015</dc:title>
  <dc:subject/>
  <dc:creator>Felix Bauer</dc:creator>
  <cp:keywords/>
  <dc:description/>
  <cp:lastModifiedBy>DANIEL JESUS COLOMA BAIGES</cp:lastModifiedBy>
  <cp:revision>3</cp:revision>
  <cp:lastPrinted>2016-02-23T18:37:00Z</cp:lastPrinted>
  <dcterms:created xsi:type="dcterms:W3CDTF">2016-02-23T18:37:00Z</dcterms:created>
  <dcterms:modified xsi:type="dcterms:W3CDTF">2016-02-23T18:38:00Z</dcterms:modified>
</cp:coreProperties>
</file>